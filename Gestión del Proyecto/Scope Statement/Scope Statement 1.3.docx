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6BAD" w14:textId="1ECF48E2" w:rsidR="006301C1" w:rsidRDefault="006301C1" w:rsidP="006301C1">
      <w:bookmarkStart w:id="0" w:name="_Hlk6835084"/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32E39" wp14:editId="538C87F2">
                <wp:simplePos x="0" y="0"/>
                <wp:positionH relativeFrom="margin">
                  <wp:align>right</wp:align>
                </wp:positionH>
                <wp:positionV relativeFrom="paragraph">
                  <wp:posOffset>2363047</wp:posOffset>
                </wp:positionV>
                <wp:extent cx="5095875" cy="1404620"/>
                <wp:effectExtent l="0" t="0" r="9525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1C522" w14:textId="77777777" w:rsidR="001B1A41" w:rsidRPr="00C65DB2" w:rsidRDefault="001B1A41" w:rsidP="006301C1">
                            <w:pPr>
                              <w:rPr>
                                <w:color w:val="4472C4" w:themeColor="accent1"/>
                                <w:sz w:val="100"/>
                                <w:szCs w:val="100"/>
                              </w:rPr>
                            </w:pPr>
                            <w:r w:rsidRPr="00C65DB2">
                              <w:rPr>
                                <w:color w:val="4472C4" w:themeColor="accent1"/>
                                <w:sz w:val="100"/>
                                <w:szCs w:val="100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332E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0.05pt;margin-top:186.05pt;width:401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" stroked="f">
                <v:textbox style="mso-fit-shape-to-text:t">
                  <w:txbxContent>
                    <w:p w14:paraId="1C41C522" w14:textId="77777777" w:rsidR="001B1A41" w:rsidRPr="00C65DB2" w:rsidRDefault="001B1A41" w:rsidP="006301C1">
                      <w:pPr>
                        <w:rPr>
                          <w:color w:val="4472C4" w:themeColor="accent1"/>
                          <w:sz w:val="100"/>
                          <w:szCs w:val="100"/>
                        </w:rPr>
                      </w:pPr>
                      <w:r w:rsidRPr="00C65DB2">
                        <w:rPr>
                          <w:color w:val="4472C4" w:themeColor="accent1"/>
                          <w:sz w:val="100"/>
                          <w:szCs w:val="100"/>
                        </w:rPr>
                        <w:t>PROYECTO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57026398" wp14:editId="6F1A808A">
            <wp:simplePos x="0" y="0"/>
            <wp:positionH relativeFrom="column">
              <wp:posOffset>2665095</wp:posOffset>
            </wp:positionH>
            <wp:positionV relativeFrom="paragraph">
              <wp:posOffset>154464</wp:posOffset>
            </wp:positionV>
            <wp:extent cx="3524250" cy="2286000"/>
            <wp:effectExtent l="0" t="0" r="0" b="0"/>
            <wp:wrapTopAndBottom/>
            <wp:docPr id="11" name="Imagen 11" descr="Resultado de imagen para fr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rv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75B3A0" w14:textId="77777777" w:rsidR="006301C1" w:rsidRDefault="006301C1" w:rsidP="006301C1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D91612" wp14:editId="2A3078B2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90C5E23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21A162D0" w14:textId="05433912" w:rsidR="006301C1" w:rsidRDefault="006301C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C0C83" wp14:editId="0157B3D4">
                <wp:simplePos x="0" y="0"/>
                <wp:positionH relativeFrom="page">
                  <wp:align>right</wp:align>
                </wp:positionH>
                <wp:positionV relativeFrom="page">
                  <wp:posOffset>6170930</wp:posOffset>
                </wp:positionV>
                <wp:extent cx="7315200" cy="1009650"/>
                <wp:effectExtent l="0" t="0" r="0" b="10795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76E05" w14:textId="77777777" w:rsidR="001B1A41" w:rsidRDefault="001B1A41" w:rsidP="006301C1">
                            <w:pPr>
                              <w:pStyle w:val="Sinespaciado"/>
                              <w:jc w:val="right"/>
                              <w:rPr>
                                <w:color w:val="4472C4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242F18">
                              <w:rPr>
                                <w:color w:val="4472C4" w:themeColor="accent1"/>
                                <w:sz w:val="40"/>
                                <w:szCs w:val="40"/>
                                <w:lang w:val="es-ES"/>
                              </w:rPr>
                              <w:t>Docentes:</w:t>
                            </w:r>
                          </w:p>
                          <w:p w14:paraId="47E48D2F" w14:textId="77777777" w:rsidR="001B1A41" w:rsidRDefault="001B1A41" w:rsidP="006301C1">
                            <w:pPr>
                              <w:pStyle w:val="Sinespaciado"/>
                              <w:jc w:val="right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Villafañe, Christian</w:t>
                            </w:r>
                          </w:p>
                          <w:p w14:paraId="260915F9" w14:textId="77777777" w:rsidR="001B1A41" w:rsidRPr="00DC65D0" w:rsidRDefault="001B1A41" w:rsidP="006301C1">
                            <w:pPr>
                              <w:pStyle w:val="Sinespaciado"/>
                              <w:jc w:val="right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Cassani, Matías</w:t>
                            </w:r>
                          </w:p>
                          <w:p w14:paraId="459CB963" w14:textId="77777777" w:rsidR="001B1A41" w:rsidRPr="00242F18" w:rsidRDefault="001B1A41" w:rsidP="006301C1">
                            <w:pPr>
                              <w:pStyle w:val="Sinespaciad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1AC0C83" id="Cuadro de texto 153" o:spid="_x0000_s1027" type="#_x0000_t202" style="position:absolute;margin-left:524.8pt;margin-top:485.9pt;width:8in;height:79.5pt;z-index:251665408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32176E05" w14:textId="77777777" w:rsidR="001B1A41" w:rsidRDefault="001B1A41" w:rsidP="006301C1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40"/>
                          <w:szCs w:val="40"/>
                          <w:lang w:val="es-ES"/>
                        </w:rPr>
                      </w:pPr>
                      <w:r w:rsidRPr="00242F18">
                        <w:rPr>
                          <w:color w:val="4472C4" w:themeColor="accent1"/>
                          <w:sz w:val="40"/>
                          <w:szCs w:val="40"/>
                          <w:lang w:val="es-ES"/>
                        </w:rPr>
                        <w:t>Docentes:</w:t>
                      </w:r>
                    </w:p>
                    <w:p w14:paraId="47E48D2F" w14:textId="77777777" w:rsidR="001B1A41" w:rsidRDefault="001B1A41" w:rsidP="006301C1">
                      <w:pPr>
                        <w:pStyle w:val="Sinespaciado"/>
                        <w:jc w:val="right"/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Villafañe, Christian</w:t>
                      </w:r>
                    </w:p>
                    <w:p w14:paraId="260915F9" w14:textId="77777777" w:rsidR="001B1A41" w:rsidRPr="00DC65D0" w:rsidRDefault="001B1A41" w:rsidP="006301C1">
                      <w:pPr>
                        <w:pStyle w:val="Sinespaciado"/>
                        <w:jc w:val="right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Cassani, Matías</w:t>
                      </w:r>
                    </w:p>
                    <w:p w14:paraId="459CB963" w14:textId="77777777" w:rsidR="001B1A41" w:rsidRPr="00242F18" w:rsidRDefault="001B1A41" w:rsidP="006301C1">
                      <w:pPr>
                        <w:pStyle w:val="Sinespaciad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2939EE4" wp14:editId="21C18A03">
                <wp:simplePos x="0" y="0"/>
                <wp:positionH relativeFrom="column">
                  <wp:posOffset>3743536</wp:posOffset>
                </wp:positionH>
                <wp:positionV relativeFrom="paragraph">
                  <wp:posOffset>2642235</wp:posOffset>
                </wp:positionV>
                <wp:extent cx="2223821" cy="1666875"/>
                <wp:effectExtent l="0" t="0" r="508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821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7A3D" w14:textId="77777777" w:rsidR="001B1A41" w:rsidRPr="00242F18" w:rsidRDefault="001B1A41" w:rsidP="006301C1">
                            <w:pPr>
                              <w:contextualSpacing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Alumnos:</w:t>
                            </w:r>
                          </w:p>
                          <w:p w14:paraId="0D854A88" w14:textId="77777777" w:rsidR="001B1A41" w:rsidRPr="00242F18" w:rsidRDefault="001B1A41" w:rsidP="006301C1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42F18">
                              <w:rPr>
                                <w:sz w:val="36"/>
                                <w:szCs w:val="36"/>
                              </w:rPr>
                              <w:t>Bottino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42F18">
                              <w:rPr>
                                <w:sz w:val="36"/>
                                <w:szCs w:val="36"/>
                              </w:rPr>
                              <w:t>Natanael</w:t>
                            </w:r>
                            <w:proofErr w:type="spellEnd"/>
                          </w:p>
                          <w:p w14:paraId="4D890B1D" w14:textId="77777777" w:rsidR="001B1A41" w:rsidRPr="00242F18" w:rsidRDefault="001B1A41" w:rsidP="006301C1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Cena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Henry</w:t>
                            </w:r>
                          </w:p>
                          <w:p w14:paraId="1D7C2ADC" w14:textId="77777777" w:rsidR="001B1A41" w:rsidRPr="00242F18" w:rsidRDefault="001B1A41" w:rsidP="006301C1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Pedrotti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Gonzalo</w:t>
                            </w:r>
                          </w:p>
                          <w:p w14:paraId="3F84ECCC" w14:textId="77777777" w:rsidR="001B1A41" w:rsidRPr="00145BEF" w:rsidRDefault="001B1A41" w:rsidP="006301C1">
                            <w:pPr>
                              <w:contextualSpacing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42F18">
                              <w:rPr>
                                <w:sz w:val="36"/>
                                <w:szCs w:val="36"/>
                              </w:rPr>
                              <w:t>Zanin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Federico</w:t>
                            </w:r>
                          </w:p>
                          <w:p w14:paraId="697D34C2" w14:textId="77777777" w:rsidR="001B1A41" w:rsidRDefault="001B1A41" w:rsidP="006301C1">
                            <w:pPr>
                              <w:contextualSpacing/>
                              <w:jc w:val="right"/>
                            </w:pPr>
                          </w:p>
                          <w:p w14:paraId="035DF0D7" w14:textId="77777777" w:rsidR="001B1A41" w:rsidRDefault="001B1A41" w:rsidP="006301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9EE4" id="_x0000_s1028" type="#_x0000_t202" style="position:absolute;margin-left:294.75pt;margin-top:208.05pt;width:175.1pt;height:13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" stroked="f">
                <v:textbox>
                  <w:txbxContent>
                    <w:p w14:paraId="30537A3D" w14:textId="77777777" w:rsidR="001B1A41" w:rsidRPr="00242F18" w:rsidRDefault="001B1A41" w:rsidP="006301C1">
                      <w:pPr>
                        <w:contextualSpacing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242F18">
                        <w:rPr>
                          <w:color w:val="4472C4" w:themeColor="accent1"/>
                          <w:sz w:val="36"/>
                          <w:szCs w:val="36"/>
                        </w:rPr>
                        <w:t>Alumnos:</w:t>
                      </w:r>
                    </w:p>
                    <w:p w14:paraId="0D854A88" w14:textId="77777777" w:rsidR="001B1A41" w:rsidRPr="00242F18" w:rsidRDefault="001B1A41" w:rsidP="006301C1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242F18">
                        <w:rPr>
                          <w:sz w:val="36"/>
                          <w:szCs w:val="36"/>
                        </w:rPr>
                        <w:t>Bottino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42F18">
                        <w:rPr>
                          <w:sz w:val="36"/>
                          <w:szCs w:val="36"/>
                        </w:rPr>
                        <w:t>Natanael</w:t>
                      </w:r>
                      <w:proofErr w:type="spellEnd"/>
                    </w:p>
                    <w:p w14:paraId="4D890B1D" w14:textId="77777777" w:rsidR="001B1A41" w:rsidRPr="00242F18" w:rsidRDefault="001B1A41" w:rsidP="006301C1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Cena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Henry</w:t>
                      </w:r>
                    </w:p>
                    <w:p w14:paraId="1D7C2ADC" w14:textId="77777777" w:rsidR="001B1A41" w:rsidRPr="00242F18" w:rsidRDefault="001B1A41" w:rsidP="006301C1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Pedrotti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Gonzalo</w:t>
                      </w:r>
                    </w:p>
                    <w:p w14:paraId="3F84ECCC" w14:textId="77777777" w:rsidR="001B1A41" w:rsidRPr="00145BEF" w:rsidRDefault="001B1A41" w:rsidP="006301C1">
                      <w:pPr>
                        <w:contextualSpacing/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42F18">
                        <w:rPr>
                          <w:sz w:val="36"/>
                          <w:szCs w:val="36"/>
                        </w:rPr>
                        <w:t>Zanin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Federico</w:t>
                      </w:r>
                    </w:p>
                    <w:p w14:paraId="697D34C2" w14:textId="77777777" w:rsidR="001B1A41" w:rsidRDefault="001B1A41" w:rsidP="006301C1">
                      <w:pPr>
                        <w:contextualSpacing/>
                        <w:jc w:val="right"/>
                      </w:pPr>
                    </w:p>
                    <w:p w14:paraId="035DF0D7" w14:textId="77777777" w:rsidR="001B1A41" w:rsidRDefault="001B1A41" w:rsidP="006301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931B6F" wp14:editId="469031D6">
                <wp:simplePos x="0" y="0"/>
                <wp:positionH relativeFrom="page">
                  <wp:align>left</wp:align>
                </wp:positionH>
                <wp:positionV relativeFrom="paragraph">
                  <wp:posOffset>357188</wp:posOffset>
                </wp:positionV>
                <wp:extent cx="7562850" cy="1404620"/>
                <wp:effectExtent l="0" t="0" r="0" b="25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B92C" w14:textId="17009F14" w:rsidR="001B1A41" w:rsidRPr="00C65DB2" w:rsidRDefault="001B1A41" w:rsidP="006301C1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SCOPE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31B6F" id="_x0000_s1029" type="#_x0000_t202" style="position:absolute;margin-left:0;margin-top:28.15pt;width:595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" stroked="f">
                <v:textbox style="mso-fit-shape-to-text:t">
                  <w:txbxContent>
                    <w:p w14:paraId="5174B92C" w14:textId="17009F14" w:rsidR="001B1A41" w:rsidRPr="00C65DB2" w:rsidRDefault="001B1A41" w:rsidP="006301C1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SCOPE STATEMENT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D4C7A5" wp14:editId="49B94EDE">
                <wp:simplePos x="0" y="0"/>
                <wp:positionH relativeFrom="margin">
                  <wp:align>center</wp:align>
                </wp:positionH>
                <wp:positionV relativeFrom="paragraph">
                  <wp:posOffset>5012055</wp:posOffset>
                </wp:positionV>
                <wp:extent cx="2360930" cy="1404620"/>
                <wp:effectExtent l="0" t="0" r="317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53CD3" w14:textId="77777777" w:rsidR="001B1A41" w:rsidRDefault="001B1A41" w:rsidP="006301C1">
                            <w:r>
                              <w:t>AÑO DE CURSADO: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4C7A5" id="_x0000_s1030" type="#_x0000_t202" style="position:absolute;margin-left:0;margin-top:394.6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" stroked="f">
                <v:textbox style="mso-fit-shape-to-text:t">
                  <w:txbxContent>
                    <w:p w14:paraId="7F253CD3" w14:textId="77777777" w:rsidR="001B1A41" w:rsidRDefault="001B1A41" w:rsidP="006301C1">
                      <w:r>
                        <w:t>AÑO DE CURSADO: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customXmlInsRangeStart w:id="1" w:author="Gonzalo Pedrotti" w:date="2019-05-15T16:18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93480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"/>
        <w:p w14:paraId="76D335FE" w14:textId="1B24086C" w:rsidR="00E74E8A" w:rsidRDefault="00E74E8A">
          <w:pPr>
            <w:pStyle w:val="TtuloTDC"/>
            <w:rPr>
              <w:ins w:id="2" w:author="Gonzalo Pedrotti" w:date="2019-05-15T16:18:00Z"/>
            </w:rPr>
          </w:pPr>
          <w:ins w:id="3" w:author="Gonzalo Pedrotti" w:date="2019-05-15T16:18:00Z">
            <w:r>
              <w:rPr>
                <w:lang w:val="es-ES"/>
              </w:rPr>
              <w:t>Contenido</w:t>
            </w:r>
          </w:ins>
        </w:p>
        <w:p w14:paraId="08F5A223" w14:textId="2B4F0215" w:rsidR="00C961C5" w:rsidRDefault="00E74E8A">
          <w:pPr>
            <w:pStyle w:val="TDC1"/>
            <w:tabs>
              <w:tab w:val="right" w:leader="dot" w:pos="8494"/>
            </w:tabs>
            <w:rPr>
              <w:ins w:id="4" w:author="Gonzalo Pedrotti" w:date="2019-05-15T16:45:00Z"/>
              <w:rFonts w:eastAsiaTheme="minorEastAsia"/>
              <w:noProof/>
              <w:lang w:eastAsia="es-AR"/>
            </w:rPr>
          </w:pPr>
          <w:ins w:id="5" w:author="Gonzalo Pedrotti" w:date="2019-05-15T16:18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6" w:author="Gonzalo Pedrotti" w:date="2019-05-15T16:45:00Z">
            <w:r w:rsidR="00C961C5" w:rsidRPr="00A7479A">
              <w:rPr>
                <w:rStyle w:val="Hipervnculo"/>
                <w:noProof/>
              </w:rPr>
              <w:fldChar w:fldCharType="begin"/>
            </w:r>
            <w:r w:rsidR="00C961C5" w:rsidRPr="00A7479A">
              <w:rPr>
                <w:rStyle w:val="Hipervnculo"/>
                <w:noProof/>
              </w:rPr>
              <w:instrText xml:space="preserve"> </w:instrText>
            </w:r>
            <w:r w:rsidR="00C961C5">
              <w:rPr>
                <w:noProof/>
              </w:rPr>
              <w:instrText>HYPERLINK \l "_Toc8831175"</w:instrText>
            </w:r>
            <w:r w:rsidR="00C961C5" w:rsidRPr="00A7479A">
              <w:rPr>
                <w:rStyle w:val="Hipervnculo"/>
                <w:noProof/>
              </w:rPr>
              <w:instrText xml:space="preserve"> </w:instrText>
            </w:r>
            <w:r w:rsidR="00C961C5" w:rsidRPr="00A7479A">
              <w:rPr>
                <w:rStyle w:val="Hipervnculo"/>
                <w:noProof/>
              </w:rPr>
              <w:fldChar w:fldCharType="separate"/>
            </w:r>
            <w:r w:rsidR="00C961C5" w:rsidRPr="00A7479A">
              <w:rPr>
                <w:rStyle w:val="Hipervnculo"/>
                <w:noProof/>
              </w:rPr>
              <w:t>Historial de Revisiones:</w:t>
            </w:r>
            <w:r w:rsidR="00C961C5">
              <w:rPr>
                <w:noProof/>
                <w:webHidden/>
              </w:rPr>
              <w:tab/>
            </w:r>
            <w:r w:rsidR="00C961C5">
              <w:rPr>
                <w:noProof/>
                <w:webHidden/>
              </w:rPr>
              <w:fldChar w:fldCharType="begin"/>
            </w:r>
            <w:r w:rsidR="00C961C5">
              <w:rPr>
                <w:noProof/>
                <w:webHidden/>
              </w:rPr>
              <w:instrText xml:space="preserve"> PAGEREF _Toc8831175 \h </w:instrText>
            </w:r>
          </w:ins>
          <w:r w:rsidR="00C961C5">
            <w:rPr>
              <w:noProof/>
              <w:webHidden/>
            </w:rPr>
          </w:r>
          <w:r w:rsidR="00C961C5">
            <w:rPr>
              <w:noProof/>
              <w:webHidden/>
            </w:rPr>
            <w:fldChar w:fldCharType="separate"/>
          </w:r>
          <w:ins w:id="7" w:author="Gonzalo Pedrotti" w:date="2019-05-15T16:45:00Z">
            <w:r w:rsidR="00C961C5">
              <w:rPr>
                <w:noProof/>
                <w:webHidden/>
              </w:rPr>
              <w:t>3</w:t>
            </w:r>
            <w:r w:rsidR="00C961C5">
              <w:rPr>
                <w:noProof/>
                <w:webHidden/>
              </w:rPr>
              <w:fldChar w:fldCharType="end"/>
            </w:r>
            <w:r w:rsidR="00C961C5" w:rsidRPr="00A7479A">
              <w:rPr>
                <w:rStyle w:val="Hipervnculo"/>
                <w:noProof/>
              </w:rPr>
              <w:fldChar w:fldCharType="end"/>
            </w:r>
          </w:ins>
        </w:p>
        <w:p w14:paraId="5259C8D1" w14:textId="20F95E28" w:rsidR="00C961C5" w:rsidRDefault="00C961C5">
          <w:pPr>
            <w:pStyle w:val="TDC1"/>
            <w:tabs>
              <w:tab w:val="right" w:leader="dot" w:pos="8494"/>
            </w:tabs>
            <w:rPr>
              <w:ins w:id="8" w:author="Gonzalo Pedrotti" w:date="2019-05-15T16:45:00Z"/>
              <w:rFonts w:eastAsiaTheme="minorEastAsia"/>
              <w:noProof/>
              <w:lang w:eastAsia="es-AR"/>
            </w:rPr>
          </w:pPr>
          <w:ins w:id="9" w:author="Gonzalo Pedrotti" w:date="2019-05-15T16:45:00Z">
            <w:r w:rsidRPr="00A7479A">
              <w:rPr>
                <w:rStyle w:val="Hipervnculo"/>
                <w:noProof/>
              </w:rPr>
              <w:fldChar w:fldCharType="begin"/>
            </w:r>
            <w:r w:rsidRPr="00A7479A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"_Toc8831176"</w:instrText>
            </w:r>
            <w:r w:rsidRPr="00A7479A">
              <w:rPr>
                <w:rStyle w:val="Hipervnculo"/>
                <w:noProof/>
              </w:rPr>
              <w:instrText xml:space="preserve"> </w:instrText>
            </w:r>
            <w:r w:rsidRPr="00A7479A">
              <w:rPr>
                <w:rStyle w:val="Hipervnculo"/>
                <w:noProof/>
              </w:rPr>
              <w:fldChar w:fldCharType="separate"/>
            </w:r>
            <w:r w:rsidRPr="00A7479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" w:author="Gonzalo Pedrotti" w:date="2019-05-15T16:4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7479A">
              <w:rPr>
                <w:rStyle w:val="Hipervnculo"/>
                <w:noProof/>
              </w:rPr>
              <w:fldChar w:fldCharType="end"/>
            </w:r>
          </w:ins>
        </w:p>
        <w:p w14:paraId="5979EB4B" w14:textId="66250E5E" w:rsidR="00C961C5" w:rsidRDefault="00C961C5">
          <w:pPr>
            <w:pStyle w:val="TDC1"/>
            <w:tabs>
              <w:tab w:val="right" w:leader="dot" w:pos="8494"/>
            </w:tabs>
            <w:rPr>
              <w:ins w:id="11" w:author="Gonzalo Pedrotti" w:date="2019-05-15T16:45:00Z"/>
              <w:rFonts w:eastAsiaTheme="minorEastAsia"/>
              <w:noProof/>
              <w:lang w:eastAsia="es-AR"/>
            </w:rPr>
          </w:pPr>
          <w:ins w:id="12" w:author="Gonzalo Pedrotti" w:date="2019-05-15T16:45:00Z">
            <w:r w:rsidRPr="00A7479A">
              <w:rPr>
                <w:rStyle w:val="Hipervnculo"/>
                <w:noProof/>
              </w:rPr>
              <w:fldChar w:fldCharType="begin"/>
            </w:r>
            <w:r w:rsidRPr="00A7479A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"_Toc8831177"</w:instrText>
            </w:r>
            <w:r w:rsidRPr="00A7479A">
              <w:rPr>
                <w:rStyle w:val="Hipervnculo"/>
                <w:noProof/>
              </w:rPr>
              <w:instrText xml:space="preserve"> </w:instrText>
            </w:r>
            <w:r w:rsidRPr="00A7479A">
              <w:rPr>
                <w:rStyle w:val="Hipervnculo"/>
                <w:noProof/>
              </w:rPr>
              <w:fldChar w:fldCharType="separate"/>
            </w:r>
            <w:r w:rsidRPr="00A7479A">
              <w:rPr>
                <w:rStyle w:val="Hipervnculo"/>
                <w:noProof/>
              </w:rPr>
              <w:t>Scope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Gonzalo Pedrotti" w:date="2019-05-15T16:4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7479A">
              <w:rPr>
                <w:rStyle w:val="Hipervnculo"/>
                <w:noProof/>
              </w:rPr>
              <w:fldChar w:fldCharType="end"/>
            </w:r>
          </w:ins>
        </w:p>
        <w:p w14:paraId="2635EFDE" w14:textId="4A17AA86" w:rsidR="00E74E8A" w:rsidDel="00F10C0F" w:rsidRDefault="00E74E8A">
          <w:pPr>
            <w:pStyle w:val="TDC1"/>
            <w:tabs>
              <w:tab w:val="right" w:leader="dot" w:pos="8494"/>
            </w:tabs>
            <w:rPr>
              <w:del w:id="14" w:author="Gonzalo Pedrotti" w:date="2019-05-15T16:19:00Z"/>
              <w:noProof/>
            </w:rPr>
          </w:pPr>
          <w:del w:id="15" w:author="Gonzalo Pedrotti" w:date="2019-05-15T16:19:00Z">
            <w:r w:rsidRPr="00F10C0F" w:rsidDel="00F10C0F">
              <w:rPr>
                <w:rStyle w:val="Hipervnculo"/>
                <w:noProof/>
              </w:rPr>
              <w:delText>Historial de Revisiones:</w:delText>
            </w:r>
            <w:r w:rsidDel="00F10C0F">
              <w:rPr>
                <w:noProof/>
                <w:webHidden/>
              </w:rPr>
              <w:tab/>
              <w:delText>3</w:delText>
            </w:r>
          </w:del>
        </w:p>
        <w:p w14:paraId="7E3FE712" w14:textId="5ED31301" w:rsidR="00E74E8A" w:rsidDel="00F10C0F" w:rsidRDefault="00E74E8A">
          <w:pPr>
            <w:pStyle w:val="TDC1"/>
            <w:tabs>
              <w:tab w:val="right" w:leader="dot" w:pos="8494"/>
            </w:tabs>
            <w:rPr>
              <w:del w:id="16" w:author="Gonzalo Pedrotti" w:date="2019-05-15T16:19:00Z"/>
              <w:noProof/>
            </w:rPr>
          </w:pPr>
          <w:del w:id="17" w:author="Gonzalo Pedrotti" w:date="2019-05-15T16:19:00Z">
            <w:r w:rsidRPr="00F10C0F" w:rsidDel="00F10C0F">
              <w:rPr>
                <w:rStyle w:val="Hipervnculo"/>
                <w:noProof/>
              </w:rPr>
              <w:delText>Introducción</w:delText>
            </w:r>
            <w:r w:rsidDel="00F10C0F">
              <w:rPr>
                <w:noProof/>
                <w:webHidden/>
              </w:rPr>
              <w:tab/>
              <w:delText>5</w:delText>
            </w:r>
          </w:del>
        </w:p>
        <w:p w14:paraId="1FCB4617" w14:textId="0561FC98" w:rsidR="00E74E8A" w:rsidRDefault="00E74E8A">
          <w:pPr>
            <w:rPr>
              <w:ins w:id="18" w:author="Gonzalo Pedrotti" w:date="2019-05-15T16:18:00Z"/>
            </w:rPr>
          </w:pPr>
          <w:ins w:id="19" w:author="Gonzalo Pedrotti" w:date="2019-05-15T16:18:00Z">
            <w:r>
              <w:rPr>
                <w:b/>
                <w:bCs/>
                <w:lang w:val="es-ES"/>
              </w:rPr>
              <w:fldChar w:fldCharType="end"/>
            </w:r>
          </w:ins>
        </w:p>
        <w:customXmlInsRangeStart w:id="20" w:author="Gonzalo Pedrotti" w:date="2019-05-15T16:18:00Z"/>
      </w:sdtContent>
    </w:sdt>
    <w:customXmlInsRangeEnd w:id="20"/>
    <w:p w14:paraId="725E49CD" w14:textId="77777777" w:rsidR="00E74E8A" w:rsidRDefault="00E74E8A">
      <w:pPr>
        <w:rPr>
          <w:ins w:id="21" w:author="Gonzalo Pedrotti" w:date="2019-05-15T16:18:00Z"/>
        </w:rPr>
        <w:pPrChange w:id="22" w:author="Gonzalo Pedrotti" w:date="2019-05-15T16:18:00Z">
          <w:pPr>
            <w:pStyle w:val="Ttulo1"/>
          </w:pPr>
        </w:pPrChange>
      </w:pPr>
    </w:p>
    <w:p w14:paraId="03DCB572" w14:textId="77777777" w:rsidR="00E74E8A" w:rsidRDefault="00E74E8A">
      <w:pPr>
        <w:rPr>
          <w:ins w:id="23" w:author="Gonzalo Pedrotti" w:date="2019-05-15T16:18:00Z"/>
        </w:rPr>
        <w:pPrChange w:id="24" w:author="Gonzalo Pedrotti" w:date="2019-05-15T16:19:00Z">
          <w:pPr>
            <w:pStyle w:val="Ttulo1"/>
          </w:pPr>
        </w:pPrChange>
      </w:pPr>
    </w:p>
    <w:p w14:paraId="67031155" w14:textId="77777777" w:rsidR="00E74E8A" w:rsidRDefault="00E74E8A">
      <w:pPr>
        <w:rPr>
          <w:ins w:id="25" w:author="Gonzalo Pedrotti" w:date="2019-05-15T16:18:00Z"/>
        </w:rPr>
        <w:pPrChange w:id="26" w:author="Gonzalo Pedrotti" w:date="2019-05-15T16:19:00Z">
          <w:pPr>
            <w:pStyle w:val="Ttulo1"/>
          </w:pPr>
        </w:pPrChange>
      </w:pPr>
    </w:p>
    <w:p w14:paraId="16E63667" w14:textId="77777777" w:rsidR="00E74E8A" w:rsidRDefault="00E74E8A">
      <w:pPr>
        <w:rPr>
          <w:ins w:id="27" w:author="Gonzalo Pedrotti" w:date="2019-05-15T16:18:00Z"/>
        </w:rPr>
        <w:pPrChange w:id="28" w:author="Gonzalo Pedrotti" w:date="2019-05-15T16:19:00Z">
          <w:pPr>
            <w:pStyle w:val="Ttulo1"/>
          </w:pPr>
        </w:pPrChange>
      </w:pPr>
    </w:p>
    <w:p w14:paraId="5CFD9842" w14:textId="77777777" w:rsidR="00E74E8A" w:rsidRDefault="00E74E8A">
      <w:pPr>
        <w:rPr>
          <w:ins w:id="29" w:author="Gonzalo Pedrotti" w:date="2019-05-15T16:18:00Z"/>
        </w:rPr>
        <w:pPrChange w:id="30" w:author="Gonzalo Pedrotti" w:date="2019-05-15T16:19:00Z">
          <w:pPr>
            <w:pStyle w:val="Ttulo1"/>
          </w:pPr>
        </w:pPrChange>
      </w:pPr>
    </w:p>
    <w:p w14:paraId="77D998B2" w14:textId="77777777" w:rsidR="00E74E8A" w:rsidRDefault="00E74E8A">
      <w:pPr>
        <w:rPr>
          <w:ins w:id="31" w:author="Gonzalo Pedrotti" w:date="2019-05-15T16:18:00Z"/>
        </w:rPr>
        <w:pPrChange w:id="32" w:author="Gonzalo Pedrotti" w:date="2019-05-15T16:19:00Z">
          <w:pPr>
            <w:pStyle w:val="Ttulo1"/>
          </w:pPr>
        </w:pPrChange>
      </w:pPr>
    </w:p>
    <w:p w14:paraId="03CB236A" w14:textId="77777777" w:rsidR="00E74E8A" w:rsidRDefault="00E74E8A">
      <w:pPr>
        <w:rPr>
          <w:ins w:id="33" w:author="Gonzalo Pedrotti" w:date="2019-05-15T16:18:00Z"/>
        </w:rPr>
        <w:pPrChange w:id="34" w:author="Gonzalo Pedrotti" w:date="2019-05-15T16:19:00Z">
          <w:pPr>
            <w:pStyle w:val="Ttulo1"/>
          </w:pPr>
        </w:pPrChange>
      </w:pPr>
    </w:p>
    <w:p w14:paraId="452A58A6" w14:textId="77777777" w:rsidR="00E74E8A" w:rsidRDefault="00E74E8A">
      <w:pPr>
        <w:rPr>
          <w:ins w:id="35" w:author="Gonzalo Pedrotti" w:date="2019-05-15T16:18:00Z"/>
        </w:rPr>
        <w:pPrChange w:id="36" w:author="Gonzalo Pedrotti" w:date="2019-05-15T16:19:00Z">
          <w:pPr>
            <w:pStyle w:val="Ttulo1"/>
          </w:pPr>
        </w:pPrChange>
      </w:pPr>
    </w:p>
    <w:p w14:paraId="482D230C" w14:textId="77777777" w:rsidR="00E74E8A" w:rsidRDefault="00E74E8A">
      <w:pPr>
        <w:rPr>
          <w:ins w:id="37" w:author="Gonzalo Pedrotti" w:date="2019-05-15T16:18:00Z"/>
        </w:rPr>
        <w:pPrChange w:id="38" w:author="Gonzalo Pedrotti" w:date="2019-05-15T16:19:00Z">
          <w:pPr>
            <w:pStyle w:val="Ttulo1"/>
          </w:pPr>
        </w:pPrChange>
      </w:pPr>
    </w:p>
    <w:p w14:paraId="386BF287" w14:textId="77777777" w:rsidR="00E74E8A" w:rsidRDefault="00E74E8A">
      <w:pPr>
        <w:rPr>
          <w:ins w:id="39" w:author="Gonzalo Pedrotti" w:date="2019-05-15T16:18:00Z"/>
        </w:rPr>
        <w:pPrChange w:id="40" w:author="Gonzalo Pedrotti" w:date="2019-05-15T16:19:00Z">
          <w:pPr>
            <w:pStyle w:val="Ttulo1"/>
          </w:pPr>
        </w:pPrChange>
      </w:pPr>
    </w:p>
    <w:p w14:paraId="687C9977" w14:textId="77777777" w:rsidR="00E74E8A" w:rsidRDefault="00E74E8A">
      <w:pPr>
        <w:rPr>
          <w:ins w:id="41" w:author="Gonzalo Pedrotti" w:date="2019-05-15T16:18:00Z"/>
        </w:rPr>
        <w:pPrChange w:id="42" w:author="Gonzalo Pedrotti" w:date="2019-05-15T16:19:00Z">
          <w:pPr>
            <w:pStyle w:val="Ttulo1"/>
          </w:pPr>
        </w:pPrChange>
      </w:pPr>
    </w:p>
    <w:p w14:paraId="34A14E0D" w14:textId="77777777" w:rsidR="00E74E8A" w:rsidRDefault="00E74E8A">
      <w:pPr>
        <w:rPr>
          <w:ins w:id="43" w:author="Gonzalo Pedrotti" w:date="2019-05-15T16:18:00Z"/>
        </w:rPr>
        <w:pPrChange w:id="44" w:author="Gonzalo Pedrotti" w:date="2019-05-15T16:19:00Z">
          <w:pPr>
            <w:pStyle w:val="Ttulo1"/>
          </w:pPr>
        </w:pPrChange>
      </w:pPr>
    </w:p>
    <w:p w14:paraId="3CD8C20E" w14:textId="77777777" w:rsidR="00E74E8A" w:rsidRDefault="00E74E8A">
      <w:pPr>
        <w:rPr>
          <w:ins w:id="45" w:author="Gonzalo Pedrotti" w:date="2019-05-15T16:18:00Z"/>
        </w:rPr>
        <w:pPrChange w:id="46" w:author="Gonzalo Pedrotti" w:date="2019-05-15T16:19:00Z">
          <w:pPr>
            <w:pStyle w:val="Ttulo1"/>
          </w:pPr>
        </w:pPrChange>
      </w:pPr>
    </w:p>
    <w:p w14:paraId="3145652B" w14:textId="77777777" w:rsidR="00E74E8A" w:rsidRDefault="00E74E8A">
      <w:pPr>
        <w:rPr>
          <w:ins w:id="47" w:author="Gonzalo Pedrotti" w:date="2019-05-15T16:18:00Z"/>
        </w:rPr>
        <w:pPrChange w:id="48" w:author="Gonzalo Pedrotti" w:date="2019-05-15T16:19:00Z">
          <w:pPr>
            <w:pStyle w:val="Ttulo1"/>
          </w:pPr>
        </w:pPrChange>
      </w:pPr>
    </w:p>
    <w:p w14:paraId="14E585D1" w14:textId="77777777" w:rsidR="00E74E8A" w:rsidRDefault="00E74E8A">
      <w:pPr>
        <w:rPr>
          <w:ins w:id="49" w:author="Gonzalo Pedrotti" w:date="2019-05-15T16:18:00Z"/>
        </w:rPr>
        <w:pPrChange w:id="50" w:author="Gonzalo Pedrotti" w:date="2019-05-15T16:19:00Z">
          <w:pPr>
            <w:pStyle w:val="Ttulo1"/>
          </w:pPr>
        </w:pPrChange>
      </w:pPr>
    </w:p>
    <w:p w14:paraId="1B8EA474" w14:textId="77777777" w:rsidR="00E74E8A" w:rsidRDefault="00E74E8A">
      <w:pPr>
        <w:rPr>
          <w:ins w:id="51" w:author="Gonzalo Pedrotti" w:date="2019-05-15T16:18:00Z"/>
        </w:rPr>
        <w:pPrChange w:id="52" w:author="Gonzalo Pedrotti" w:date="2019-05-15T16:19:00Z">
          <w:pPr>
            <w:pStyle w:val="Ttulo1"/>
          </w:pPr>
        </w:pPrChange>
      </w:pPr>
    </w:p>
    <w:p w14:paraId="3973ED62" w14:textId="77777777" w:rsidR="00E74E8A" w:rsidRDefault="00E74E8A">
      <w:pPr>
        <w:rPr>
          <w:ins w:id="53" w:author="Gonzalo Pedrotti" w:date="2019-05-15T16:18:00Z"/>
        </w:rPr>
        <w:pPrChange w:id="54" w:author="Gonzalo Pedrotti" w:date="2019-05-15T16:19:00Z">
          <w:pPr>
            <w:pStyle w:val="Ttulo1"/>
          </w:pPr>
        </w:pPrChange>
      </w:pPr>
    </w:p>
    <w:p w14:paraId="0DDA6D17" w14:textId="184ADC25" w:rsidR="00E74E8A" w:rsidRDefault="00E74E8A">
      <w:pPr>
        <w:rPr>
          <w:ins w:id="55" w:author="Gonzalo Pedrotti" w:date="2019-05-15T16:19:00Z"/>
        </w:rPr>
        <w:pPrChange w:id="56" w:author="Gonzalo Pedrotti" w:date="2019-05-15T16:19:00Z">
          <w:pPr>
            <w:pStyle w:val="Ttulo1"/>
          </w:pPr>
        </w:pPrChange>
      </w:pPr>
    </w:p>
    <w:p w14:paraId="0AEC3530" w14:textId="77777777" w:rsidR="00E74E8A" w:rsidRPr="00C61D74" w:rsidRDefault="00E74E8A">
      <w:pPr>
        <w:rPr>
          <w:ins w:id="57" w:author="Gonzalo Pedrotti" w:date="2019-05-15T16:18:00Z"/>
        </w:rPr>
        <w:pPrChange w:id="58" w:author="Gonzalo Pedrotti" w:date="2019-05-15T16:19:00Z">
          <w:pPr>
            <w:pStyle w:val="Ttulo1"/>
          </w:pPr>
        </w:pPrChange>
      </w:pPr>
    </w:p>
    <w:p w14:paraId="697B4E47" w14:textId="77777777" w:rsidR="00F70DF3" w:rsidRDefault="00F70DF3" w:rsidP="00E74E8A">
      <w:pPr>
        <w:pStyle w:val="Ttulo1"/>
        <w:rPr>
          <w:ins w:id="59" w:author="Gonzalo Pedrotti" w:date="2019-05-15T16:19:00Z"/>
        </w:rPr>
      </w:pPr>
    </w:p>
    <w:p w14:paraId="012DBFA4" w14:textId="77777777" w:rsidR="00F70DF3" w:rsidRDefault="00F70DF3" w:rsidP="00E74E8A">
      <w:pPr>
        <w:pStyle w:val="Ttulo1"/>
        <w:rPr>
          <w:ins w:id="60" w:author="Gonzalo Pedrotti" w:date="2019-05-15T16:19:00Z"/>
        </w:rPr>
      </w:pPr>
    </w:p>
    <w:p w14:paraId="339EB1EF" w14:textId="77777777" w:rsidR="00F70DF3" w:rsidRDefault="00F70DF3" w:rsidP="00E74E8A">
      <w:pPr>
        <w:pStyle w:val="Ttulo1"/>
        <w:rPr>
          <w:ins w:id="61" w:author="Gonzalo Pedrotti" w:date="2019-05-15T16:19:00Z"/>
        </w:rPr>
      </w:pPr>
    </w:p>
    <w:p w14:paraId="71F1C1F9" w14:textId="77777777" w:rsidR="00F70DF3" w:rsidRDefault="00F70DF3" w:rsidP="00E74E8A">
      <w:pPr>
        <w:pStyle w:val="Ttulo1"/>
        <w:rPr>
          <w:ins w:id="62" w:author="Gonzalo Pedrotti" w:date="2019-05-15T16:19:00Z"/>
        </w:rPr>
      </w:pPr>
    </w:p>
    <w:p w14:paraId="22846A51" w14:textId="4CEF76F3" w:rsidR="00F70DF3" w:rsidRDefault="00F70DF3" w:rsidP="00F70DF3">
      <w:pPr>
        <w:rPr>
          <w:ins w:id="63" w:author="Gonzalo Pedrotti" w:date="2019-05-15T16:19:00Z"/>
        </w:rPr>
      </w:pPr>
    </w:p>
    <w:p w14:paraId="19B313BC" w14:textId="77777777" w:rsidR="00F70DF3" w:rsidRDefault="00F70DF3">
      <w:pPr>
        <w:rPr>
          <w:ins w:id="64" w:author="Gonzalo Pedrotti" w:date="2019-05-15T16:19:00Z"/>
        </w:rPr>
        <w:pPrChange w:id="65" w:author="Gonzalo Pedrotti" w:date="2019-05-15T16:19:00Z">
          <w:pPr>
            <w:pStyle w:val="Ttulo1"/>
          </w:pPr>
        </w:pPrChange>
      </w:pPr>
    </w:p>
    <w:p w14:paraId="14525E1B" w14:textId="200CB4E5" w:rsidR="006301C1" w:rsidRPr="003F455F" w:rsidRDefault="006301C1">
      <w:pPr>
        <w:pStyle w:val="Ttulo1"/>
        <w:pPrChange w:id="66" w:author="Gonzalo Pedrotti" w:date="2019-05-15T16:18:00Z">
          <w:pPr/>
        </w:pPrChange>
      </w:pPr>
      <w:bookmarkStart w:id="67" w:name="_Toc8831175"/>
      <w:r w:rsidRPr="003F455F">
        <w:lastRenderedPageBreak/>
        <w:t>Historial de Revisiones:</w:t>
      </w:r>
      <w:bookmarkEnd w:id="67"/>
    </w:p>
    <w:p w14:paraId="36F0FAA4" w14:textId="77777777" w:rsidR="006301C1" w:rsidRPr="003F455F" w:rsidRDefault="006301C1" w:rsidP="006301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70"/>
        <w:gridCol w:w="1978"/>
      </w:tblGrid>
      <w:tr w:rsidR="006301C1" w:rsidRPr="003F455F" w14:paraId="1D3851ED" w14:textId="77777777" w:rsidTr="001B1A41">
        <w:tc>
          <w:tcPr>
            <w:tcW w:w="2123" w:type="dxa"/>
          </w:tcPr>
          <w:p w14:paraId="55CC2E55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14:paraId="151A5B08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 xml:space="preserve">Versión </w:t>
            </w:r>
          </w:p>
        </w:tc>
        <w:tc>
          <w:tcPr>
            <w:tcW w:w="2270" w:type="dxa"/>
          </w:tcPr>
          <w:p w14:paraId="2F2307D1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1978" w:type="dxa"/>
          </w:tcPr>
          <w:p w14:paraId="6DEFA275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Autor</w:t>
            </w:r>
          </w:p>
        </w:tc>
      </w:tr>
      <w:tr w:rsidR="006301C1" w:rsidRPr="003F455F" w14:paraId="0C388EE7" w14:textId="77777777" w:rsidTr="001B1A41">
        <w:tc>
          <w:tcPr>
            <w:tcW w:w="2123" w:type="dxa"/>
          </w:tcPr>
          <w:p w14:paraId="14ABA879" w14:textId="02C1F328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3F455F">
              <w:rPr>
                <w:rFonts w:cstheme="minorHAnsi"/>
                <w:sz w:val="24"/>
                <w:szCs w:val="24"/>
              </w:rPr>
              <w:t>/0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3F455F">
              <w:rPr>
                <w:rFonts w:cstheme="minorHAnsi"/>
                <w:sz w:val="24"/>
                <w:szCs w:val="24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14:paraId="186AE65A" w14:textId="5218BC4C" w:rsidR="006301C1" w:rsidRPr="003F455F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ins w:id="68" w:author="Gonzalo Pedrotti" w:date="2019-05-15T13:39:00Z">
              <w:r w:rsidR="00056C77">
                <w:rPr>
                  <w:rFonts w:cstheme="minorHAnsi"/>
                  <w:sz w:val="24"/>
                  <w:szCs w:val="24"/>
                </w:rPr>
                <w:t>0</w:t>
              </w:r>
            </w:ins>
            <w:del w:id="69" w:author="Gonzalo Pedrotti" w:date="2019-05-15T13:39:00Z">
              <w:r w:rsidR="006301C1" w:rsidRPr="003F455F" w:rsidDel="00056C77">
                <w:rPr>
                  <w:rFonts w:cstheme="minorHAnsi"/>
                  <w:sz w:val="24"/>
                  <w:szCs w:val="24"/>
                </w:rPr>
                <w:delText>1.0</w:delText>
              </w:r>
            </w:del>
          </w:p>
        </w:tc>
        <w:tc>
          <w:tcPr>
            <w:tcW w:w="2270" w:type="dxa"/>
          </w:tcPr>
          <w:p w14:paraId="5813CD9B" w14:textId="75F40EE3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Definición del Alcance del Proyecto</w:t>
            </w:r>
            <w:r w:rsidRPr="003F455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</w:tcPr>
          <w:p w14:paraId="0AC39505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Equipo de Desarrollo</w:t>
            </w:r>
          </w:p>
        </w:tc>
      </w:tr>
      <w:tr w:rsidR="008845EC" w:rsidRPr="003F455F" w14:paraId="7BF5DA68" w14:textId="77777777" w:rsidTr="001B1A41">
        <w:tc>
          <w:tcPr>
            <w:tcW w:w="2123" w:type="dxa"/>
          </w:tcPr>
          <w:p w14:paraId="635DAD65" w14:textId="17CCCC3A" w:rsidR="008845EC" w:rsidRPr="003F455F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25/04/2019</w:t>
            </w:r>
          </w:p>
        </w:tc>
        <w:tc>
          <w:tcPr>
            <w:tcW w:w="2123" w:type="dxa"/>
          </w:tcPr>
          <w:p w14:paraId="1BD1FA2C" w14:textId="19FC8481" w:rsidR="008845EC" w:rsidRPr="003F455F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ins w:id="70" w:author="Gonzalo Pedrotti" w:date="2019-05-15T13:39:00Z">
              <w:r w:rsidR="00056C77">
                <w:rPr>
                  <w:rFonts w:cstheme="minorHAnsi"/>
                  <w:sz w:val="24"/>
                  <w:szCs w:val="24"/>
                </w:rPr>
                <w:t>1</w:t>
              </w:r>
            </w:ins>
            <w:del w:id="71" w:author="Gonzalo Pedrotti" w:date="2019-05-15T13:39:00Z">
              <w:r w:rsidDel="00056C77">
                <w:rPr>
                  <w:rFonts w:cstheme="minorHAnsi"/>
                  <w:sz w:val="24"/>
                  <w:szCs w:val="24"/>
                </w:rPr>
                <w:delText>1.1</w:delText>
              </w:r>
            </w:del>
          </w:p>
        </w:tc>
        <w:tc>
          <w:tcPr>
            <w:tcW w:w="2270" w:type="dxa"/>
          </w:tcPr>
          <w:p w14:paraId="617734D6" w14:textId="1742A123" w:rsidR="008845EC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Definición de criterios de aceptación </w:t>
            </w:r>
          </w:p>
        </w:tc>
        <w:tc>
          <w:tcPr>
            <w:tcW w:w="1978" w:type="dxa"/>
          </w:tcPr>
          <w:p w14:paraId="3532E131" w14:textId="7AC15BA7" w:rsidR="008845EC" w:rsidRPr="003F455F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Gonzalo Pedrotti</w:t>
            </w:r>
          </w:p>
        </w:tc>
      </w:tr>
      <w:tr w:rsidR="00F32DA5" w:rsidRPr="003F455F" w14:paraId="14DAD5DC" w14:textId="77777777" w:rsidTr="001B1A41">
        <w:trPr>
          <w:ins w:id="72" w:author="Christian Villafañe" w:date="2019-05-13T11:52:00Z"/>
        </w:trPr>
        <w:tc>
          <w:tcPr>
            <w:tcW w:w="2123" w:type="dxa"/>
          </w:tcPr>
          <w:p w14:paraId="5CFE7B41" w14:textId="31DB60D3" w:rsidR="00F32DA5" w:rsidRDefault="00F32DA5" w:rsidP="001B1A41">
            <w:pPr>
              <w:autoSpaceDE w:val="0"/>
              <w:autoSpaceDN w:val="0"/>
              <w:adjustRightInd w:val="0"/>
              <w:rPr>
                <w:ins w:id="73" w:author="Christian Villafañe" w:date="2019-05-13T11:52:00Z"/>
                <w:rFonts w:cstheme="minorHAnsi"/>
                <w:sz w:val="24"/>
                <w:szCs w:val="24"/>
              </w:rPr>
            </w:pPr>
            <w:ins w:id="74" w:author="Christian Villafañe" w:date="2019-05-13T11:52:00Z">
              <w:r>
                <w:rPr>
                  <w:rFonts w:cstheme="minorHAnsi"/>
                  <w:sz w:val="24"/>
                  <w:szCs w:val="24"/>
                </w:rPr>
                <w:t>13/05/2019</w:t>
              </w:r>
            </w:ins>
          </w:p>
        </w:tc>
        <w:tc>
          <w:tcPr>
            <w:tcW w:w="2123" w:type="dxa"/>
          </w:tcPr>
          <w:p w14:paraId="29CB4435" w14:textId="07741AFD" w:rsidR="00F32DA5" w:rsidRDefault="00F32DA5" w:rsidP="001B1A41">
            <w:pPr>
              <w:autoSpaceDE w:val="0"/>
              <w:autoSpaceDN w:val="0"/>
              <w:adjustRightInd w:val="0"/>
              <w:rPr>
                <w:ins w:id="75" w:author="Christian Villafañe" w:date="2019-05-13T11:52:00Z"/>
                <w:rFonts w:cstheme="minorHAnsi"/>
                <w:sz w:val="24"/>
                <w:szCs w:val="24"/>
              </w:rPr>
            </w:pPr>
            <w:ins w:id="76" w:author="Christian Villafañe" w:date="2019-05-13T11:52:00Z">
              <w:r>
                <w:rPr>
                  <w:rFonts w:cstheme="minorHAnsi"/>
                  <w:sz w:val="24"/>
                  <w:szCs w:val="24"/>
                </w:rPr>
                <w:t>1.</w:t>
              </w:r>
            </w:ins>
            <w:ins w:id="77" w:author="Gonzalo Pedrotti" w:date="2019-05-15T13:39:00Z">
              <w:r w:rsidR="00056C77">
                <w:rPr>
                  <w:rFonts w:cstheme="minorHAnsi"/>
                  <w:sz w:val="24"/>
                  <w:szCs w:val="24"/>
                </w:rPr>
                <w:t>2</w:t>
              </w:r>
            </w:ins>
            <w:ins w:id="78" w:author="Christian Villafañe" w:date="2019-05-13T11:52:00Z">
              <w:del w:id="79" w:author="Gonzalo Pedrotti" w:date="2019-05-15T13:39:00Z">
                <w:r w:rsidDel="00056C77">
                  <w:rPr>
                    <w:rFonts w:cstheme="minorHAnsi"/>
                    <w:sz w:val="24"/>
                    <w:szCs w:val="24"/>
                  </w:rPr>
                  <w:delText>1.2</w:delText>
                </w:r>
              </w:del>
            </w:ins>
          </w:p>
        </w:tc>
        <w:tc>
          <w:tcPr>
            <w:tcW w:w="2270" w:type="dxa"/>
          </w:tcPr>
          <w:p w14:paraId="760465B0" w14:textId="268E62DA" w:rsidR="00F32DA5" w:rsidRDefault="00F32DA5" w:rsidP="001B1A41">
            <w:pPr>
              <w:autoSpaceDE w:val="0"/>
              <w:autoSpaceDN w:val="0"/>
              <w:adjustRightInd w:val="0"/>
              <w:rPr>
                <w:ins w:id="80" w:author="Christian Villafañe" w:date="2019-05-13T11:52:00Z"/>
                <w:rFonts w:cstheme="minorHAnsi"/>
                <w:sz w:val="24"/>
                <w:szCs w:val="24"/>
              </w:rPr>
            </w:pPr>
            <w:ins w:id="81" w:author="Christian Villafañe" w:date="2019-05-13T11:52:00Z">
              <w:r>
                <w:rPr>
                  <w:rFonts w:cstheme="minorHAnsi"/>
                  <w:sz w:val="24"/>
                  <w:szCs w:val="24"/>
                </w:rPr>
                <w:t>Revisión</w:t>
              </w:r>
            </w:ins>
          </w:p>
        </w:tc>
        <w:tc>
          <w:tcPr>
            <w:tcW w:w="1978" w:type="dxa"/>
          </w:tcPr>
          <w:p w14:paraId="21BE193C" w14:textId="0CB64790" w:rsidR="00F32DA5" w:rsidRDefault="00F32DA5" w:rsidP="001B1A41">
            <w:pPr>
              <w:autoSpaceDE w:val="0"/>
              <w:autoSpaceDN w:val="0"/>
              <w:adjustRightInd w:val="0"/>
              <w:rPr>
                <w:ins w:id="82" w:author="Christian Villafañe" w:date="2019-05-13T11:52:00Z"/>
                <w:rFonts w:cstheme="minorHAnsi"/>
                <w:sz w:val="24"/>
                <w:szCs w:val="24"/>
              </w:rPr>
            </w:pPr>
            <w:ins w:id="83" w:author="Christian Villafañe" w:date="2019-05-13T11:52:00Z">
              <w:r>
                <w:rPr>
                  <w:rFonts w:cstheme="minorHAnsi"/>
                  <w:sz w:val="24"/>
                  <w:szCs w:val="24"/>
                </w:rPr>
                <w:t>Christian Villafañe</w:t>
              </w:r>
            </w:ins>
          </w:p>
        </w:tc>
      </w:tr>
      <w:tr w:rsidR="00655A8A" w:rsidRPr="003F455F" w14:paraId="2369CE74" w14:textId="77777777" w:rsidTr="001B1A41">
        <w:trPr>
          <w:ins w:id="84" w:author="Gonzalo Pedrotti" w:date="2019-05-15T16:17:00Z"/>
        </w:trPr>
        <w:tc>
          <w:tcPr>
            <w:tcW w:w="2123" w:type="dxa"/>
          </w:tcPr>
          <w:p w14:paraId="35103F92" w14:textId="3CB7DAC5" w:rsidR="00655A8A" w:rsidRDefault="00655A8A" w:rsidP="001B1A41">
            <w:pPr>
              <w:autoSpaceDE w:val="0"/>
              <w:autoSpaceDN w:val="0"/>
              <w:adjustRightInd w:val="0"/>
              <w:rPr>
                <w:ins w:id="85" w:author="Gonzalo Pedrotti" w:date="2019-05-15T16:17:00Z"/>
                <w:rFonts w:cstheme="minorHAnsi"/>
                <w:sz w:val="24"/>
                <w:szCs w:val="24"/>
              </w:rPr>
            </w:pPr>
            <w:ins w:id="86" w:author="Gonzalo Pedrotti" w:date="2019-05-15T16:17:00Z">
              <w:r>
                <w:rPr>
                  <w:rFonts w:cstheme="minorHAnsi"/>
                  <w:sz w:val="24"/>
                  <w:szCs w:val="24"/>
                </w:rPr>
                <w:t>15/05/2019</w:t>
              </w:r>
            </w:ins>
          </w:p>
        </w:tc>
        <w:tc>
          <w:tcPr>
            <w:tcW w:w="2123" w:type="dxa"/>
          </w:tcPr>
          <w:p w14:paraId="4B6399FB" w14:textId="1B3BCECF" w:rsidR="00655A8A" w:rsidRDefault="00655A8A" w:rsidP="001B1A41">
            <w:pPr>
              <w:autoSpaceDE w:val="0"/>
              <w:autoSpaceDN w:val="0"/>
              <w:adjustRightInd w:val="0"/>
              <w:rPr>
                <w:ins w:id="87" w:author="Gonzalo Pedrotti" w:date="2019-05-15T16:17:00Z"/>
                <w:rFonts w:cstheme="minorHAnsi"/>
                <w:sz w:val="24"/>
                <w:szCs w:val="24"/>
              </w:rPr>
            </w:pPr>
            <w:ins w:id="88" w:author="Gonzalo Pedrotti" w:date="2019-05-15T16:17:00Z">
              <w:r>
                <w:rPr>
                  <w:rFonts w:cstheme="minorHAnsi"/>
                  <w:sz w:val="24"/>
                  <w:szCs w:val="24"/>
                </w:rPr>
                <w:t>1.3</w:t>
              </w:r>
            </w:ins>
          </w:p>
        </w:tc>
        <w:tc>
          <w:tcPr>
            <w:tcW w:w="2270" w:type="dxa"/>
          </w:tcPr>
          <w:p w14:paraId="47171923" w14:textId="772C897C" w:rsidR="00655A8A" w:rsidRDefault="00655A8A" w:rsidP="001B1A41">
            <w:pPr>
              <w:autoSpaceDE w:val="0"/>
              <w:autoSpaceDN w:val="0"/>
              <w:adjustRightInd w:val="0"/>
              <w:rPr>
                <w:ins w:id="89" w:author="Gonzalo Pedrotti" w:date="2019-05-15T16:17:00Z"/>
                <w:rFonts w:cstheme="minorHAnsi"/>
                <w:sz w:val="24"/>
                <w:szCs w:val="24"/>
              </w:rPr>
            </w:pPr>
            <w:ins w:id="90" w:author="Gonzalo Pedrotti" w:date="2019-05-15T16:17:00Z">
              <w:r>
                <w:rPr>
                  <w:rFonts w:cstheme="minorHAnsi"/>
                  <w:sz w:val="24"/>
                  <w:szCs w:val="24"/>
                </w:rPr>
                <w:t xml:space="preserve">Actualización </w:t>
              </w:r>
            </w:ins>
            <w:ins w:id="91" w:author="Gonzalo Pedrotti" w:date="2019-05-15T16:18:00Z">
              <w:r>
                <w:rPr>
                  <w:rFonts w:cstheme="minorHAnsi"/>
                  <w:sz w:val="24"/>
                  <w:szCs w:val="24"/>
                </w:rPr>
                <w:t>de Entregables y fechas de entrega</w:t>
              </w:r>
            </w:ins>
          </w:p>
        </w:tc>
        <w:tc>
          <w:tcPr>
            <w:tcW w:w="1978" w:type="dxa"/>
          </w:tcPr>
          <w:p w14:paraId="5C2C1D38" w14:textId="732FB8A6" w:rsidR="00655A8A" w:rsidRDefault="00655A8A" w:rsidP="001B1A41">
            <w:pPr>
              <w:autoSpaceDE w:val="0"/>
              <w:autoSpaceDN w:val="0"/>
              <w:adjustRightInd w:val="0"/>
              <w:rPr>
                <w:ins w:id="92" w:author="Gonzalo Pedrotti" w:date="2019-05-15T16:17:00Z"/>
                <w:rFonts w:cstheme="minorHAnsi"/>
                <w:sz w:val="24"/>
                <w:szCs w:val="24"/>
              </w:rPr>
            </w:pPr>
            <w:ins w:id="93" w:author="Gonzalo Pedrotti" w:date="2019-05-15T16:18:00Z">
              <w:r>
                <w:rPr>
                  <w:rFonts w:cstheme="minorHAnsi"/>
                  <w:sz w:val="24"/>
                  <w:szCs w:val="24"/>
                </w:rPr>
                <w:t>Equipo de Desarrollo</w:t>
              </w:r>
            </w:ins>
          </w:p>
        </w:tc>
      </w:tr>
    </w:tbl>
    <w:p w14:paraId="0A43B8A8" w14:textId="77777777" w:rsidR="006301C1" w:rsidRPr="003F455F" w:rsidRDefault="006301C1" w:rsidP="006301C1">
      <w:pPr>
        <w:jc w:val="center"/>
        <w:rPr>
          <w:rFonts w:cstheme="minorHAnsi"/>
          <w:b/>
          <w:sz w:val="24"/>
          <w:szCs w:val="24"/>
          <w:u w:val="single"/>
        </w:rPr>
      </w:pPr>
    </w:p>
    <w:p w14:paraId="29253AED" w14:textId="2EEC2289" w:rsidR="006301C1" w:rsidDel="00E74E8A" w:rsidRDefault="006301C1">
      <w:pPr>
        <w:rPr>
          <w:del w:id="94" w:author="Gonzalo Pedrotti" w:date="2019-05-15T16:18:00Z"/>
        </w:rPr>
      </w:pPr>
    </w:p>
    <w:p w14:paraId="33F5B637" w14:textId="54AA62D2" w:rsidR="006301C1" w:rsidDel="00E74E8A" w:rsidRDefault="00511323">
      <w:pPr>
        <w:rPr>
          <w:del w:id="95" w:author="Gonzalo Pedrotti" w:date="2019-05-15T16:18:00Z"/>
        </w:rPr>
      </w:pPr>
      <w:ins w:id="96" w:author="Christian Villafañe" w:date="2019-05-13T11:56:00Z">
        <w:del w:id="97" w:author="Gonzalo Pedrotti" w:date="2019-05-15T16:18:00Z">
          <w:r w:rsidDel="00E74E8A">
            <w:delText>Incluir índice + bibliografía</w:delText>
          </w:r>
        </w:del>
      </w:ins>
    </w:p>
    <w:p w14:paraId="0EDD3E3C" w14:textId="58A9371F" w:rsidR="006301C1" w:rsidRDefault="006301C1"/>
    <w:p w14:paraId="6EB48A5C" w14:textId="1F2CCD0E" w:rsidR="006301C1" w:rsidRDefault="006301C1"/>
    <w:p w14:paraId="14C35FA4" w14:textId="2638C9FB" w:rsidR="006301C1" w:rsidRDefault="006301C1"/>
    <w:p w14:paraId="6BA96CE2" w14:textId="5DC31DF9" w:rsidR="006301C1" w:rsidRDefault="006301C1"/>
    <w:p w14:paraId="2161CDAC" w14:textId="401C0EC2" w:rsidR="006301C1" w:rsidRDefault="006301C1"/>
    <w:p w14:paraId="0F6F0910" w14:textId="31BB6376" w:rsidR="006301C1" w:rsidRDefault="006301C1"/>
    <w:p w14:paraId="7CE365A1" w14:textId="3ABEC16F" w:rsidR="006301C1" w:rsidRDefault="006301C1"/>
    <w:p w14:paraId="430F8130" w14:textId="44DBDB50" w:rsidR="006301C1" w:rsidRDefault="006301C1"/>
    <w:p w14:paraId="417973D7" w14:textId="6B5DC888" w:rsidR="006301C1" w:rsidRDefault="006301C1"/>
    <w:p w14:paraId="07E309E9" w14:textId="2BFFF6E7" w:rsidR="006301C1" w:rsidRDefault="006301C1"/>
    <w:p w14:paraId="15AFCBCB" w14:textId="1429F65A" w:rsidR="006301C1" w:rsidRDefault="006301C1"/>
    <w:p w14:paraId="28DC98BD" w14:textId="31DC4D6C" w:rsidR="006301C1" w:rsidRDefault="006301C1"/>
    <w:p w14:paraId="6B92FC00" w14:textId="00DA8F0E" w:rsidR="006301C1" w:rsidRDefault="006301C1"/>
    <w:p w14:paraId="5BAEB3B9" w14:textId="58319D6B" w:rsidR="006301C1" w:rsidRDefault="006301C1"/>
    <w:p w14:paraId="0270F5AE" w14:textId="428DC597" w:rsidR="006301C1" w:rsidRDefault="006301C1"/>
    <w:p w14:paraId="53E2003B" w14:textId="202FC821" w:rsidR="006301C1" w:rsidRDefault="006301C1"/>
    <w:bookmarkEnd w:id="0"/>
    <w:p w14:paraId="641D54A8" w14:textId="5445937C" w:rsidR="006301C1" w:rsidRDefault="006301C1"/>
    <w:p w14:paraId="0C37EFD1" w14:textId="58F7CA64" w:rsidR="006301C1" w:rsidRDefault="006301C1"/>
    <w:p w14:paraId="351C3146" w14:textId="159B2732" w:rsidR="006301C1" w:rsidRDefault="006301C1"/>
    <w:p w14:paraId="7C3B57B1" w14:textId="0BA019CA" w:rsidR="006301C1" w:rsidRDefault="006301C1"/>
    <w:p w14:paraId="180A10DC" w14:textId="55357D6B" w:rsidR="006301C1" w:rsidDel="00D03970" w:rsidRDefault="006301C1">
      <w:pPr>
        <w:rPr>
          <w:del w:id="98" w:author="Gonzalo Pedrotti" w:date="2019-05-15T13:39:00Z"/>
        </w:rPr>
      </w:pPr>
    </w:p>
    <w:p w14:paraId="70A6515E" w14:textId="378C817A" w:rsidR="006301C1" w:rsidRDefault="006301C1"/>
    <w:p w14:paraId="245008C1" w14:textId="02FABF17" w:rsidR="006301C1" w:rsidDel="009E40BE" w:rsidRDefault="001B34DA">
      <w:pPr>
        <w:jc w:val="center"/>
        <w:rPr>
          <w:del w:id="99" w:author="Gonzalo Pedrotti" w:date="2019-05-15T14:15:00Z"/>
        </w:rPr>
        <w:pPrChange w:id="100" w:author="Gonzalo Pedrotti" w:date="2019-05-15T13:39:00Z">
          <w:pPr>
            <w:pStyle w:val="Ttulo1"/>
            <w:jc w:val="center"/>
          </w:pPr>
        </w:pPrChange>
      </w:pPr>
      <w:r>
        <w:lastRenderedPageBreak/>
        <w:t>Scope Statement</w:t>
      </w:r>
    </w:p>
    <w:p w14:paraId="7D326CAC" w14:textId="347D2A06" w:rsidR="00A3369D" w:rsidRDefault="00A3369D">
      <w:pPr>
        <w:jc w:val="center"/>
        <w:rPr>
          <w:ins w:id="101" w:author="Gonzalo Pedrotti" w:date="2019-05-15T13:39:00Z"/>
        </w:rPr>
        <w:pPrChange w:id="102" w:author="Gonzalo Pedrotti" w:date="2019-05-15T14:15:00Z">
          <w:pPr/>
        </w:pPrChange>
      </w:pPr>
    </w:p>
    <w:p w14:paraId="40C1FBE0" w14:textId="783CD6CB" w:rsidR="00D03970" w:rsidRDefault="00D03970">
      <w:pPr>
        <w:pStyle w:val="Ttulo1"/>
        <w:pPrChange w:id="103" w:author="Gonzalo Pedrotti" w:date="2019-05-15T13:39:00Z">
          <w:pPr/>
        </w:pPrChange>
      </w:pPr>
      <w:bookmarkStart w:id="104" w:name="_Toc8831176"/>
      <w:ins w:id="105" w:author="Gonzalo Pedrotti" w:date="2019-05-15T13:39:00Z">
        <w:r>
          <w:t>Introducción</w:t>
        </w:r>
      </w:ins>
      <w:bookmarkEnd w:id="104"/>
    </w:p>
    <w:p w14:paraId="16F7E2ED" w14:textId="5D2C07C1" w:rsidR="002F4882" w:rsidRPr="004343D8" w:rsidRDefault="002F4882">
      <w:pPr>
        <w:jc w:val="both"/>
        <w:rPr>
          <w:rFonts w:cstheme="minorHAnsi"/>
        </w:rPr>
        <w:pPrChange w:id="106" w:author="Gonzalo Pedrotti" w:date="2019-05-15T16:47:00Z">
          <w:pPr/>
        </w:pPrChange>
      </w:pPr>
      <w:r w:rsidRPr="004343D8">
        <w:rPr>
          <w:rFonts w:cstheme="minorHAnsi"/>
        </w:rPr>
        <w:t xml:space="preserve">La Gestión del Alcance comprende los procesos para garantizar que el proyecto incluya todo el trabajo requerido para completar el proyecto con éxito. </w:t>
      </w:r>
    </w:p>
    <w:p w14:paraId="70D83C6E" w14:textId="0DA8920E" w:rsidR="00BE18D6" w:rsidRPr="004343D8" w:rsidRDefault="00382D15">
      <w:pPr>
        <w:jc w:val="both"/>
        <w:rPr>
          <w:rFonts w:cstheme="minorHAnsi"/>
        </w:rPr>
        <w:pPrChange w:id="107" w:author="Gonzalo Pedrotti" w:date="2019-05-15T16:47:00Z">
          <w:pPr/>
        </w:pPrChange>
      </w:pPr>
      <w:r w:rsidRPr="004343D8">
        <w:rPr>
          <w:rFonts w:cstheme="minorHAnsi"/>
        </w:rPr>
        <w:t>Dentro del proceso de Definición del Alcance, en el área de conocimiento de Gestión del Alcance del Proyecto, se obtiene como salida el Enunciado o declaración del alcance</w:t>
      </w:r>
      <w:r w:rsidR="00BE18D6" w:rsidRPr="004343D8">
        <w:rPr>
          <w:rFonts w:cstheme="minorHAnsi"/>
        </w:rPr>
        <w:t xml:space="preserve"> (Scope Statement)</w:t>
      </w:r>
      <w:r w:rsidRPr="004343D8">
        <w:rPr>
          <w:rFonts w:cstheme="minorHAnsi"/>
        </w:rPr>
        <w:t xml:space="preserve">. </w:t>
      </w:r>
    </w:p>
    <w:p w14:paraId="3B9974A7" w14:textId="00A2722F" w:rsidR="00BE18D6" w:rsidRPr="004343D8" w:rsidDel="00F10C0F" w:rsidRDefault="00BE18D6">
      <w:pPr>
        <w:jc w:val="both"/>
        <w:rPr>
          <w:del w:id="108" w:author="Gonzalo Pedrotti" w:date="2019-05-15T16:20:00Z"/>
          <w:rFonts w:cstheme="minorHAnsi"/>
        </w:rPr>
        <w:pPrChange w:id="109" w:author="Gonzalo Pedrotti" w:date="2019-05-15T16:47:00Z">
          <w:pPr/>
        </w:pPrChange>
      </w:pPr>
      <w:del w:id="110" w:author="Gonzalo Pedrotti" w:date="2019-05-15T16:20:00Z">
        <w:r w:rsidRPr="004343D8" w:rsidDel="00F10C0F">
          <w:rPr>
            <w:rFonts w:cstheme="minorHAnsi"/>
          </w:rPr>
          <w:delText>En este documento se definen los entregables</w:delText>
        </w:r>
        <w:r w:rsidR="007C304B" w:rsidRPr="004343D8" w:rsidDel="00F10C0F">
          <w:rPr>
            <w:rFonts w:cstheme="minorHAnsi"/>
          </w:rPr>
          <w:delText xml:space="preserve">, con las semanas limites </w:delText>
        </w:r>
      </w:del>
      <w:ins w:id="111" w:author="Christian Villafañe" w:date="2019-05-13T11:52:00Z">
        <w:del w:id="112" w:author="Gonzalo Pedrotti" w:date="2019-05-15T16:20:00Z">
          <w:r w:rsidR="003B2DB6" w:rsidRPr="004343D8" w:rsidDel="00F10C0F">
            <w:rPr>
              <w:rFonts w:cstheme="minorHAnsi"/>
            </w:rPr>
            <w:delText>l</w:delText>
          </w:r>
          <w:r w:rsidR="003B2DB6" w:rsidDel="00F10C0F">
            <w:rPr>
              <w:rFonts w:cstheme="minorHAnsi"/>
            </w:rPr>
            <w:delText>í</w:delText>
          </w:r>
          <w:r w:rsidR="003B2DB6" w:rsidRPr="004343D8" w:rsidDel="00F10C0F">
            <w:rPr>
              <w:rFonts w:cstheme="minorHAnsi"/>
            </w:rPr>
            <w:delText xml:space="preserve">mites </w:delText>
          </w:r>
        </w:del>
      </w:ins>
      <w:del w:id="113" w:author="Gonzalo Pedrotti" w:date="2019-05-15T16:20:00Z">
        <w:r w:rsidR="007C304B" w:rsidRPr="004343D8" w:rsidDel="00F10C0F">
          <w:rPr>
            <w:rFonts w:cstheme="minorHAnsi"/>
          </w:rPr>
          <w:delText>para su entrega conjuntamente con su criterio de aceptación correspondiente.</w:delText>
        </w:r>
      </w:del>
    </w:p>
    <w:p w14:paraId="6A365C7C" w14:textId="1A671615" w:rsidR="00A658BE" w:rsidRDefault="001B34DA">
      <w:pPr>
        <w:jc w:val="both"/>
        <w:rPr>
          <w:ins w:id="114" w:author="Gonzalo Pedrotti" w:date="2019-05-15T13:48:00Z"/>
          <w:rFonts w:cstheme="minorHAnsi"/>
        </w:rPr>
      </w:pPr>
      <w:r>
        <w:rPr>
          <w:rFonts w:cstheme="minorHAnsi"/>
        </w:rPr>
        <w:t>Es importante aclarar que existen entregables que se van actualizando a lo largo del tiempo</w:t>
      </w:r>
      <w:r w:rsidR="00A3369D">
        <w:rPr>
          <w:rFonts w:cstheme="minorHAnsi"/>
        </w:rPr>
        <w:t xml:space="preserve">, y cada nueva presentación tiene su correspondiente semana de entrega. </w:t>
      </w:r>
      <w:r>
        <w:rPr>
          <w:rFonts w:cstheme="minorHAnsi"/>
        </w:rPr>
        <w:t>Sin embargo, se muestran una única vez con la correspondiente primera fecha de entrega.</w:t>
      </w:r>
    </w:p>
    <w:p w14:paraId="66D7B834" w14:textId="1256D672" w:rsidR="00D03970" w:rsidRDefault="00D03970">
      <w:pPr>
        <w:jc w:val="both"/>
        <w:rPr>
          <w:ins w:id="115" w:author="Gonzalo Pedrotti" w:date="2019-05-15T13:54:00Z"/>
          <w:rFonts w:cstheme="minorHAnsi"/>
        </w:rPr>
      </w:pPr>
      <w:ins w:id="116" w:author="Gonzalo Pedrotti" w:date="2019-05-15T13:40:00Z">
        <w:r>
          <w:rPr>
            <w:rFonts w:cstheme="minorHAnsi"/>
          </w:rPr>
          <w:t xml:space="preserve">La fecha de lanzamiento del proyecto </w:t>
        </w:r>
      </w:ins>
      <w:ins w:id="117" w:author="Gonzalo Pedrotti" w:date="2019-05-15T13:48:00Z">
        <w:r w:rsidR="00A658BE">
          <w:rPr>
            <w:rFonts w:cstheme="minorHAnsi"/>
          </w:rPr>
          <w:t>ha sido</w:t>
        </w:r>
      </w:ins>
      <w:ins w:id="118" w:author="Gonzalo Pedrotti" w:date="2019-05-15T13:40:00Z">
        <w:r>
          <w:rPr>
            <w:rFonts w:cstheme="minorHAnsi"/>
          </w:rPr>
          <w:t xml:space="preserve"> establecida </w:t>
        </w:r>
      </w:ins>
      <w:ins w:id="119" w:author="Gonzalo Pedrotti" w:date="2019-05-15T13:48:00Z">
        <w:r w:rsidR="00A658BE">
          <w:rPr>
            <w:rFonts w:cstheme="minorHAnsi"/>
          </w:rPr>
          <w:t>para</w:t>
        </w:r>
      </w:ins>
      <w:ins w:id="120" w:author="Gonzalo Pedrotti" w:date="2019-05-15T13:40:00Z">
        <w:r>
          <w:rPr>
            <w:rFonts w:cstheme="minorHAnsi"/>
          </w:rPr>
          <w:t xml:space="preserve"> día </w:t>
        </w:r>
      </w:ins>
      <w:ins w:id="121" w:author="Gonzalo Pedrotti" w:date="2019-05-15T13:41:00Z">
        <w:r>
          <w:rPr>
            <w:rFonts w:cstheme="minorHAnsi"/>
          </w:rPr>
          <w:t>01/04/2019, considerando esta fecha como la semana un</w:t>
        </w:r>
      </w:ins>
      <w:ins w:id="122" w:author="Gonzalo Pedrotti" w:date="2019-05-15T13:42:00Z">
        <w:r>
          <w:rPr>
            <w:rFonts w:cstheme="minorHAnsi"/>
          </w:rPr>
          <w:t xml:space="preserve">o </w:t>
        </w:r>
      </w:ins>
      <w:ins w:id="123" w:author="Gonzalo Pedrotti" w:date="2019-05-15T13:48:00Z">
        <w:r w:rsidR="00A658BE">
          <w:rPr>
            <w:rFonts w:cstheme="minorHAnsi"/>
          </w:rPr>
          <w:t>en el alcance del Proyecto</w:t>
        </w:r>
      </w:ins>
      <w:ins w:id="124" w:author="Gonzalo Pedrotti" w:date="2019-05-15T14:37:00Z">
        <w:r w:rsidR="00C170DF">
          <w:rPr>
            <w:rFonts w:cstheme="minorHAnsi"/>
          </w:rPr>
          <w:t>.</w:t>
        </w:r>
      </w:ins>
    </w:p>
    <w:p w14:paraId="74B7CEB3" w14:textId="77777777" w:rsidR="00DA5F52" w:rsidRDefault="00CC2361">
      <w:pPr>
        <w:jc w:val="both"/>
        <w:rPr>
          <w:ins w:id="125" w:author="Gonzalo Pedrotti" w:date="2019-05-15T16:37:00Z"/>
          <w:rFonts w:cstheme="minorHAnsi"/>
        </w:rPr>
      </w:pPr>
      <w:ins w:id="126" w:author="Gonzalo Pedrotti" w:date="2019-05-15T16:31:00Z">
        <w:r>
          <w:rPr>
            <w:rFonts w:cstheme="minorHAnsi"/>
          </w:rPr>
          <w:t>Otro aspecto importante de aclarar, e</w:t>
        </w:r>
      </w:ins>
      <w:ins w:id="127" w:author="Gonzalo Pedrotti" w:date="2019-05-15T16:32:00Z">
        <w:r>
          <w:rPr>
            <w:rFonts w:cstheme="minorHAnsi"/>
          </w:rPr>
          <w:t>s</w:t>
        </w:r>
      </w:ins>
      <w:ins w:id="128" w:author="Gonzalo Pedrotti" w:date="2019-05-15T16:35:00Z">
        <w:r w:rsidR="00DA5F52">
          <w:rPr>
            <w:rFonts w:cstheme="minorHAnsi"/>
          </w:rPr>
          <w:t>tá</w:t>
        </w:r>
      </w:ins>
      <w:ins w:id="129" w:author="Gonzalo Pedrotti" w:date="2019-05-15T16:32:00Z">
        <w:r>
          <w:rPr>
            <w:rFonts w:cstheme="minorHAnsi"/>
          </w:rPr>
          <w:t xml:space="preserve"> referido al entregable llamado “Documentación del Sprint”. Como se puede ver en el Scope Statement, dicho entregable aparece varias veces, pero el contenido solicitado es diferente</w:t>
        </w:r>
      </w:ins>
      <w:ins w:id="130" w:author="Gonzalo Pedrotti" w:date="2019-05-15T16:34:00Z">
        <w:r w:rsidR="00D17D67">
          <w:rPr>
            <w:rFonts w:cstheme="minorHAnsi"/>
          </w:rPr>
          <w:t xml:space="preserve"> en cada </w:t>
        </w:r>
      </w:ins>
      <w:ins w:id="131" w:author="Gonzalo Pedrotti" w:date="2019-05-15T16:36:00Z">
        <w:r w:rsidR="00DA5F52">
          <w:rPr>
            <w:rFonts w:cstheme="minorHAnsi"/>
          </w:rPr>
          <w:t>aparición</w:t>
        </w:r>
      </w:ins>
      <w:ins w:id="132" w:author="Gonzalo Pedrotti" w:date="2019-05-15T16:32:00Z">
        <w:r>
          <w:rPr>
            <w:rFonts w:cstheme="minorHAnsi"/>
          </w:rPr>
          <w:t xml:space="preserve">. </w:t>
        </w:r>
      </w:ins>
    </w:p>
    <w:p w14:paraId="2A0B775C" w14:textId="518DAD16" w:rsidR="00CC2361" w:rsidRDefault="00CC2361">
      <w:pPr>
        <w:jc w:val="both"/>
        <w:rPr>
          <w:ins w:id="133" w:author="Gonzalo Pedrotti" w:date="2019-05-15T16:41:00Z"/>
          <w:rFonts w:cstheme="minorHAnsi"/>
        </w:rPr>
      </w:pPr>
      <w:ins w:id="134" w:author="Gonzalo Pedrotti" w:date="2019-05-15T16:32:00Z">
        <w:r>
          <w:rPr>
            <w:rFonts w:cstheme="minorHAnsi"/>
          </w:rPr>
          <w:t>Esto se debe a que</w:t>
        </w:r>
      </w:ins>
      <w:ins w:id="135" w:author="Gonzalo Pedrotti" w:date="2019-05-15T16:37:00Z">
        <w:r w:rsidR="00DA5F52">
          <w:rPr>
            <w:rFonts w:cstheme="minorHAnsi"/>
          </w:rPr>
          <w:t xml:space="preserve"> “Documentación del Sprin</w:t>
        </w:r>
      </w:ins>
      <w:ins w:id="136" w:author="Gonzalo Pedrotti" w:date="2019-05-15T16:38:00Z">
        <w:r w:rsidR="00DA5F52">
          <w:rPr>
            <w:rFonts w:cstheme="minorHAnsi"/>
          </w:rPr>
          <w:t>t”</w:t>
        </w:r>
      </w:ins>
      <w:ins w:id="137" w:author="Gonzalo Pedrotti" w:date="2019-05-15T16:33:00Z">
        <w:r>
          <w:rPr>
            <w:rFonts w:cstheme="minorHAnsi"/>
          </w:rPr>
          <w:t xml:space="preserve"> incluye una seri</w:t>
        </w:r>
      </w:ins>
      <w:ins w:id="138" w:author="Gonzalo Pedrotti" w:date="2019-05-15T16:38:00Z">
        <w:r w:rsidR="00DA5F52">
          <w:rPr>
            <w:rFonts w:cstheme="minorHAnsi"/>
          </w:rPr>
          <w:t xml:space="preserve">e de documentos o </w:t>
        </w:r>
        <w:proofErr w:type="spellStart"/>
        <w:r w:rsidR="00DA5F52">
          <w:rPr>
            <w:rFonts w:cstheme="minorHAnsi"/>
          </w:rPr>
          <w:t>sub-entregables</w:t>
        </w:r>
        <w:proofErr w:type="spellEnd"/>
        <w:r w:rsidR="00DA5F52">
          <w:rPr>
            <w:rFonts w:cstheme="minorHAnsi"/>
          </w:rPr>
          <w:t xml:space="preserve"> </w:t>
        </w:r>
      </w:ins>
      <w:ins w:id="139" w:author="Gonzalo Pedrotti" w:date="2019-05-15T16:33:00Z">
        <w:r>
          <w:rPr>
            <w:rFonts w:cstheme="minorHAnsi"/>
          </w:rPr>
          <w:t>en su interior, es por ello</w:t>
        </w:r>
      </w:ins>
      <w:ins w:id="140" w:author="Gonzalo Pedrotti" w:date="2019-05-15T16:40:00Z">
        <w:r w:rsidR="005F23D3">
          <w:rPr>
            <w:rFonts w:cstheme="minorHAnsi"/>
          </w:rPr>
          <w:t xml:space="preserve"> </w:t>
        </w:r>
      </w:ins>
      <w:ins w:id="141" w:author="Gonzalo Pedrotti" w:date="2019-05-15T16:33:00Z">
        <w:r>
          <w:rPr>
            <w:rFonts w:cstheme="minorHAnsi"/>
          </w:rPr>
          <w:t xml:space="preserve">que aparece repetidas veces, y, </w:t>
        </w:r>
      </w:ins>
      <w:ins w:id="142" w:author="Gonzalo Pedrotti" w:date="2019-05-15T16:38:00Z">
        <w:r w:rsidR="00DA5F52">
          <w:rPr>
            <w:rFonts w:cstheme="minorHAnsi"/>
          </w:rPr>
          <w:t xml:space="preserve">en </w:t>
        </w:r>
      </w:ins>
      <w:ins w:id="143" w:author="Gonzalo Pedrotti" w:date="2019-05-15T16:33:00Z">
        <w:r>
          <w:rPr>
            <w:rFonts w:cstheme="minorHAnsi"/>
          </w:rPr>
          <w:t>cada aparición</w:t>
        </w:r>
      </w:ins>
      <w:ins w:id="144" w:author="Gonzalo Pedrotti" w:date="2019-05-15T16:34:00Z">
        <w:r w:rsidR="00D17D67">
          <w:rPr>
            <w:rFonts w:cstheme="minorHAnsi"/>
          </w:rPr>
          <w:t>,</w:t>
        </w:r>
      </w:ins>
      <w:ins w:id="145" w:author="Gonzalo Pedrotti" w:date="2019-05-15T16:33:00Z">
        <w:r>
          <w:rPr>
            <w:rFonts w:cstheme="minorHAnsi"/>
          </w:rPr>
          <w:t xml:space="preserve"> </w:t>
        </w:r>
      </w:ins>
      <w:ins w:id="146" w:author="Gonzalo Pedrotti" w:date="2019-05-15T16:38:00Z">
        <w:r w:rsidR="00DA5F52">
          <w:rPr>
            <w:rFonts w:cstheme="minorHAnsi"/>
          </w:rPr>
          <w:t>se</w:t>
        </w:r>
      </w:ins>
      <w:ins w:id="147" w:author="Gonzalo Pedrotti" w:date="2019-05-15T16:33:00Z">
        <w:r>
          <w:rPr>
            <w:rFonts w:cstheme="minorHAnsi"/>
          </w:rPr>
          <w:t xml:space="preserve"> solicit</w:t>
        </w:r>
      </w:ins>
      <w:ins w:id="148" w:author="Gonzalo Pedrotti" w:date="2019-05-15T16:39:00Z">
        <w:r w:rsidR="00DA5F52">
          <w:rPr>
            <w:rFonts w:cstheme="minorHAnsi"/>
          </w:rPr>
          <w:t xml:space="preserve">a </w:t>
        </w:r>
        <w:r w:rsidR="005F23D3">
          <w:rPr>
            <w:rFonts w:cstheme="minorHAnsi"/>
          </w:rPr>
          <w:t>un</w:t>
        </w:r>
      </w:ins>
      <w:ins w:id="149" w:author="Gonzalo Pedrotti" w:date="2019-05-15T16:33:00Z">
        <w:r>
          <w:rPr>
            <w:rFonts w:cstheme="minorHAnsi"/>
          </w:rPr>
          <w:t xml:space="preserve"> subdocumento</w:t>
        </w:r>
      </w:ins>
      <w:ins w:id="150" w:author="Gonzalo Pedrotti" w:date="2019-05-15T16:40:00Z">
        <w:r w:rsidR="005F23D3">
          <w:rPr>
            <w:rFonts w:cstheme="minorHAnsi"/>
          </w:rPr>
          <w:t xml:space="preserve"> distinto</w:t>
        </w:r>
      </w:ins>
      <w:ins w:id="151" w:author="Gonzalo Pedrotti" w:date="2019-05-15T16:33:00Z">
        <w:r>
          <w:rPr>
            <w:rFonts w:cstheme="minorHAnsi"/>
          </w:rPr>
          <w:t>.</w:t>
        </w:r>
      </w:ins>
    </w:p>
    <w:p w14:paraId="3E1F1D43" w14:textId="03181E6E" w:rsidR="00584BB2" w:rsidRDefault="00584BB2">
      <w:pPr>
        <w:jc w:val="both"/>
        <w:rPr>
          <w:ins w:id="152" w:author="Gonzalo Pedrotti" w:date="2019-05-15T16:46:00Z"/>
          <w:rFonts w:cstheme="minorHAnsi"/>
        </w:rPr>
      </w:pPr>
      <w:ins w:id="153" w:author="Gonzalo Pedrotti" w:date="2019-05-15T16:41:00Z">
        <w:r w:rsidRPr="004343D8">
          <w:rPr>
            <w:rFonts w:cstheme="minorHAnsi"/>
          </w:rPr>
          <w:t>En</w:t>
        </w:r>
        <w:r>
          <w:rPr>
            <w:rFonts w:cstheme="minorHAnsi"/>
          </w:rPr>
          <w:t xml:space="preserve"> el siguiente </w:t>
        </w:r>
      </w:ins>
      <w:ins w:id="154" w:author="Gonzalo Pedrotti" w:date="2019-05-15T16:42:00Z">
        <w:r>
          <w:rPr>
            <w:rFonts w:cstheme="minorHAnsi"/>
          </w:rPr>
          <w:t xml:space="preserve">cuadro, </w:t>
        </w:r>
      </w:ins>
      <w:ins w:id="155" w:author="Gonzalo Pedrotti" w:date="2019-05-15T16:41:00Z">
        <w:r w:rsidRPr="004343D8">
          <w:rPr>
            <w:rFonts w:cstheme="minorHAnsi"/>
          </w:rPr>
          <w:t>se definen los entregables, con las semanas l</w:t>
        </w:r>
        <w:r>
          <w:rPr>
            <w:rFonts w:cstheme="minorHAnsi"/>
          </w:rPr>
          <w:t>í</w:t>
        </w:r>
        <w:r w:rsidRPr="004343D8">
          <w:rPr>
            <w:rFonts w:cstheme="minorHAnsi"/>
          </w:rPr>
          <w:t xml:space="preserve">mites </w:t>
        </w:r>
      </w:ins>
      <w:ins w:id="156" w:author="Gonzalo Pedrotti" w:date="2019-05-15T16:42:00Z">
        <w:r>
          <w:rPr>
            <w:rFonts w:cstheme="minorHAnsi"/>
          </w:rPr>
          <w:t>de entrega y su correspondiente criterio de aceptación.</w:t>
        </w:r>
      </w:ins>
    </w:p>
    <w:p w14:paraId="4F540D32" w14:textId="77777777" w:rsidR="00C961C5" w:rsidRPr="004343D8" w:rsidRDefault="00C961C5" w:rsidP="00F10C0F">
      <w:pPr>
        <w:jc w:val="both"/>
        <w:rPr>
          <w:ins w:id="157" w:author="Gonzalo Pedrotti" w:date="2019-05-15T16:21:00Z"/>
          <w:rFonts w:cstheme="minorHAnsi"/>
        </w:rPr>
      </w:pPr>
    </w:p>
    <w:p w14:paraId="39913085" w14:textId="0BA5BE89" w:rsidR="00662D05" w:rsidDel="00C961C5" w:rsidRDefault="0027274D">
      <w:pPr>
        <w:pStyle w:val="Ttulo1"/>
        <w:rPr>
          <w:del w:id="158" w:author="Gonzalo Pedrotti" w:date="2019-05-15T15:34:00Z"/>
        </w:rPr>
      </w:pPr>
      <w:bookmarkStart w:id="159" w:name="_Toc8831177"/>
      <w:ins w:id="160" w:author="Gonzalo Pedrotti" w:date="2019-05-15T16:45:00Z">
        <w:r>
          <w:t>Scope Statement</w:t>
        </w:r>
      </w:ins>
      <w:bookmarkEnd w:id="159"/>
    </w:p>
    <w:p w14:paraId="708B48E3" w14:textId="77777777" w:rsidR="00C961C5" w:rsidRPr="00C961C5" w:rsidRDefault="00C961C5">
      <w:pPr>
        <w:pStyle w:val="Ttulo1"/>
        <w:rPr>
          <w:ins w:id="161" w:author="Gonzalo Pedrotti" w:date="2019-05-15T16:46:00Z"/>
          <w:rPrChange w:id="162" w:author="Gonzalo Pedrotti" w:date="2019-05-15T16:46:00Z">
            <w:rPr>
              <w:ins w:id="163" w:author="Gonzalo Pedrotti" w:date="2019-05-15T16:46:00Z"/>
              <w:rFonts w:cstheme="minorHAnsi"/>
              <w:u w:val="single"/>
            </w:rPr>
          </w:rPrChange>
        </w:rPr>
        <w:pPrChange w:id="164" w:author="Gonzalo Pedrotti" w:date="2019-05-15T16:46:00Z">
          <w:pPr/>
        </w:pPrChange>
      </w:pPr>
    </w:p>
    <w:p w14:paraId="1012C584" w14:textId="5AF4A036" w:rsidR="00C170DF" w:rsidRPr="004343D8" w:rsidRDefault="00C170DF"/>
    <w:tbl>
      <w:tblPr>
        <w:tblStyle w:val="Tablaconcuadrcula"/>
        <w:tblW w:w="10985" w:type="dxa"/>
        <w:tblInd w:w="-1139" w:type="dxa"/>
        <w:tblLook w:val="04A0" w:firstRow="1" w:lastRow="0" w:firstColumn="1" w:lastColumn="0" w:noHBand="0" w:noVBand="1"/>
        <w:tblPrChange w:id="165" w:author="Gonzalo Pedrotti" w:date="2019-05-15T16:43:00Z">
          <w:tblPr>
            <w:tblStyle w:val="Tablaconcuadrcula"/>
            <w:tblW w:w="10985" w:type="dxa"/>
            <w:tblInd w:w="-1139" w:type="dxa"/>
            <w:tblLook w:val="04A0" w:firstRow="1" w:lastRow="0" w:firstColumn="1" w:lastColumn="0" w:noHBand="0" w:noVBand="1"/>
          </w:tblPr>
        </w:tblPrChange>
      </w:tblPr>
      <w:tblGrid>
        <w:gridCol w:w="2754"/>
        <w:gridCol w:w="2916"/>
        <w:gridCol w:w="5315"/>
        <w:tblGridChange w:id="166">
          <w:tblGrid>
            <w:gridCol w:w="2754"/>
            <w:gridCol w:w="663"/>
            <w:gridCol w:w="2253"/>
            <w:gridCol w:w="501"/>
            <w:gridCol w:w="2617"/>
            <w:gridCol w:w="1150"/>
            <w:gridCol w:w="1047"/>
            <w:gridCol w:w="3417"/>
          </w:tblGrid>
        </w:tblGridChange>
      </w:tblGrid>
      <w:tr w:rsidR="0027096D" w:rsidRPr="004343D8" w14:paraId="54367653" w14:textId="77777777" w:rsidTr="0027096D">
        <w:trPr>
          <w:trHeight w:val="366"/>
          <w:tblHeader/>
          <w:trPrChange w:id="167" w:author="Gonzalo Pedrotti" w:date="2019-05-15T16:43:00Z">
            <w:trPr>
              <w:gridBefore w:val="2"/>
              <w:trHeight w:val="366"/>
              <w:tblHeader/>
            </w:trPr>
          </w:trPrChange>
        </w:trPr>
        <w:tc>
          <w:tcPr>
            <w:tcW w:w="2754" w:type="dxa"/>
            <w:shd w:val="clear" w:color="auto" w:fill="8EAADB" w:themeFill="accent1" w:themeFillTint="99"/>
            <w:tcPrChange w:id="168" w:author="Gonzalo Pedrotti" w:date="2019-05-15T16:43:00Z">
              <w:tcPr>
                <w:tcW w:w="2821" w:type="dxa"/>
                <w:gridSpan w:val="2"/>
                <w:shd w:val="clear" w:color="auto" w:fill="8EAADB" w:themeFill="accent1" w:themeFillTint="99"/>
              </w:tcPr>
            </w:tcPrChange>
          </w:tcPr>
          <w:p w14:paraId="5966FFD6" w14:textId="7D1FC63A" w:rsidR="00F2440F" w:rsidRPr="004343D8" w:rsidRDefault="00F2440F" w:rsidP="00793904">
            <w:pPr>
              <w:jc w:val="center"/>
              <w:rPr>
                <w:rFonts w:cstheme="minorHAnsi"/>
                <w:b/>
              </w:rPr>
            </w:pPr>
            <w:r w:rsidRPr="004343D8">
              <w:rPr>
                <w:rFonts w:cstheme="minorHAnsi"/>
                <w:b/>
              </w:rPr>
              <w:t>Semana límite de Entrega</w:t>
            </w:r>
          </w:p>
        </w:tc>
        <w:tc>
          <w:tcPr>
            <w:tcW w:w="2916" w:type="dxa"/>
            <w:shd w:val="clear" w:color="auto" w:fill="8EAADB" w:themeFill="accent1" w:themeFillTint="99"/>
            <w:tcPrChange w:id="169" w:author="Gonzalo Pedrotti" w:date="2019-05-15T16:43:00Z">
              <w:tcPr>
                <w:tcW w:w="2282" w:type="dxa"/>
                <w:shd w:val="clear" w:color="auto" w:fill="8EAADB" w:themeFill="accent1" w:themeFillTint="99"/>
              </w:tcPr>
            </w:tcPrChange>
          </w:tcPr>
          <w:p w14:paraId="5F71A223" w14:textId="50B177B8" w:rsidR="00F2440F" w:rsidRPr="004343D8" w:rsidRDefault="00F2440F" w:rsidP="00793904">
            <w:pPr>
              <w:jc w:val="center"/>
              <w:rPr>
                <w:rFonts w:cstheme="minorHAnsi"/>
                <w:b/>
              </w:rPr>
            </w:pPr>
            <w:r w:rsidRPr="004343D8">
              <w:rPr>
                <w:rFonts w:cstheme="minorHAnsi"/>
                <w:b/>
              </w:rPr>
              <w:t>Entregable</w:t>
            </w:r>
          </w:p>
        </w:tc>
        <w:tc>
          <w:tcPr>
            <w:tcW w:w="5315" w:type="dxa"/>
            <w:shd w:val="clear" w:color="auto" w:fill="8EAADB" w:themeFill="accent1" w:themeFillTint="99"/>
            <w:tcPrChange w:id="170" w:author="Gonzalo Pedrotti" w:date="2019-05-15T16:43:00Z">
              <w:tcPr>
                <w:tcW w:w="5882" w:type="dxa"/>
                <w:gridSpan w:val="3"/>
                <w:shd w:val="clear" w:color="auto" w:fill="8EAADB" w:themeFill="accent1" w:themeFillTint="99"/>
              </w:tcPr>
            </w:tcPrChange>
          </w:tcPr>
          <w:p w14:paraId="2565FA0C" w14:textId="08C54793" w:rsidR="00F2440F" w:rsidRPr="004343D8" w:rsidRDefault="00F2440F" w:rsidP="00793904">
            <w:pPr>
              <w:jc w:val="center"/>
              <w:rPr>
                <w:rFonts w:cstheme="minorHAnsi"/>
                <w:b/>
              </w:rPr>
            </w:pPr>
            <w:r w:rsidRPr="004343D8">
              <w:rPr>
                <w:rFonts w:cstheme="minorHAnsi"/>
                <w:b/>
              </w:rPr>
              <w:t>Criterio de aceptación</w:t>
            </w:r>
          </w:p>
        </w:tc>
      </w:tr>
      <w:tr w:rsidR="0027096D" w:rsidRPr="00A658BE" w14:paraId="0D53ED1D" w14:textId="77777777" w:rsidTr="0027096D">
        <w:trPr>
          <w:trHeight w:val="343"/>
          <w:trPrChange w:id="171" w:author="Gonzalo Pedrotti" w:date="2019-05-15T16:43:00Z">
            <w:trPr>
              <w:gridBefore w:val="2"/>
              <w:trHeight w:val="343"/>
            </w:trPr>
          </w:trPrChange>
        </w:trPr>
        <w:tc>
          <w:tcPr>
            <w:tcW w:w="2754" w:type="dxa"/>
            <w:tcPrChange w:id="172" w:author="Gonzalo Pedrotti" w:date="2019-05-15T16:43:00Z">
              <w:tcPr>
                <w:tcW w:w="2754" w:type="dxa"/>
                <w:gridSpan w:val="2"/>
              </w:tcPr>
            </w:tcPrChange>
          </w:tcPr>
          <w:p w14:paraId="47EE5284" w14:textId="77777777" w:rsidR="00F2440F" w:rsidRDefault="00A63E57" w:rsidP="00793904">
            <w:pPr>
              <w:jc w:val="center"/>
              <w:rPr>
                <w:ins w:id="173" w:author="Gonzalo Pedrotti" w:date="2019-05-15T13:47:00Z"/>
                <w:rFonts w:cstheme="minorHAnsi"/>
              </w:rPr>
            </w:pPr>
            <w:r w:rsidRPr="00662D05">
              <w:rPr>
                <w:rFonts w:cstheme="minorHAnsi"/>
              </w:rPr>
              <w:t xml:space="preserve">Semana </w:t>
            </w:r>
            <w:ins w:id="174" w:author="Gonzalo Pedrotti" w:date="2019-05-15T13:45:00Z">
              <w:r w:rsidR="00A658BE" w:rsidRPr="00A658BE">
                <w:rPr>
                  <w:rFonts w:cstheme="minorHAnsi"/>
                  <w:rPrChange w:id="175" w:author="Gonzalo Pedrotti" w:date="2019-05-15T13:45:00Z">
                    <w:rPr>
                      <w:rFonts w:cstheme="minorHAnsi"/>
                      <w:highlight w:val="yellow"/>
                    </w:rPr>
                  </w:rPrChange>
                </w:rPr>
                <w:t xml:space="preserve">1 </w:t>
              </w:r>
            </w:ins>
            <w:del w:id="176" w:author="Gonzalo Pedrotti" w:date="2019-05-15T13:45:00Z">
              <w:r w:rsidRPr="00662D05" w:rsidDel="00A658BE">
                <w:rPr>
                  <w:rFonts w:cstheme="minorHAnsi"/>
                </w:rPr>
                <w:delText>4</w:delText>
              </w:r>
            </w:del>
          </w:p>
          <w:p w14:paraId="4866316F" w14:textId="0AA8DA93" w:rsidR="00A658BE" w:rsidRPr="00662D05" w:rsidRDefault="00A658BE" w:rsidP="00793904">
            <w:pPr>
              <w:jc w:val="center"/>
              <w:rPr>
                <w:rFonts w:cstheme="minorHAnsi"/>
              </w:rPr>
            </w:pPr>
            <w:ins w:id="177" w:author="Gonzalo Pedrotti" w:date="2019-05-15T13:47:00Z">
              <w:r>
                <w:rPr>
                  <w:rFonts w:cstheme="minorHAnsi"/>
                </w:rPr>
                <w:t>(01/04/2019 al 07/04/2019)</w:t>
              </w:r>
            </w:ins>
          </w:p>
        </w:tc>
        <w:tc>
          <w:tcPr>
            <w:tcW w:w="2916" w:type="dxa"/>
            <w:tcPrChange w:id="178" w:author="Gonzalo Pedrotti" w:date="2019-05-15T16:43:00Z">
              <w:tcPr>
                <w:tcW w:w="2617" w:type="dxa"/>
              </w:tcPr>
            </w:tcPrChange>
          </w:tcPr>
          <w:p w14:paraId="13833CA7" w14:textId="0C50CEEE" w:rsidR="00F2440F" w:rsidRPr="00A658BE" w:rsidRDefault="00A658BE" w:rsidP="00793904">
            <w:pPr>
              <w:jc w:val="center"/>
              <w:rPr>
                <w:rFonts w:cstheme="minorHAnsi"/>
              </w:rPr>
            </w:pPr>
            <w:ins w:id="179" w:author="Gonzalo Pedrotti" w:date="2019-05-15T13:46:00Z">
              <w:r>
                <w:rPr>
                  <w:rFonts w:cstheme="minorHAnsi"/>
                </w:rPr>
                <w:t>Scope Statement</w:t>
              </w:r>
            </w:ins>
            <w:del w:id="180" w:author="Gonzalo Pedrotti" w:date="2019-05-15T13:46:00Z">
              <w:r w:rsidR="00A63E57" w:rsidRPr="00662D05" w:rsidDel="00A658BE">
                <w:rPr>
                  <w:rFonts w:cstheme="minorHAnsi"/>
                </w:rPr>
                <w:delText>Acta de Constitución</w:delText>
              </w:r>
              <w:r w:rsidR="00793904" w:rsidRPr="00662D05" w:rsidDel="00A658BE">
                <w:rPr>
                  <w:rFonts w:cstheme="minorHAnsi"/>
                </w:rPr>
                <w:delText xml:space="preserve"> (P</w:delText>
              </w:r>
            </w:del>
            <w:del w:id="181" w:author="Gonzalo Pedrotti" w:date="2019-05-15T13:45:00Z">
              <w:r w:rsidR="00793904" w:rsidRPr="00A658BE" w:rsidDel="00A658BE">
                <w:rPr>
                  <w:rFonts w:cstheme="minorHAnsi"/>
                </w:rPr>
                <w:delText>ro</w:delText>
              </w:r>
              <w:r w:rsidR="007324AE" w:rsidRPr="00A658BE" w:rsidDel="00A658BE">
                <w:rPr>
                  <w:rFonts w:cstheme="minorHAnsi"/>
                </w:rPr>
                <w:delText>j</w:delText>
              </w:r>
              <w:r w:rsidR="00793904" w:rsidRPr="00A658BE" w:rsidDel="00A658BE">
                <w:rPr>
                  <w:rFonts w:cstheme="minorHAnsi"/>
                </w:rPr>
                <w:delText>ect</w:delText>
              </w:r>
              <w:r w:rsidR="008B7372" w:rsidRPr="00A658BE" w:rsidDel="00A658BE">
                <w:rPr>
                  <w:rFonts w:cstheme="minorHAnsi"/>
                </w:rPr>
                <w:delText xml:space="preserve"> Charter)</w:delText>
              </w:r>
            </w:del>
          </w:p>
        </w:tc>
        <w:tc>
          <w:tcPr>
            <w:tcW w:w="5315" w:type="dxa"/>
            <w:tcPrChange w:id="182" w:author="Gonzalo Pedrotti" w:date="2019-05-15T16:43:00Z">
              <w:tcPr>
                <w:tcW w:w="5614" w:type="dxa"/>
                <w:gridSpan w:val="3"/>
              </w:tcPr>
            </w:tcPrChange>
          </w:tcPr>
          <w:p w14:paraId="2CBA9787" w14:textId="25A6DC6D" w:rsidR="00F2440F" w:rsidRPr="00662D05" w:rsidRDefault="00A658BE" w:rsidP="00F8496E">
            <w:pPr>
              <w:rPr>
                <w:rFonts w:cstheme="minorHAnsi"/>
              </w:rPr>
            </w:pPr>
            <w:ins w:id="183" w:author="Gonzalo Pedrotti" w:date="2019-05-15T13:46:00Z">
              <w:r w:rsidRPr="00A658BE">
                <w:rPr>
                  <w:rFonts w:cstheme="minorHAnsi"/>
                </w:rPr>
                <w:t>El Scope Statement es a</w:t>
              </w:r>
              <w:r w:rsidRPr="00A658BE">
                <w:rPr>
                  <w:rFonts w:cstheme="minorHAnsi"/>
                  <w:rPrChange w:id="184" w:author="Gonzalo Pedrotti" w:date="2019-05-15T13:46:00Z">
                    <w:rPr>
                      <w:rFonts w:cstheme="minorHAnsi"/>
                      <w:lang w:val="en-US"/>
                    </w:rPr>
                  </w:rPrChange>
                </w:rPr>
                <w:t>ceptad</w:t>
              </w:r>
              <w:r>
                <w:rPr>
                  <w:rFonts w:cstheme="minorHAnsi"/>
                </w:rPr>
                <w:t xml:space="preserve">o si </w:t>
              </w:r>
            </w:ins>
            <w:ins w:id="185" w:author="Gonzalo Pedrotti" w:date="2019-05-15T14:03:00Z">
              <w:r w:rsidR="00984A80">
                <w:rPr>
                  <w:rFonts w:cstheme="minorHAnsi"/>
                </w:rPr>
                <w:t xml:space="preserve">incluye el conjunto de entregables más importantes que han sido acordados con los </w:t>
              </w:r>
              <w:proofErr w:type="spellStart"/>
              <w:r w:rsidR="00984A80">
                <w:rPr>
                  <w:rFonts w:cstheme="minorHAnsi"/>
                </w:rPr>
                <w:t>stakeholders</w:t>
              </w:r>
              <w:proofErr w:type="spellEnd"/>
              <w:r w:rsidR="00984A80">
                <w:rPr>
                  <w:rFonts w:cstheme="minorHAnsi"/>
                </w:rPr>
                <w:t xml:space="preserve"> del proyecto, junto a la semana de entrega de los mismos.</w:t>
              </w:r>
            </w:ins>
            <w:del w:id="186" w:author="Gonzalo Pedrotti" w:date="2019-05-15T13:46:00Z">
              <w:r w:rsidR="008B7372" w:rsidRPr="00662D05" w:rsidDel="00A658BE">
                <w:rPr>
                  <w:rFonts w:cstheme="minorHAnsi"/>
                </w:rPr>
                <w:delText>Los representantes de la cátedra de Proyecto Final firman el lanzamiento del Proyecto.</w:delText>
              </w:r>
            </w:del>
          </w:p>
        </w:tc>
      </w:tr>
      <w:tr w:rsidR="0027096D" w:rsidRPr="004343D8" w14:paraId="6F5FF38D" w14:textId="77777777" w:rsidTr="0027096D">
        <w:trPr>
          <w:trHeight w:val="366"/>
          <w:trPrChange w:id="187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188" w:author="Gonzalo Pedrotti" w:date="2019-05-15T16:43:00Z">
              <w:tcPr>
                <w:tcW w:w="2754" w:type="dxa"/>
                <w:gridSpan w:val="2"/>
              </w:tcPr>
            </w:tcPrChange>
          </w:tcPr>
          <w:p w14:paraId="6D81CA4B" w14:textId="77777777" w:rsidR="00F2440F" w:rsidRDefault="00A63E57" w:rsidP="00793904">
            <w:pPr>
              <w:jc w:val="center"/>
              <w:rPr>
                <w:ins w:id="189" w:author="Gonzalo Pedrotti" w:date="2019-05-15T13:56:00Z"/>
                <w:rFonts w:cstheme="minorHAnsi"/>
              </w:rPr>
            </w:pPr>
            <w:r w:rsidRPr="004343D8">
              <w:rPr>
                <w:rFonts w:cstheme="minorHAnsi"/>
              </w:rPr>
              <w:t xml:space="preserve">Semana </w:t>
            </w:r>
            <w:ins w:id="190" w:author="Gonzalo Pedrotti" w:date="2019-05-15T13:53:00Z">
              <w:r w:rsidR="00662D05">
                <w:rPr>
                  <w:rFonts w:cstheme="minorHAnsi"/>
                </w:rPr>
                <w:t>4</w:t>
              </w:r>
            </w:ins>
            <w:del w:id="191" w:author="Gonzalo Pedrotti" w:date="2019-05-15T13:46:00Z">
              <w:r w:rsidRPr="004343D8" w:rsidDel="00A658BE">
                <w:rPr>
                  <w:rFonts w:cstheme="minorHAnsi"/>
                </w:rPr>
                <w:delText>6</w:delText>
              </w:r>
            </w:del>
          </w:p>
          <w:p w14:paraId="67BC278E" w14:textId="29CC2373" w:rsidR="00662D05" w:rsidRPr="004343D8" w:rsidRDefault="00662D05">
            <w:pPr>
              <w:jc w:val="center"/>
              <w:rPr>
                <w:rFonts w:cstheme="minorHAnsi"/>
              </w:rPr>
            </w:pPr>
            <w:ins w:id="192" w:author="Gonzalo Pedrotti" w:date="2019-05-15T13:56:00Z">
              <w:r>
                <w:rPr>
                  <w:rFonts w:cstheme="minorHAnsi"/>
                </w:rPr>
                <w:t>(22/04/2019 al 2</w:t>
              </w:r>
            </w:ins>
            <w:ins w:id="193" w:author="Gonzalo Pedrotti" w:date="2019-05-15T13:58:00Z">
              <w:r>
                <w:rPr>
                  <w:rFonts w:cstheme="minorHAnsi"/>
                </w:rPr>
                <w:t>8</w:t>
              </w:r>
            </w:ins>
            <w:ins w:id="194" w:author="Gonzalo Pedrotti" w:date="2019-05-15T13:56:00Z">
              <w:r>
                <w:rPr>
                  <w:rFonts w:cstheme="minorHAnsi"/>
                </w:rPr>
                <w:t>/04/2019</w:t>
              </w:r>
            </w:ins>
          </w:p>
        </w:tc>
        <w:tc>
          <w:tcPr>
            <w:tcW w:w="2916" w:type="dxa"/>
            <w:tcPrChange w:id="195" w:author="Gonzalo Pedrotti" w:date="2019-05-15T16:43:00Z">
              <w:tcPr>
                <w:tcW w:w="3767" w:type="dxa"/>
                <w:gridSpan w:val="2"/>
              </w:tcPr>
            </w:tcPrChange>
          </w:tcPr>
          <w:p w14:paraId="3846715E" w14:textId="5FF88F52" w:rsidR="00F2440F" w:rsidRPr="004343D8" w:rsidRDefault="00A63E57" w:rsidP="00793904">
            <w:pPr>
              <w:jc w:val="center"/>
              <w:rPr>
                <w:rFonts w:cstheme="minorHAnsi"/>
              </w:rPr>
            </w:pPr>
            <w:r w:rsidRPr="004343D8">
              <w:rPr>
                <w:rFonts w:cstheme="minorHAnsi"/>
              </w:rPr>
              <w:t>Estudio del Ámbito del Proyecto</w:t>
            </w:r>
          </w:p>
        </w:tc>
        <w:tc>
          <w:tcPr>
            <w:tcW w:w="5315" w:type="dxa"/>
            <w:tcPrChange w:id="196" w:author="Gonzalo Pedrotti" w:date="2019-05-15T16:43:00Z">
              <w:tcPr>
                <w:tcW w:w="4464" w:type="dxa"/>
                <w:gridSpan w:val="2"/>
              </w:tcPr>
            </w:tcPrChange>
          </w:tcPr>
          <w:p w14:paraId="0177E384" w14:textId="231A7831" w:rsidR="00F2440F" w:rsidRPr="004343D8" w:rsidRDefault="007C304B" w:rsidP="00F8496E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El documento es aceptado si el mismo cuenta con la descripción de las distintas actividades que se realizan en el sector y un análisis FODA del proyecto</w:t>
            </w:r>
            <w:r w:rsidR="00350AC2" w:rsidRPr="004343D8">
              <w:rPr>
                <w:rFonts w:cstheme="minorHAnsi"/>
              </w:rPr>
              <w:t xml:space="preserve"> que incluya competencia con otros sistemas del sector.</w:t>
            </w:r>
          </w:p>
        </w:tc>
      </w:tr>
      <w:tr w:rsidR="0027096D" w:rsidRPr="004343D8" w14:paraId="25023818" w14:textId="77777777" w:rsidTr="0027096D">
        <w:trPr>
          <w:trHeight w:val="366"/>
          <w:trPrChange w:id="197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198" w:author="Gonzalo Pedrotti" w:date="2019-05-15T16:43:00Z">
              <w:tcPr>
                <w:tcW w:w="2754" w:type="dxa"/>
                <w:gridSpan w:val="2"/>
              </w:tcPr>
            </w:tcPrChange>
          </w:tcPr>
          <w:p w14:paraId="1AA5CFDE" w14:textId="77777777" w:rsidR="00F2440F" w:rsidRDefault="00A63E57" w:rsidP="00793904">
            <w:pPr>
              <w:jc w:val="center"/>
              <w:rPr>
                <w:ins w:id="199" w:author="Gonzalo Pedrotti" w:date="2019-05-15T13:58:00Z"/>
                <w:rFonts w:cstheme="minorHAnsi"/>
              </w:rPr>
            </w:pPr>
            <w:r w:rsidRPr="004343D8">
              <w:rPr>
                <w:rFonts w:cstheme="minorHAnsi"/>
              </w:rPr>
              <w:t xml:space="preserve">Semana </w:t>
            </w:r>
            <w:ins w:id="200" w:author="Gonzalo Pedrotti" w:date="2019-05-15T13:58:00Z">
              <w:r w:rsidR="00662D05">
                <w:rPr>
                  <w:rFonts w:cstheme="minorHAnsi"/>
                </w:rPr>
                <w:t>5</w:t>
              </w:r>
            </w:ins>
            <w:del w:id="201" w:author="Gonzalo Pedrotti" w:date="2019-05-15T13:58:00Z">
              <w:r w:rsidRPr="004343D8" w:rsidDel="00662D05">
                <w:rPr>
                  <w:rFonts w:cstheme="minorHAnsi"/>
                </w:rPr>
                <w:delText>7</w:delText>
              </w:r>
            </w:del>
          </w:p>
          <w:p w14:paraId="4F0F55B2" w14:textId="51742B74" w:rsidR="00662D05" w:rsidRPr="004343D8" w:rsidRDefault="00662D05" w:rsidP="00793904">
            <w:pPr>
              <w:jc w:val="center"/>
              <w:rPr>
                <w:rFonts w:cstheme="minorHAnsi"/>
              </w:rPr>
            </w:pPr>
            <w:ins w:id="202" w:author="Gonzalo Pedrotti" w:date="2019-05-15T13:58:00Z">
              <w:r>
                <w:rPr>
                  <w:rFonts w:cstheme="minorHAnsi"/>
                </w:rPr>
                <w:t>(29/04/2019 al 05/05/2019)</w:t>
              </w:r>
            </w:ins>
          </w:p>
        </w:tc>
        <w:tc>
          <w:tcPr>
            <w:tcW w:w="2916" w:type="dxa"/>
            <w:tcPrChange w:id="203" w:author="Gonzalo Pedrotti" w:date="2019-05-15T16:43:00Z">
              <w:tcPr>
                <w:tcW w:w="3767" w:type="dxa"/>
                <w:gridSpan w:val="2"/>
              </w:tcPr>
            </w:tcPrChange>
          </w:tcPr>
          <w:p w14:paraId="1A575B38" w14:textId="37E5BF3A" w:rsidR="00F2440F" w:rsidRPr="004343D8" w:rsidRDefault="00A63E57" w:rsidP="00793904">
            <w:pPr>
              <w:jc w:val="center"/>
              <w:rPr>
                <w:rFonts w:cstheme="minorHAnsi"/>
              </w:rPr>
            </w:pPr>
            <w:r w:rsidRPr="004343D8">
              <w:rPr>
                <w:rFonts w:cstheme="minorHAnsi"/>
              </w:rPr>
              <w:t>Metodología de Trabajo</w:t>
            </w:r>
          </w:p>
        </w:tc>
        <w:tc>
          <w:tcPr>
            <w:tcW w:w="5315" w:type="dxa"/>
            <w:tcPrChange w:id="204" w:author="Gonzalo Pedrotti" w:date="2019-05-15T16:43:00Z">
              <w:tcPr>
                <w:tcW w:w="4464" w:type="dxa"/>
                <w:gridSpan w:val="2"/>
              </w:tcPr>
            </w:tcPrChange>
          </w:tcPr>
          <w:p w14:paraId="245326BF" w14:textId="068E4BD5" w:rsidR="00F2440F" w:rsidRPr="004343D8" w:rsidRDefault="007C304B" w:rsidP="00F8496E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 xml:space="preserve">Se espera contar con una descripción completa de la metodología a utilizar, </w:t>
            </w:r>
            <w:r w:rsidR="00350AC2" w:rsidRPr="004343D8">
              <w:rPr>
                <w:rFonts w:cstheme="minorHAnsi"/>
              </w:rPr>
              <w:t>ciclo de vida</w:t>
            </w:r>
            <w:ins w:id="205" w:author="Gonzalo Pedrotti" w:date="2019-05-15T14:47:00Z">
              <w:r w:rsidR="00F216BC">
                <w:rPr>
                  <w:rFonts w:cstheme="minorHAnsi"/>
                </w:rPr>
                <w:t>,</w:t>
              </w:r>
            </w:ins>
            <w:del w:id="206" w:author="Gonzalo Pedrotti" w:date="2019-05-15T14:47:00Z">
              <w:r w:rsidR="00350AC2" w:rsidRPr="004343D8" w:rsidDel="00F216BC">
                <w:rPr>
                  <w:rFonts w:cstheme="minorHAnsi"/>
                </w:rPr>
                <w:delText xml:space="preserve"> y</w:delText>
              </w:r>
            </w:del>
            <w:r w:rsidR="00350AC2" w:rsidRPr="004343D8">
              <w:rPr>
                <w:rFonts w:cstheme="minorHAnsi"/>
              </w:rPr>
              <w:t xml:space="preserve"> </w:t>
            </w:r>
            <w:r w:rsidRPr="004343D8">
              <w:rPr>
                <w:rFonts w:cstheme="minorHAnsi"/>
              </w:rPr>
              <w:t>planificación de l</w:t>
            </w:r>
            <w:r w:rsidR="00350AC2" w:rsidRPr="004343D8">
              <w:rPr>
                <w:rFonts w:cstheme="minorHAnsi"/>
              </w:rPr>
              <w:t>a misma</w:t>
            </w:r>
            <w:ins w:id="207" w:author="Gonzalo Pedrotti" w:date="2019-05-15T14:47:00Z">
              <w:r w:rsidR="00F216BC">
                <w:rPr>
                  <w:rFonts w:cstheme="minorHAnsi"/>
                </w:rPr>
                <w:t xml:space="preserve"> y Gestión de la Configuración del Proyecto y Producto</w:t>
              </w:r>
            </w:ins>
            <w:ins w:id="208" w:author="Gonzalo Pedrotti" w:date="2019-05-15T16:22:00Z">
              <w:r w:rsidR="009B398D">
                <w:rPr>
                  <w:rFonts w:cstheme="minorHAnsi"/>
                </w:rPr>
                <w:t>.</w:t>
              </w:r>
            </w:ins>
            <w:del w:id="209" w:author="Gonzalo Pedrotti" w:date="2019-05-15T13:59:00Z">
              <w:r w:rsidR="009C0F63" w:rsidDel="00662D05">
                <w:rPr>
                  <w:rFonts w:cstheme="minorHAnsi"/>
                </w:rPr>
                <w:delText>.</w:delText>
              </w:r>
            </w:del>
          </w:p>
        </w:tc>
      </w:tr>
      <w:tr w:rsidR="0027096D" w:rsidRPr="004343D8" w14:paraId="7B2EDA82" w14:textId="77777777" w:rsidTr="0027096D">
        <w:trPr>
          <w:trHeight w:val="343"/>
          <w:trPrChange w:id="210" w:author="Gonzalo Pedrotti" w:date="2019-05-15T16:43:00Z">
            <w:trPr>
              <w:gridBefore w:val="2"/>
              <w:trHeight w:val="343"/>
            </w:trPr>
          </w:trPrChange>
        </w:trPr>
        <w:tc>
          <w:tcPr>
            <w:tcW w:w="2754" w:type="dxa"/>
            <w:tcPrChange w:id="211" w:author="Gonzalo Pedrotti" w:date="2019-05-15T16:43:00Z">
              <w:tcPr>
                <w:tcW w:w="2754" w:type="dxa"/>
                <w:gridSpan w:val="2"/>
              </w:tcPr>
            </w:tcPrChange>
          </w:tcPr>
          <w:p w14:paraId="21A34098" w14:textId="7A776761" w:rsidR="0027096D" w:rsidRDefault="00A63E57">
            <w:pPr>
              <w:jc w:val="center"/>
              <w:rPr>
                <w:ins w:id="212" w:author="Gonzalo Pedrotti" w:date="2019-05-15T16:44:00Z"/>
                <w:rFonts w:cstheme="minorHAnsi"/>
              </w:rPr>
            </w:pPr>
            <w:r w:rsidRPr="004343D8">
              <w:rPr>
                <w:rFonts w:cstheme="minorHAnsi"/>
              </w:rPr>
              <w:t xml:space="preserve">Semana </w:t>
            </w:r>
            <w:ins w:id="213" w:author="Gonzalo Pedrotti" w:date="2019-05-15T13:59:00Z">
              <w:r w:rsidR="00984A80">
                <w:rPr>
                  <w:rFonts w:cstheme="minorHAnsi"/>
                </w:rPr>
                <w:t>6</w:t>
              </w:r>
            </w:ins>
            <w:del w:id="214" w:author="Gonzalo Pedrotti" w:date="2019-05-15T13:59:00Z">
              <w:r w:rsidRPr="004343D8" w:rsidDel="00984A80">
                <w:rPr>
                  <w:rFonts w:cstheme="minorHAnsi"/>
                </w:rPr>
                <w:delText>8</w:delText>
              </w:r>
            </w:del>
          </w:p>
          <w:p w14:paraId="612EA7DD" w14:textId="7DC8F671" w:rsidR="00984A80" w:rsidRPr="004343D8" w:rsidRDefault="00984A80" w:rsidP="00793904">
            <w:pPr>
              <w:jc w:val="center"/>
              <w:rPr>
                <w:rFonts w:cstheme="minorHAnsi"/>
              </w:rPr>
            </w:pPr>
            <w:ins w:id="215" w:author="Gonzalo Pedrotti" w:date="2019-05-15T14:00:00Z">
              <w:r>
                <w:rPr>
                  <w:rFonts w:cstheme="minorHAnsi"/>
                </w:rPr>
                <w:t>(</w:t>
              </w:r>
            </w:ins>
            <w:ins w:id="216" w:author="Gonzalo Pedrotti" w:date="2019-05-15T13:59:00Z">
              <w:r>
                <w:rPr>
                  <w:rFonts w:cstheme="minorHAnsi"/>
                </w:rPr>
                <w:t>0</w:t>
              </w:r>
            </w:ins>
            <w:ins w:id="217" w:author="Gonzalo Pedrotti" w:date="2019-05-15T14:00:00Z">
              <w:r>
                <w:rPr>
                  <w:rFonts w:cstheme="minorHAnsi"/>
                </w:rPr>
                <w:t>6/05/2019 al 12/05/2019)</w:t>
              </w:r>
            </w:ins>
          </w:p>
        </w:tc>
        <w:tc>
          <w:tcPr>
            <w:tcW w:w="2916" w:type="dxa"/>
            <w:tcPrChange w:id="218" w:author="Gonzalo Pedrotti" w:date="2019-05-15T16:43:00Z">
              <w:tcPr>
                <w:tcW w:w="3767" w:type="dxa"/>
                <w:gridSpan w:val="2"/>
              </w:tcPr>
            </w:tcPrChange>
          </w:tcPr>
          <w:p w14:paraId="55EABD7F" w14:textId="32209D6F" w:rsidR="00F2440F" w:rsidRPr="00020DC8" w:rsidRDefault="00020DC8">
            <w:pPr>
              <w:jc w:val="center"/>
              <w:rPr>
                <w:rFonts w:cstheme="minorHAnsi"/>
              </w:rPr>
            </w:pPr>
            <w:ins w:id="219" w:author="Gonzalo Pedrotti" w:date="2019-05-15T14:23:00Z">
              <w:r w:rsidRPr="00020DC8">
                <w:rPr>
                  <w:rFonts w:cstheme="minorHAnsi"/>
                </w:rPr>
                <w:t xml:space="preserve">Product </w:t>
              </w:r>
            </w:ins>
            <w:ins w:id="220" w:author="Gonzalo Pedrotti" w:date="2019-05-15T14:24:00Z">
              <w:r w:rsidRPr="00020DC8">
                <w:rPr>
                  <w:rFonts w:cstheme="minorHAnsi"/>
                </w:rPr>
                <w:t>Backlog – EDT y D</w:t>
              </w:r>
              <w:r w:rsidRPr="00020DC8">
                <w:rPr>
                  <w:rFonts w:cstheme="minorHAnsi"/>
                  <w:rPrChange w:id="221" w:author="Gonzalo Pedrotti" w:date="2019-05-15T14:24:00Z">
                    <w:rPr>
                      <w:rFonts w:cstheme="minorHAnsi"/>
                      <w:lang w:val="en-US"/>
                    </w:rPr>
                  </w:rPrChange>
                </w:rPr>
                <w:t>iccionario</w:t>
              </w:r>
              <w:r>
                <w:rPr>
                  <w:rFonts w:cstheme="minorHAnsi"/>
                </w:rPr>
                <w:t>s</w:t>
              </w:r>
            </w:ins>
            <w:del w:id="222" w:author="Gonzalo Pedrotti" w:date="2019-05-15T14:00:00Z">
              <w:r w:rsidR="0009309F" w:rsidRPr="00020DC8" w:rsidDel="00984A80">
                <w:rPr>
                  <w:rFonts w:cstheme="minorHAnsi"/>
                </w:rPr>
                <w:delText>Scope Statement y</w:delText>
              </w:r>
            </w:del>
            <w:del w:id="223" w:author="Gonzalo Pedrotti" w:date="2019-05-15T14:24:00Z">
              <w:r w:rsidR="0009309F" w:rsidRPr="00020DC8" w:rsidDel="00020DC8">
                <w:rPr>
                  <w:rFonts w:cstheme="minorHAnsi"/>
                </w:rPr>
                <w:delText xml:space="preserve"> EDT</w:delText>
              </w:r>
            </w:del>
          </w:p>
        </w:tc>
        <w:tc>
          <w:tcPr>
            <w:tcW w:w="5315" w:type="dxa"/>
            <w:tcPrChange w:id="224" w:author="Gonzalo Pedrotti" w:date="2019-05-15T16:43:00Z">
              <w:tcPr>
                <w:tcW w:w="4464" w:type="dxa"/>
                <w:gridSpan w:val="2"/>
              </w:tcPr>
            </w:tcPrChange>
          </w:tcPr>
          <w:p w14:paraId="320E59DC" w14:textId="1BFFE114" w:rsidR="00020DC8" w:rsidRDefault="009B398D" w:rsidP="00F8496E">
            <w:pPr>
              <w:rPr>
                <w:ins w:id="225" w:author="Gonzalo Pedrotti" w:date="2019-05-15T14:25:00Z"/>
                <w:rFonts w:cstheme="minorHAnsi"/>
              </w:rPr>
            </w:pPr>
            <w:ins w:id="226" w:author="Gonzalo Pedrotti" w:date="2019-05-15T16:23:00Z">
              <w:r>
                <w:rPr>
                  <w:rFonts w:cstheme="minorHAnsi"/>
                </w:rPr>
                <w:t>-</w:t>
              </w:r>
            </w:ins>
            <w:ins w:id="227" w:author="Gonzalo Pedrotti" w:date="2019-05-15T14:25:00Z">
              <w:r w:rsidR="00020DC8">
                <w:rPr>
                  <w:rFonts w:cstheme="minorHAnsi"/>
                </w:rPr>
                <w:t>El Product Backlog s</w:t>
              </w:r>
              <w:r w:rsidR="00020DC8" w:rsidRPr="004343D8">
                <w:rPr>
                  <w:rFonts w:cstheme="minorHAnsi"/>
                </w:rPr>
                <w:t>erá aceptado si es revisado y validado por el Product Owner y los representantes de la cátedra de Proyecto Final.</w:t>
              </w:r>
              <w:r w:rsidR="00020DC8">
                <w:rPr>
                  <w:rFonts w:cstheme="minorHAnsi"/>
                </w:rPr>
                <w:t xml:space="preserve"> </w:t>
              </w:r>
            </w:ins>
          </w:p>
          <w:p w14:paraId="2974A6C7" w14:textId="426A86AB" w:rsidR="00020DC8" w:rsidRPr="004343D8" w:rsidRDefault="009B398D" w:rsidP="00F8496E">
            <w:pPr>
              <w:rPr>
                <w:rFonts w:cstheme="minorHAnsi"/>
              </w:rPr>
            </w:pPr>
            <w:ins w:id="228" w:author="Gonzalo Pedrotti" w:date="2019-05-15T16:23:00Z">
              <w:r>
                <w:rPr>
                  <w:rFonts w:cstheme="minorHAnsi"/>
                </w:rPr>
                <w:t>-</w:t>
              </w:r>
            </w:ins>
            <w:r w:rsidR="00AE4E0C" w:rsidRPr="004343D8">
              <w:rPr>
                <w:rFonts w:cstheme="minorHAnsi"/>
              </w:rPr>
              <w:t>El documento con la EDT es aceptado si el mismo ha sido revisado y validado por todo el equipo de desarroll</w:t>
            </w:r>
            <w:ins w:id="229" w:author="Gonzalo Pedrotti" w:date="2019-05-15T14:02:00Z">
              <w:r w:rsidR="00984A80">
                <w:rPr>
                  <w:rFonts w:cstheme="minorHAnsi"/>
                </w:rPr>
                <w:t xml:space="preserve">o junto a los </w:t>
              </w:r>
              <w:proofErr w:type="spellStart"/>
              <w:r w:rsidR="00984A80">
                <w:rPr>
                  <w:rFonts w:cstheme="minorHAnsi"/>
                </w:rPr>
                <w:t>stakeholders</w:t>
              </w:r>
              <w:proofErr w:type="spellEnd"/>
              <w:r w:rsidR="00984A80">
                <w:rPr>
                  <w:rFonts w:cstheme="minorHAnsi"/>
                </w:rPr>
                <w:t xml:space="preserve"> del proyecto.</w:t>
              </w:r>
            </w:ins>
            <w:del w:id="230" w:author="Gonzalo Pedrotti" w:date="2019-05-15T14:02:00Z">
              <w:r w:rsidR="00AE4E0C" w:rsidRPr="004343D8" w:rsidDel="00984A80">
                <w:rPr>
                  <w:rFonts w:cstheme="minorHAnsi"/>
                </w:rPr>
                <w:delText>o.</w:delText>
              </w:r>
            </w:del>
          </w:p>
        </w:tc>
      </w:tr>
      <w:tr w:rsidR="0027096D" w:rsidRPr="004343D8" w14:paraId="78D48523" w14:textId="77777777" w:rsidTr="0027096D">
        <w:trPr>
          <w:trHeight w:val="366"/>
          <w:ins w:id="231" w:author="Gonzalo Pedrotti" w:date="2019-05-15T14:04:00Z"/>
        </w:trPr>
        <w:tc>
          <w:tcPr>
            <w:tcW w:w="2754" w:type="dxa"/>
          </w:tcPr>
          <w:p w14:paraId="6A7F8884" w14:textId="77777777" w:rsidR="00184A03" w:rsidRDefault="00184A03" w:rsidP="00793904">
            <w:pPr>
              <w:jc w:val="center"/>
              <w:rPr>
                <w:ins w:id="232" w:author="Gonzalo Pedrotti" w:date="2019-05-15T14:05:00Z"/>
                <w:rFonts w:cstheme="minorHAnsi"/>
              </w:rPr>
            </w:pPr>
            <w:ins w:id="233" w:author="Gonzalo Pedrotti" w:date="2019-05-15T14:05:00Z">
              <w:r>
                <w:rPr>
                  <w:rFonts w:cstheme="minorHAnsi"/>
                </w:rPr>
                <w:lastRenderedPageBreak/>
                <w:t>Semana 7</w:t>
              </w:r>
            </w:ins>
          </w:p>
          <w:p w14:paraId="02F8675F" w14:textId="0EF1BE4B" w:rsidR="00184A03" w:rsidRPr="004343D8" w:rsidRDefault="00184A03">
            <w:pPr>
              <w:rPr>
                <w:ins w:id="234" w:author="Gonzalo Pedrotti" w:date="2019-05-15T14:04:00Z"/>
                <w:rFonts w:cstheme="minorHAnsi"/>
              </w:rPr>
              <w:pPrChange w:id="235" w:author="Gonzalo Pedrotti" w:date="2019-05-15T16:44:00Z">
                <w:pPr>
                  <w:jc w:val="center"/>
                </w:pPr>
              </w:pPrChange>
            </w:pPr>
            <w:ins w:id="236" w:author="Gonzalo Pedrotti" w:date="2019-05-15T14:05:00Z">
              <w:r>
                <w:rPr>
                  <w:rFonts w:cstheme="minorHAnsi"/>
                </w:rPr>
                <w:t>(13/05/2019 al 19/05/2019)</w:t>
              </w:r>
            </w:ins>
          </w:p>
        </w:tc>
        <w:tc>
          <w:tcPr>
            <w:tcW w:w="2916" w:type="dxa"/>
          </w:tcPr>
          <w:p w14:paraId="0EA24ACE" w14:textId="0A1FB755" w:rsidR="00184A03" w:rsidRDefault="00184A03" w:rsidP="00793904">
            <w:pPr>
              <w:jc w:val="center"/>
              <w:rPr>
                <w:ins w:id="237" w:author="Gonzalo Pedrotti" w:date="2019-05-15T14:04:00Z"/>
                <w:rFonts w:cstheme="minorHAnsi"/>
              </w:rPr>
            </w:pPr>
            <w:ins w:id="238" w:author="Gonzalo Pedrotti" w:date="2019-05-15T14:05:00Z">
              <w:r>
                <w:rPr>
                  <w:rFonts w:cstheme="minorHAnsi"/>
                </w:rPr>
                <w:t>Definición del Sprint 0</w:t>
              </w:r>
            </w:ins>
            <w:ins w:id="239" w:author="Gonzalo Pedrotti" w:date="2019-05-15T14:23:00Z">
              <w:r w:rsidR="00020DC8">
                <w:rPr>
                  <w:rFonts w:cstheme="minorHAnsi"/>
                </w:rPr>
                <w:t xml:space="preserve"> – </w:t>
              </w:r>
            </w:ins>
            <w:ins w:id="240" w:author="Gonzalo Pedrotti" w:date="2019-05-15T16:44:00Z">
              <w:r w:rsidR="0027096D">
                <w:rPr>
                  <w:rFonts w:cstheme="minorHAnsi"/>
                </w:rPr>
                <w:t>Gestión de la Comunicación</w:t>
              </w:r>
            </w:ins>
          </w:p>
        </w:tc>
        <w:tc>
          <w:tcPr>
            <w:tcW w:w="5315" w:type="dxa"/>
          </w:tcPr>
          <w:p w14:paraId="639FCBB2" w14:textId="0BBD3620" w:rsidR="00184A03" w:rsidRDefault="009B398D" w:rsidP="00F8496E">
            <w:pPr>
              <w:rPr>
                <w:ins w:id="241" w:author="Gonzalo Pedrotti" w:date="2019-05-15T14:26:00Z"/>
                <w:rFonts w:cstheme="minorHAnsi"/>
              </w:rPr>
            </w:pPr>
            <w:ins w:id="242" w:author="Gonzalo Pedrotti" w:date="2019-05-15T16:23:00Z">
              <w:r>
                <w:rPr>
                  <w:rFonts w:cstheme="minorHAnsi"/>
                </w:rPr>
                <w:t>-</w:t>
              </w:r>
            </w:ins>
            <w:ins w:id="243" w:author="Gonzalo Pedrotti" w:date="2019-05-15T14:05:00Z">
              <w:r w:rsidR="00184A03">
                <w:rPr>
                  <w:rFonts w:cstheme="minorHAnsi"/>
                </w:rPr>
                <w:t>El documento con el Sprint 0 es aceptado si se incluye el conjunto de h</w:t>
              </w:r>
            </w:ins>
            <w:ins w:id="244" w:author="Gonzalo Pedrotti" w:date="2019-05-15T14:06:00Z">
              <w:r w:rsidR="00184A03">
                <w:rPr>
                  <w:rFonts w:cstheme="minorHAnsi"/>
                </w:rPr>
                <w:t>erramientas/tecnología que el equipo utilizará para desarrollar el producto y un esquema con la arquitectura del sistema.</w:t>
              </w:r>
            </w:ins>
          </w:p>
          <w:p w14:paraId="031C8986" w14:textId="50B25910" w:rsidR="00180B73" w:rsidRPr="004343D8" w:rsidRDefault="009B398D" w:rsidP="00F8496E">
            <w:pPr>
              <w:rPr>
                <w:ins w:id="245" w:author="Gonzalo Pedrotti" w:date="2019-05-15T14:04:00Z"/>
                <w:rFonts w:cstheme="minorHAnsi"/>
              </w:rPr>
            </w:pPr>
            <w:ins w:id="246" w:author="Gonzalo Pedrotti" w:date="2019-05-15T16:23:00Z">
              <w:r>
                <w:rPr>
                  <w:rFonts w:cstheme="minorHAnsi"/>
                </w:rPr>
                <w:t>-</w:t>
              </w:r>
            </w:ins>
            <w:ins w:id="247" w:author="Gonzalo Pedrotti" w:date="2019-05-15T14:26:00Z">
              <w:r w:rsidR="00180B73">
                <w:rPr>
                  <w:rFonts w:cstheme="minorHAnsi"/>
                </w:rPr>
                <w:t>El documento con la Gestión de la Comunicación es aceptado si se incluye qué</w:t>
              </w:r>
            </w:ins>
            <w:ins w:id="248" w:author="Gonzalo Pedrotti" w:date="2019-05-15T14:28:00Z">
              <w:r w:rsidR="00180B73">
                <w:rPr>
                  <w:rFonts w:cstheme="minorHAnsi"/>
                </w:rPr>
                <w:t xml:space="preserve"> información se comunicará</w:t>
              </w:r>
            </w:ins>
            <w:ins w:id="249" w:author="Gonzalo Pedrotti" w:date="2019-05-15T14:31:00Z">
              <w:r w:rsidR="00B33E72">
                <w:rPr>
                  <w:rFonts w:cstheme="minorHAnsi"/>
                </w:rPr>
                <w:t>,</w:t>
              </w:r>
            </w:ins>
            <w:ins w:id="250" w:author="Gonzalo Pedrotti" w:date="2019-05-15T14:28:00Z">
              <w:r w:rsidR="00180B73">
                <w:rPr>
                  <w:rFonts w:cstheme="minorHAnsi"/>
                </w:rPr>
                <w:t xml:space="preserve"> y </w:t>
              </w:r>
            </w:ins>
            <w:ins w:id="251" w:author="Gonzalo Pedrotti" w:date="2019-05-15T14:29:00Z">
              <w:r w:rsidR="000E11E2">
                <w:rPr>
                  <w:rFonts w:cstheme="minorHAnsi"/>
                </w:rPr>
                <w:t xml:space="preserve">se </w:t>
              </w:r>
              <w:r w:rsidR="00B33E72">
                <w:rPr>
                  <w:rFonts w:cstheme="minorHAnsi"/>
                </w:rPr>
                <w:t>e</w:t>
              </w:r>
            </w:ins>
            <w:ins w:id="252" w:author="Gonzalo Pedrotti" w:date="2019-05-15T14:30:00Z">
              <w:r w:rsidR="00B33E72">
                <w:rPr>
                  <w:rFonts w:cstheme="minorHAnsi"/>
                </w:rPr>
                <w:t xml:space="preserve">ncuentra </w:t>
              </w:r>
            </w:ins>
            <w:ins w:id="253" w:author="Gonzalo Pedrotti" w:date="2019-05-15T14:29:00Z">
              <w:r w:rsidR="000E11E2">
                <w:rPr>
                  <w:rFonts w:cstheme="minorHAnsi"/>
                </w:rPr>
                <w:t>especific</w:t>
              </w:r>
            </w:ins>
            <w:ins w:id="254" w:author="Gonzalo Pedrotti" w:date="2019-05-15T14:30:00Z">
              <w:r w:rsidR="00B33E72">
                <w:rPr>
                  <w:rFonts w:cstheme="minorHAnsi"/>
                </w:rPr>
                <w:t>ado dónde, cuándo y cómo</w:t>
              </w:r>
            </w:ins>
            <w:ins w:id="255" w:author="Gonzalo Pedrotti" w:date="2019-05-15T14:27:00Z">
              <w:r w:rsidR="00180B73">
                <w:rPr>
                  <w:rFonts w:cstheme="minorHAnsi"/>
                </w:rPr>
                <w:t xml:space="preserve"> será realizada la comunicación</w:t>
              </w:r>
            </w:ins>
            <w:ins w:id="256" w:author="Gonzalo Pedrotti" w:date="2019-05-15T16:44:00Z">
              <w:r w:rsidR="0027096D">
                <w:rPr>
                  <w:rFonts w:cstheme="minorHAnsi"/>
                </w:rPr>
                <w:t xml:space="preserve"> </w:t>
              </w:r>
            </w:ins>
            <w:ins w:id="257" w:author="Gonzalo Pedrotti" w:date="2019-05-15T14:27:00Z">
              <w:r w:rsidR="00180B73">
                <w:rPr>
                  <w:rFonts w:cstheme="minorHAnsi"/>
                </w:rPr>
                <w:t xml:space="preserve">de la información entre el equipo y el equipo con los </w:t>
              </w:r>
              <w:proofErr w:type="spellStart"/>
              <w:r w:rsidR="00180B73">
                <w:rPr>
                  <w:rFonts w:cstheme="minorHAnsi"/>
                </w:rPr>
                <w:t>stakeholders</w:t>
              </w:r>
              <w:proofErr w:type="spellEnd"/>
              <w:r w:rsidR="00180B73">
                <w:rPr>
                  <w:rFonts w:cstheme="minorHAnsi"/>
                </w:rPr>
                <w:t>.</w:t>
              </w:r>
            </w:ins>
          </w:p>
        </w:tc>
      </w:tr>
      <w:tr w:rsidR="0027096D" w:rsidRPr="004343D8" w14:paraId="306F2CBE" w14:textId="77777777" w:rsidTr="0027096D">
        <w:trPr>
          <w:trHeight w:val="366"/>
          <w:trPrChange w:id="258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259" w:author="Gonzalo Pedrotti" w:date="2019-05-15T16:43:00Z">
              <w:tcPr>
                <w:tcW w:w="2754" w:type="dxa"/>
                <w:gridSpan w:val="2"/>
              </w:tcPr>
            </w:tcPrChange>
          </w:tcPr>
          <w:p w14:paraId="0772FAB2" w14:textId="34C9E0E9" w:rsidR="00F2440F" w:rsidRDefault="00A63E57" w:rsidP="00793904">
            <w:pPr>
              <w:jc w:val="center"/>
              <w:rPr>
                <w:ins w:id="260" w:author="Gonzalo Pedrotti" w:date="2019-05-15T14:01:00Z"/>
                <w:rFonts w:cstheme="minorHAnsi"/>
              </w:rPr>
            </w:pPr>
            <w:r w:rsidRPr="004343D8">
              <w:rPr>
                <w:rFonts w:cstheme="minorHAnsi"/>
              </w:rPr>
              <w:t xml:space="preserve">Semana </w:t>
            </w:r>
            <w:ins w:id="261" w:author="Gonzalo Pedrotti" w:date="2019-05-15T14:17:00Z">
              <w:r w:rsidR="00020DC8">
                <w:rPr>
                  <w:rFonts w:cstheme="minorHAnsi"/>
                </w:rPr>
                <w:t>9</w:t>
              </w:r>
            </w:ins>
            <w:del w:id="262" w:author="Gonzalo Pedrotti" w:date="2019-05-15T14:01:00Z">
              <w:r w:rsidRPr="004343D8" w:rsidDel="00984A80">
                <w:rPr>
                  <w:rFonts w:cstheme="minorHAnsi"/>
                </w:rPr>
                <w:delText>9</w:delText>
              </w:r>
            </w:del>
          </w:p>
          <w:p w14:paraId="57347D82" w14:textId="6AA96B1F" w:rsidR="00984A80" w:rsidRDefault="00984A80" w:rsidP="00793904">
            <w:pPr>
              <w:jc w:val="center"/>
              <w:rPr>
                <w:ins w:id="263" w:author="Gonzalo Pedrotti" w:date="2019-05-15T14:04:00Z"/>
                <w:rFonts w:cstheme="minorHAnsi"/>
              </w:rPr>
            </w:pPr>
            <w:ins w:id="264" w:author="Gonzalo Pedrotti" w:date="2019-05-15T14:01:00Z">
              <w:r>
                <w:rPr>
                  <w:rFonts w:cstheme="minorHAnsi"/>
                </w:rPr>
                <w:t>(</w:t>
              </w:r>
            </w:ins>
            <w:ins w:id="265" w:author="Gonzalo Pedrotti" w:date="2019-05-15T14:17:00Z">
              <w:r w:rsidR="00020DC8">
                <w:rPr>
                  <w:rFonts w:cstheme="minorHAnsi"/>
                </w:rPr>
                <w:t>27</w:t>
              </w:r>
            </w:ins>
            <w:ins w:id="266" w:author="Gonzalo Pedrotti" w:date="2019-05-15T14:01:00Z">
              <w:r>
                <w:rPr>
                  <w:rFonts w:cstheme="minorHAnsi"/>
                </w:rPr>
                <w:t xml:space="preserve">/05/2019 al </w:t>
              </w:r>
            </w:ins>
            <w:ins w:id="267" w:author="Gonzalo Pedrotti" w:date="2019-05-15T14:17:00Z">
              <w:r w:rsidR="00020DC8">
                <w:rPr>
                  <w:rFonts w:cstheme="minorHAnsi"/>
                </w:rPr>
                <w:t>0</w:t>
              </w:r>
            </w:ins>
            <w:ins w:id="268" w:author="Gonzalo Pedrotti" w:date="2019-05-15T14:48:00Z">
              <w:r w:rsidR="004A38E1">
                <w:rPr>
                  <w:rFonts w:cstheme="minorHAnsi"/>
                </w:rPr>
                <w:t>2</w:t>
              </w:r>
            </w:ins>
            <w:ins w:id="269" w:author="Gonzalo Pedrotti" w:date="2019-05-15T14:01:00Z">
              <w:r>
                <w:rPr>
                  <w:rFonts w:cstheme="minorHAnsi"/>
                </w:rPr>
                <w:t>/0</w:t>
              </w:r>
            </w:ins>
            <w:ins w:id="270" w:author="Gonzalo Pedrotti" w:date="2019-05-15T14:17:00Z">
              <w:r w:rsidR="00020DC8">
                <w:rPr>
                  <w:rFonts w:cstheme="minorHAnsi"/>
                </w:rPr>
                <w:t>6</w:t>
              </w:r>
            </w:ins>
            <w:ins w:id="271" w:author="Gonzalo Pedrotti" w:date="2019-05-15T14:01:00Z">
              <w:r>
                <w:rPr>
                  <w:rFonts w:cstheme="minorHAnsi"/>
                </w:rPr>
                <w:t>/2019)</w:t>
              </w:r>
            </w:ins>
          </w:p>
          <w:p w14:paraId="4F81B299" w14:textId="539D5E38" w:rsidR="00184A03" w:rsidRPr="004343D8" w:rsidRDefault="00184A03" w:rsidP="00793904">
            <w:pPr>
              <w:jc w:val="center"/>
              <w:rPr>
                <w:rFonts w:cstheme="minorHAnsi"/>
              </w:rPr>
            </w:pPr>
          </w:p>
        </w:tc>
        <w:tc>
          <w:tcPr>
            <w:tcW w:w="2916" w:type="dxa"/>
            <w:tcPrChange w:id="272" w:author="Gonzalo Pedrotti" w:date="2019-05-15T16:43:00Z">
              <w:tcPr>
                <w:tcW w:w="3767" w:type="dxa"/>
                <w:gridSpan w:val="2"/>
              </w:tcPr>
            </w:tcPrChange>
          </w:tcPr>
          <w:p w14:paraId="3EF6B7D2" w14:textId="77777777" w:rsidR="00F2440F" w:rsidRDefault="0009309F" w:rsidP="00793904">
            <w:pPr>
              <w:jc w:val="center"/>
              <w:rPr>
                <w:ins w:id="273" w:author="Gonzalo Pedrotti" w:date="2019-05-15T14:04:00Z"/>
                <w:rFonts w:cstheme="minorHAnsi"/>
              </w:rPr>
            </w:pPr>
            <w:r>
              <w:rPr>
                <w:rFonts w:cstheme="minorHAnsi"/>
              </w:rPr>
              <w:t xml:space="preserve">Plan de Gestión del </w:t>
            </w:r>
            <w:r w:rsidR="00A63E57" w:rsidRPr="004343D8">
              <w:rPr>
                <w:rFonts w:cstheme="minorHAnsi"/>
              </w:rPr>
              <w:t xml:space="preserve">Cronograma </w:t>
            </w:r>
            <w:r w:rsidR="0005287A" w:rsidRPr="004343D8">
              <w:rPr>
                <w:rFonts w:cstheme="minorHAnsi"/>
              </w:rPr>
              <w:t>y</w:t>
            </w:r>
            <w:r w:rsidR="00A63E57" w:rsidRPr="004343D8">
              <w:rPr>
                <w:rFonts w:cstheme="minorHAnsi"/>
              </w:rPr>
              <w:t xml:space="preserve"> Calendarización</w:t>
            </w:r>
            <w:r w:rsidR="003F0ABB">
              <w:rPr>
                <w:rFonts w:cstheme="minorHAnsi"/>
              </w:rPr>
              <w:t xml:space="preserve"> </w:t>
            </w:r>
            <w:r w:rsidR="008546DA">
              <w:rPr>
                <w:rFonts w:cstheme="minorHAnsi"/>
              </w:rPr>
              <w:t>– Plan de Gestión de los Recursos</w:t>
            </w:r>
          </w:p>
          <w:p w14:paraId="3DAD7DB6" w14:textId="13BFC509" w:rsidR="00184A03" w:rsidRPr="00184A03" w:rsidRDefault="00184A03">
            <w:pPr>
              <w:rPr>
                <w:rFonts w:cstheme="minorHAnsi"/>
              </w:rPr>
              <w:pPrChange w:id="274" w:author="Gonzalo Pedrotti" w:date="2019-05-15T14:04:00Z">
                <w:pPr>
                  <w:jc w:val="center"/>
                </w:pPr>
              </w:pPrChange>
            </w:pPr>
          </w:p>
        </w:tc>
        <w:tc>
          <w:tcPr>
            <w:tcW w:w="5315" w:type="dxa"/>
            <w:tcPrChange w:id="275" w:author="Gonzalo Pedrotti" w:date="2019-05-15T16:43:00Z">
              <w:tcPr>
                <w:tcW w:w="4464" w:type="dxa"/>
                <w:gridSpan w:val="2"/>
              </w:tcPr>
            </w:tcPrChange>
          </w:tcPr>
          <w:p w14:paraId="43BC78B2" w14:textId="39BD8B2F" w:rsidR="00184A03" w:rsidRPr="004343D8" w:rsidRDefault="00C75675" w:rsidP="00F8496E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Será aceptado si</w:t>
            </w:r>
            <w:r w:rsidR="00350AC2" w:rsidRPr="004343D8">
              <w:rPr>
                <w:rFonts w:cstheme="minorHAnsi"/>
              </w:rPr>
              <w:t xml:space="preserve"> en</w:t>
            </w:r>
            <w:r w:rsidR="00FC6C8E" w:rsidRPr="004343D8">
              <w:rPr>
                <w:rFonts w:cstheme="minorHAnsi"/>
              </w:rPr>
              <w:t xml:space="preserve"> el plan de gestión de cronograma se encuentran estimadas las duraciones </w:t>
            </w:r>
            <w:r w:rsidR="0009309F">
              <w:rPr>
                <w:rFonts w:cstheme="minorHAnsi"/>
              </w:rPr>
              <w:t>de las actividades</w:t>
            </w:r>
            <w:ins w:id="276" w:author="Gonzalo Pedrotti" w:date="2019-05-15T15:33:00Z">
              <w:r w:rsidR="00E55C1A">
                <w:rPr>
                  <w:rFonts w:cstheme="minorHAnsi"/>
                </w:rPr>
                <w:t xml:space="preserve"> y se encuentran identificados y descriptos los recursos.</w:t>
              </w:r>
            </w:ins>
            <w:del w:id="277" w:author="Gonzalo Pedrotti" w:date="2019-05-15T15:24:00Z">
              <w:r w:rsidR="0009309F" w:rsidDel="00736980">
                <w:rPr>
                  <w:rFonts w:cstheme="minorHAnsi"/>
                </w:rPr>
                <w:delText xml:space="preserve"> a través de un diagrama de red</w:delText>
              </w:r>
              <w:r w:rsidR="003F0ABB" w:rsidDel="00736980">
                <w:rPr>
                  <w:rFonts w:cstheme="minorHAnsi"/>
                </w:rPr>
                <w:delText xml:space="preserve"> y los </w:delText>
              </w:r>
              <w:r w:rsidR="008546DA" w:rsidDel="00736980">
                <w:rPr>
                  <w:rFonts w:cstheme="minorHAnsi"/>
                </w:rPr>
                <w:delText>recursos han sido gestionados y estimados.</w:delText>
              </w:r>
            </w:del>
          </w:p>
        </w:tc>
      </w:tr>
      <w:tr w:rsidR="0027096D" w:rsidRPr="004343D8" w14:paraId="249394AD" w14:textId="77777777" w:rsidTr="0027096D">
        <w:trPr>
          <w:trHeight w:val="366"/>
          <w:ins w:id="278" w:author="Gonzalo Pedrotti" w:date="2019-05-15T14:40:00Z"/>
          <w:trPrChange w:id="279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280" w:author="Gonzalo Pedrotti" w:date="2019-05-15T16:43:00Z">
              <w:tcPr>
                <w:tcW w:w="2754" w:type="dxa"/>
                <w:gridSpan w:val="2"/>
              </w:tcPr>
            </w:tcPrChange>
          </w:tcPr>
          <w:p w14:paraId="2EA1C7EB" w14:textId="77777777" w:rsidR="00C170DF" w:rsidRDefault="00C170DF" w:rsidP="00C170DF">
            <w:pPr>
              <w:jc w:val="center"/>
              <w:rPr>
                <w:ins w:id="281" w:author="Gonzalo Pedrotti" w:date="2019-05-15T14:47:00Z"/>
                <w:rFonts w:cstheme="minorHAnsi"/>
              </w:rPr>
            </w:pPr>
            <w:ins w:id="282" w:author="Gonzalo Pedrotti" w:date="2019-05-15T14:41:00Z">
              <w:r w:rsidRPr="004343D8">
                <w:rPr>
                  <w:rFonts w:cstheme="minorHAnsi"/>
                </w:rPr>
                <w:t>Semana 1</w:t>
              </w:r>
              <w:r>
                <w:rPr>
                  <w:rFonts w:cstheme="minorHAnsi"/>
                </w:rPr>
                <w:t>0</w:t>
              </w:r>
            </w:ins>
          </w:p>
          <w:p w14:paraId="2B55A9B6" w14:textId="04F7893E" w:rsidR="004A38E1" w:rsidRPr="004343D8" w:rsidRDefault="004A38E1" w:rsidP="00C170DF">
            <w:pPr>
              <w:jc w:val="center"/>
              <w:rPr>
                <w:ins w:id="283" w:author="Gonzalo Pedrotti" w:date="2019-05-15T14:40:00Z"/>
                <w:rFonts w:cstheme="minorHAnsi"/>
              </w:rPr>
            </w:pPr>
            <w:ins w:id="284" w:author="Gonzalo Pedrotti" w:date="2019-05-15T14:47:00Z">
              <w:r>
                <w:rPr>
                  <w:rFonts w:cstheme="minorHAnsi"/>
                </w:rPr>
                <w:t>(0</w:t>
              </w:r>
            </w:ins>
            <w:ins w:id="285" w:author="Gonzalo Pedrotti" w:date="2019-05-15T14:48:00Z">
              <w:r>
                <w:rPr>
                  <w:rFonts w:cstheme="minorHAnsi"/>
                </w:rPr>
                <w:t>3</w:t>
              </w:r>
            </w:ins>
            <w:ins w:id="286" w:author="Gonzalo Pedrotti" w:date="2019-05-15T14:47:00Z">
              <w:r>
                <w:rPr>
                  <w:rFonts w:cstheme="minorHAnsi"/>
                </w:rPr>
                <w:t xml:space="preserve">/06/2019 al </w:t>
              </w:r>
            </w:ins>
            <w:ins w:id="287" w:author="Gonzalo Pedrotti" w:date="2019-05-15T14:48:00Z">
              <w:r>
                <w:rPr>
                  <w:rFonts w:cstheme="minorHAnsi"/>
                </w:rPr>
                <w:t>9/06/2019)</w:t>
              </w:r>
            </w:ins>
          </w:p>
        </w:tc>
        <w:tc>
          <w:tcPr>
            <w:tcW w:w="2916" w:type="dxa"/>
            <w:tcPrChange w:id="288" w:author="Gonzalo Pedrotti" w:date="2019-05-15T16:43:00Z">
              <w:tcPr>
                <w:tcW w:w="3767" w:type="dxa"/>
                <w:gridSpan w:val="2"/>
              </w:tcPr>
            </w:tcPrChange>
          </w:tcPr>
          <w:p w14:paraId="105C63C4" w14:textId="6D50BFB2" w:rsidR="00C170DF" w:rsidRDefault="00C170DF" w:rsidP="00C170DF">
            <w:pPr>
              <w:jc w:val="center"/>
              <w:rPr>
                <w:ins w:id="289" w:author="Gonzalo Pedrotti" w:date="2019-05-15T14:40:00Z"/>
                <w:rFonts w:cstheme="minorHAnsi"/>
              </w:rPr>
            </w:pPr>
            <w:ins w:id="290" w:author="Gonzalo Pedrotti" w:date="2019-05-15T14:41:00Z">
              <w:r w:rsidRPr="004343D8">
                <w:rPr>
                  <w:rFonts w:cstheme="minorHAnsi"/>
                </w:rPr>
                <w:t>Documento de Gestión de Riesgos del Proyecto</w:t>
              </w:r>
            </w:ins>
            <w:ins w:id="291" w:author="Gonzalo Pedrotti" w:date="2019-05-15T15:25:00Z">
              <w:r w:rsidR="00736980">
                <w:rPr>
                  <w:rFonts w:cstheme="minorHAnsi"/>
                </w:rPr>
                <w:t xml:space="preserve"> </w:t>
              </w:r>
            </w:ins>
            <w:ins w:id="292" w:author="Gonzalo Pedrotti" w:date="2019-05-15T15:27:00Z">
              <w:r w:rsidR="00736980">
                <w:rPr>
                  <w:rFonts w:cstheme="minorHAnsi"/>
                </w:rPr>
                <w:t>–</w:t>
              </w:r>
            </w:ins>
            <w:ins w:id="293" w:author="Gonzalo Pedrotti" w:date="2019-05-15T15:26:00Z">
              <w:r w:rsidR="00736980">
                <w:rPr>
                  <w:rFonts w:cstheme="minorHAnsi"/>
                </w:rPr>
                <w:t xml:space="preserve"> </w:t>
              </w:r>
            </w:ins>
            <w:ins w:id="294" w:author="Gonzalo Pedrotti" w:date="2019-05-15T15:27:00Z">
              <w:r w:rsidR="00736980">
                <w:rPr>
                  <w:rFonts w:cstheme="minorHAnsi"/>
                </w:rPr>
                <w:t>Documentación del Sprint (Prototipos)</w:t>
              </w:r>
            </w:ins>
          </w:p>
        </w:tc>
        <w:tc>
          <w:tcPr>
            <w:tcW w:w="5315" w:type="dxa"/>
            <w:tcPrChange w:id="295" w:author="Gonzalo Pedrotti" w:date="2019-05-15T16:43:00Z">
              <w:tcPr>
                <w:tcW w:w="4464" w:type="dxa"/>
                <w:gridSpan w:val="2"/>
              </w:tcPr>
            </w:tcPrChange>
          </w:tcPr>
          <w:p w14:paraId="73FA2E60" w14:textId="7552AABB" w:rsidR="00C170DF" w:rsidRDefault="00240949" w:rsidP="00C170DF">
            <w:pPr>
              <w:rPr>
                <w:ins w:id="296" w:author="Gonzalo Pedrotti" w:date="2019-05-15T15:27:00Z"/>
                <w:rFonts w:cstheme="minorHAnsi"/>
              </w:rPr>
            </w:pPr>
            <w:ins w:id="297" w:author="Gonzalo Pedrotti" w:date="2019-05-15T16:24:00Z">
              <w:r>
                <w:rPr>
                  <w:rFonts w:cstheme="minorHAnsi"/>
                </w:rPr>
                <w:t>-</w:t>
              </w:r>
            </w:ins>
            <w:ins w:id="298" w:author="Gonzalo Pedrotti" w:date="2019-05-15T15:28:00Z">
              <w:r w:rsidR="00937C5D">
                <w:rPr>
                  <w:rFonts w:cstheme="minorHAnsi"/>
                </w:rPr>
                <w:t>El Plan de Gestión de Riesgos e</w:t>
              </w:r>
            </w:ins>
            <w:ins w:id="299" w:author="Gonzalo Pedrotti" w:date="2019-05-15T14:41:00Z">
              <w:r w:rsidR="00C170DF" w:rsidRPr="004343D8">
                <w:rPr>
                  <w:rFonts w:cstheme="minorHAnsi"/>
                </w:rPr>
                <w:t>s aceptad</w:t>
              </w:r>
            </w:ins>
            <w:ins w:id="300" w:author="Gonzalo Pedrotti" w:date="2019-05-15T15:29:00Z">
              <w:r w:rsidR="00937C5D">
                <w:rPr>
                  <w:rFonts w:cstheme="minorHAnsi"/>
                </w:rPr>
                <w:t>o</w:t>
              </w:r>
            </w:ins>
            <w:ins w:id="301" w:author="Gonzalo Pedrotti" w:date="2019-05-15T14:41:00Z">
              <w:r w:rsidR="00C170DF" w:rsidRPr="004343D8">
                <w:rPr>
                  <w:rFonts w:cstheme="minorHAnsi"/>
                </w:rPr>
                <w:t xml:space="preserve"> si para los riesgos se ha calculado la probabilidad e impacto de cada uno</w:t>
              </w:r>
            </w:ins>
            <w:ins w:id="302" w:author="Gonzalo Pedrotti" w:date="2019-05-15T15:27:00Z">
              <w:r w:rsidR="00F64EBB">
                <w:rPr>
                  <w:rFonts w:cstheme="minorHAnsi"/>
                </w:rPr>
                <w:t>.</w:t>
              </w:r>
            </w:ins>
          </w:p>
          <w:p w14:paraId="436C15F8" w14:textId="7F6CCC41" w:rsidR="00F64EBB" w:rsidRPr="004343D8" w:rsidRDefault="00240949" w:rsidP="00C170DF">
            <w:pPr>
              <w:rPr>
                <w:ins w:id="303" w:author="Gonzalo Pedrotti" w:date="2019-05-15T14:40:00Z"/>
                <w:rFonts w:cstheme="minorHAnsi"/>
              </w:rPr>
            </w:pPr>
            <w:ins w:id="304" w:author="Gonzalo Pedrotti" w:date="2019-05-15T16:24:00Z">
              <w:r>
                <w:rPr>
                  <w:rFonts w:cstheme="minorHAnsi"/>
                </w:rPr>
                <w:t>-</w:t>
              </w:r>
            </w:ins>
            <w:ins w:id="305" w:author="Gonzalo Pedrotti" w:date="2019-05-15T15:27:00Z">
              <w:r w:rsidR="00F64EBB">
                <w:rPr>
                  <w:rFonts w:cstheme="minorHAnsi"/>
                </w:rPr>
                <w:t>Se espera un pro</w:t>
              </w:r>
            </w:ins>
            <w:ins w:id="306" w:author="Gonzalo Pedrotti" w:date="2019-05-15T15:28:00Z">
              <w:r w:rsidR="00F64EBB">
                <w:rPr>
                  <w:rFonts w:cstheme="minorHAnsi"/>
                </w:rPr>
                <w:t>totipo que incluya una estructura general de</w:t>
              </w:r>
              <w:r w:rsidR="00937C5D">
                <w:rPr>
                  <w:rFonts w:cstheme="minorHAnsi"/>
                </w:rPr>
                <w:t xml:space="preserve">l sistema con </w:t>
              </w:r>
            </w:ins>
            <w:ins w:id="307" w:author="Gonzalo Pedrotti" w:date="2019-05-15T15:29:00Z">
              <w:r w:rsidR="00937C5D">
                <w:rPr>
                  <w:rFonts w:cstheme="minorHAnsi"/>
                </w:rPr>
                <w:t>las principales funciones</w:t>
              </w:r>
            </w:ins>
            <w:ins w:id="308" w:author="Gonzalo Pedrotti" w:date="2019-05-15T15:28:00Z">
              <w:r w:rsidR="00937C5D">
                <w:rPr>
                  <w:rFonts w:cstheme="minorHAnsi"/>
                </w:rPr>
                <w:t xml:space="preserve"> o las más </w:t>
              </w:r>
            </w:ins>
            <w:ins w:id="309" w:author="Gonzalo Pedrotti" w:date="2019-05-15T15:29:00Z">
              <w:r w:rsidR="00937C5D">
                <w:rPr>
                  <w:rFonts w:cstheme="minorHAnsi"/>
                </w:rPr>
                <w:t>críticas</w:t>
              </w:r>
            </w:ins>
            <w:ins w:id="310" w:author="Gonzalo Pedrotti" w:date="2019-05-15T15:28:00Z">
              <w:r w:rsidR="00937C5D">
                <w:rPr>
                  <w:rFonts w:cstheme="minorHAnsi"/>
                </w:rPr>
                <w:t>.</w:t>
              </w:r>
            </w:ins>
          </w:p>
        </w:tc>
      </w:tr>
      <w:tr w:rsidR="0027096D" w:rsidRPr="004343D8" w14:paraId="04DE9817" w14:textId="77777777" w:rsidTr="0027096D">
        <w:trPr>
          <w:trHeight w:val="366"/>
          <w:ins w:id="311" w:author="Gonzalo Pedrotti" w:date="2019-05-15T14:41:00Z"/>
          <w:trPrChange w:id="312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313" w:author="Gonzalo Pedrotti" w:date="2019-05-15T16:43:00Z">
              <w:tcPr>
                <w:tcW w:w="2754" w:type="dxa"/>
                <w:gridSpan w:val="2"/>
              </w:tcPr>
            </w:tcPrChange>
          </w:tcPr>
          <w:p w14:paraId="143D7D2A" w14:textId="23F6A97A" w:rsidR="00C170DF" w:rsidRDefault="00A64793" w:rsidP="00C170DF">
            <w:pPr>
              <w:jc w:val="center"/>
              <w:rPr>
                <w:ins w:id="314" w:author="Gonzalo Pedrotti" w:date="2019-05-15T14:48:00Z"/>
                <w:rFonts w:cstheme="minorHAnsi"/>
              </w:rPr>
            </w:pPr>
            <w:ins w:id="315" w:author="Gonzalo Pedrotti" w:date="2019-05-15T16:14:00Z">
              <w:r>
                <w:rPr>
                  <w:rFonts w:cstheme="minorHAnsi"/>
                </w:rPr>
                <w:t>Semana 11</w:t>
              </w:r>
            </w:ins>
          </w:p>
          <w:p w14:paraId="6575438E" w14:textId="28B0994C" w:rsidR="004A38E1" w:rsidRPr="004343D8" w:rsidRDefault="004A38E1" w:rsidP="00C170DF">
            <w:pPr>
              <w:jc w:val="center"/>
              <w:rPr>
                <w:ins w:id="316" w:author="Gonzalo Pedrotti" w:date="2019-05-15T14:41:00Z"/>
                <w:rFonts w:cstheme="minorHAnsi"/>
              </w:rPr>
            </w:pPr>
            <w:ins w:id="317" w:author="Gonzalo Pedrotti" w:date="2019-05-15T14:48:00Z">
              <w:r>
                <w:rPr>
                  <w:rFonts w:cstheme="minorHAnsi"/>
                </w:rPr>
                <w:t>(10/06/2019 al 16/06/2019)</w:t>
              </w:r>
            </w:ins>
          </w:p>
        </w:tc>
        <w:tc>
          <w:tcPr>
            <w:tcW w:w="2916" w:type="dxa"/>
            <w:tcPrChange w:id="318" w:author="Gonzalo Pedrotti" w:date="2019-05-15T16:43:00Z">
              <w:tcPr>
                <w:tcW w:w="3767" w:type="dxa"/>
                <w:gridSpan w:val="2"/>
              </w:tcPr>
            </w:tcPrChange>
          </w:tcPr>
          <w:p w14:paraId="5EAD8037" w14:textId="3D0CEB57" w:rsidR="00C170DF" w:rsidRPr="004343D8" w:rsidRDefault="00C170DF" w:rsidP="00C170DF">
            <w:pPr>
              <w:jc w:val="center"/>
              <w:rPr>
                <w:ins w:id="319" w:author="Gonzalo Pedrotti" w:date="2019-05-15T14:41:00Z"/>
                <w:rFonts w:cstheme="minorHAnsi"/>
              </w:rPr>
            </w:pPr>
            <w:ins w:id="320" w:author="Gonzalo Pedrotti" w:date="2019-05-15T14:41:00Z">
              <w:r>
                <w:rPr>
                  <w:rFonts w:cstheme="minorHAnsi"/>
                </w:rPr>
                <w:t xml:space="preserve">Documento con la </w:t>
              </w:r>
              <w:r w:rsidRPr="004343D8">
                <w:rPr>
                  <w:rFonts w:cstheme="minorHAnsi"/>
                </w:rPr>
                <w:t>Priorización de Riesgos</w:t>
              </w:r>
            </w:ins>
          </w:p>
        </w:tc>
        <w:tc>
          <w:tcPr>
            <w:tcW w:w="5315" w:type="dxa"/>
            <w:tcPrChange w:id="321" w:author="Gonzalo Pedrotti" w:date="2019-05-15T16:43:00Z">
              <w:tcPr>
                <w:tcW w:w="4464" w:type="dxa"/>
                <w:gridSpan w:val="2"/>
              </w:tcPr>
            </w:tcPrChange>
          </w:tcPr>
          <w:p w14:paraId="411CB1D2" w14:textId="33AD4F2F" w:rsidR="00C170DF" w:rsidRPr="004343D8" w:rsidRDefault="00C170DF" w:rsidP="00C170DF">
            <w:pPr>
              <w:rPr>
                <w:ins w:id="322" w:author="Gonzalo Pedrotti" w:date="2019-05-15T14:41:00Z"/>
                <w:rFonts w:cstheme="minorHAnsi"/>
              </w:rPr>
            </w:pPr>
            <w:ins w:id="323" w:author="Gonzalo Pedrotti" w:date="2019-05-15T14:41:00Z">
              <w:r w:rsidRPr="004343D8">
                <w:rPr>
                  <w:rFonts w:cstheme="minorHAnsi"/>
                </w:rPr>
                <w:t>Es aceptada si para los riesgos de mayor probabilidad e impacto se ha confeccionado un plan de mitigación y contingencia</w:t>
              </w:r>
            </w:ins>
          </w:p>
        </w:tc>
      </w:tr>
      <w:tr w:rsidR="0027096D" w:rsidRPr="004343D8" w:rsidDel="00180B73" w14:paraId="7451F51F" w14:textId="3F63CC1E" w:rsidTr="0027096D">
        <w:trPr>
          <w:trHeight w:val="343"/>
          <w:del w:id="324" w:author="Gonzalo Pedrotti" w:date="2019-05-15T14:25:00Z"/>
          <w:trPrChange w:id="325" w:author="Gonzalo Pedrotti" w:date="2019-05-15T16:43:00Z">
            <w:trPr>
              <w:gridBefore w:val="2"/>
              <w:trHeight w:val="343"/>
            </w:trPr>
          </w:trPrChange>
        </w:trPr>
        <w:tc>
          <w:tcPr>
            <w:tcW w:w="2754" w:type="dxa"/>
            <w:tcPrChange w:id="326" w:author="Gonzalo Pedrotti" w:date="2019-05-15T16:43:00Z">
              <w:tcPr>
                <w:tcW w:w="2754" w:type="dxa"/>
                <w:gridSpan w:val="2"/>
              </w:tcPr>
            </w:tcPrChange>
          </w:tcPr>
          <w:p w14:paraId="341433F7" w14:textId="54521721" w:rsidR="00C170DF" w:rsidRPr="004343D8" w:rsidDel="00180B73" w:rsidRDefault="00C170DF" w:rsidP="00C170DF">
            <w:pPr>
              <w:jc w:val="center"/>
              <w:rPr>
                <w:del w:id="327" w:author="Gonzalo Pedrotti" w:date="2019-05-15T14:25:00Z"/>
                <w:rFonts w:cstheme="minorHAnsi"/>
              </w:rPr>
            </w:pPr>
            <w:del w:id="328" w:author="Gonzalo Pedrotti" w:date="2019-05-15T14:25:00Z">
              <w:r w:rsidRPr="004343D8" w:rsidDel="00180B73">
                <w:rPr>
                  <w:rFonts w:cstheme="minorHAnsi"/>
                </w:rPr>
                <w:delText>Semana 10</w:delText>
              </w:r>
            </w:del>
          </w:p>
        </w:tc>
        <w:tc>
          <w:tcPr>
            <w:tcW w:w="2916" w:type="dxa"/>
            <w:tcPrChange w:id="329" w:author="Gonzalo Pedrotti" w:date="2019-05-15T16:43:00Z">
              <w:tcPr>
                <w:tcW w:w="2617" w:type="dxa"/>
              </w:tcPr>
            </w:tcPrChange>
          </w:tcPr>
          <w:p w14:paraId="061A5464" w14:textId="6C4E355C" w:rsidR="00C170DF" w:rsidRPr="004343D8" w:rsidDel="00180B73" w:rsidRDefault="00C170DF" w:rsidP="00C170DF">
            <w:pPr>
              <w:jc w:val="center"/>
              <w:rPr>
                <w:del w:id="330" w:author="Gonzalo Pedrotti" w:date="2019-05-15T14:25:00Z"/>
                <w:rFonts w:cstheme="minorHAnsi"/>
              </w:rPr>
            </w:pPr>
            <w:del w:id="331" w:author="Gonzalo Pedrotti" w:date="2019-05-15T14:25:00Z">
              <w:r w:rsidRPr="004343D8" w:rsidDel="00180B73">
                <w:rPr>
                  <w:rFonts w:cstheme="minorHAnsi"/>
                </w:rPr>
                <w:delText>Alcance del Producto</w:delText>
              </w:r>
            </w:del>
          </w:p>
        </w:tc>
        <w:tc>
          <w:tcPr>
            <w:tcW w:w="5315" w:type="dxa"/>
            <w:tcPrChange w:id="332" w:author="Gonzalo Pedrotti" w:date="2019-05-15T16:43:00Z">
              <w:tcPr>
                <w:tcW w:w="5614" w:type="dxa"/>
                <w:gridSpan w:val="3"/>
              </w:tcPr>
            </w:tcPrChange>
          </w:tcPr>
          <w:p w14:paraId="3B2422A5" w14:textId="0F620B9A" w:rsidR="00C170DF" w:rsidRPr="004343D8" w:rsidDel="00180B73" w:rsidRDefault="00C170DF" w:rsidP="00C170DF">
            <w:pPr>
              <w:rPr>
                <w:del w:id="333" w:author="Gonzalo Pedrotti" w:date="2019-05-15T14:25:00Z"/>
                <w:rFonts w:cstheme="minorHAnsi"/>
              </w:rPr>
            </w:pPr>
            <w:del w:id="334" w:author="Gonzalo Pedrotti" w:date="2019-05-15T14:25:00Z">
              <w:r w:rsidRPr="004343D8" w:rsidDel="00180B73">
                <w:rPr>
                  <w:rFonts w:cstheme="minorHAnsi"/>
                </w:rPr>
                <w:delText>Será aceptado si es revisado y validado por el Product Owner y los representantes de la cátedra de Proyecto Final.</w:delText>
              </w:r>
              <w:r w:rsidDel="00180B73">
                <w:rPr>
                  <w:rFonts w:cstheme="minorHAnsi"/>
                </w:rPr>
                <w:delText xml:space="preserve"> El alcance estará formado por el Product Backlog </w:delText>
              </w:r>
            </w:del>
          </w:p>
        </w:tc>
      </w:tr>
      <w:tr w:rsidR="0027096D" w:rsidRPr="004343D8" w14:paraId="74755923" w14:textId="77777777" w:rsidTr="0027096D">
        <w:trPr>
          <w:trHeight w:val="366"/>
          <w:trPrChange w:id="335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336" w:author="Gonzalo Pedrotti" w:date="2019-05-15T16:43:00Z">
              <w:tcPr>
                <w:tcW w:w="2754" w:type="dxa"/>
                <w:gridSpan w:val="2"/>
              </w:tcPr>
            </w:tcPrChange>
          </w:tcPr>
          <w:p w14:paraId="019C100E" w14:textId="22BE8CAD" w:rsidR="00A64793" w:rsidRDefault="00A64793" w:rsidP="00C170DF">
            <w:pPr>
              <w:jc w:val="center"/>
              <w:rPr>
                <w:ins w:id="337" w:author="Gonzalo Pedrotti" w:date="2019-05-15T16:15:00Z"/>
                <w:rFonts w:cstheme="minorHAnsi"/>
              </w:rPr>
            </w:pPr>
            <w:ins w:id="338" w:author="Gonzalo Pedrotti" w:date="2019-05-15T16:15:00Z">
              <w:r>
                <w:rPr>
                  <w:rFonts w:cstheme="minorHAnsi"/>
                </w:rPr>
                <w:t>Semana 12</w:t>
              </w:r>
            </w:ins>
          </w:p>
          <w:p w14:paraId="073596A8" w14:textId="48D07EC4" w:rsidR="00C170DF" w:rsidRPr="004343D8" w:rsidRDefault="00E570E1" w:rsidP="00C170DF">
            <w:pPr>
              <w:jc w:val="center"/>
              <w:rPr>
                <w:rFonts w:cstheme="minorHAnsi"/>
              </w:rPr>
            </w:pPr>
            <w:ins w:id="339" w:author="Gonzalo Pedrotti" w:date="2019-05-15T15:12:00Z">
              <w:r>
                <w:rPr>
                  <w:rFonts w:cstheme="minorHAnsi"/>
                </w:rPr>
                <w:t>(17/06/2019 al 23/06/2019</w:t>
              </w:r>
            </w:ins>
            <w:ins w:id="340" w:author="Gonzalo Pedrotti" w:date="2019-05-15T16:09:00Z">
              <w:r w:rsidR="00B57CEF">
                <w:rPr>
                  <w:rFonts w:cstheme="minorHAnsi"/>
                </w:rPr>
                <w:t>)</w:t>
              </w:r>
            </w:ins>
            <w:del w:id="341" w:author="Gonzalo Pedrotti" w:date="2019-05-15T15:08:00Z">
              <w:r w:rsidR="00C170DF" w:rsidRPr="004343D8" w:rsidDel="00E570E1">
                <w:rPr>
                  <w:rFonts w:cstheme="minorHAnsi"/>
                </w:rPr>
                <w:delText>Semana 1</w:delText>
              </w:r>
            </w:del>
            <w:del w:id="342" w:author="Gonzalo Pedrotti" w:date="2019-05-15T14:40:00Z">
              <w:r w:rsidR="00C170DF" w:rsidRPr="004343D8" w:rsidDel="00C170DF">
                <w:rPr>
                  <w:rFonts w:cstheme="minorHAnsi"/>
                </w:rPr>
                <w:delText>1</w:delText>
              </w:r>
            </w:del>
          </w:p>
        </w:tc>
        <w:tc>
          <w:tcPr>
            <w:tcW w:w="2916" w:type="dxa"/>
            <w:tcPrChange w:id="343" w:author="Gonzalo Pedrotti" w:date="2019-05-15T16:43:00Z">
              <w:tcPr>
                <w:tcW w:w="2617" w:type="dxa"/>
              </w:tcPr>
            </w:tcPrChange>
          </w:tcPr>
          <w:p w14:paraId="2DE17031" w14:textId="09F261FC" w:rsidR="00C170DF" w:rsidRPr="004343D8" w:rsidRDefault="00C170DF" w:rsidP="00C170DF">
            <w:pPr>
              <w:jc w:val="center"/>
              <w:rPr>
                <w:rFonts w:cstheme="minorHAnsi"/>
              </w:rPr>
            </w:pPr>
            <w:del w:id="344" w:author="Gonzalo Pedrotti" w:date="2019-05-15T14:40:00Z">
              <w:r w:rsidRPr="004343D8" w:rsidDel="00C170DF">
                <w:rPr>
                  <w:rFonts w:cstheme="minorHAnsi"/>
                </w:rPr>
                <w:delText>Versión de Prototipo</w:delText>
              </w:r>
            </w:del>
            <w:ins w:id="345" w:author="Gonzalo Pedrotti" w:date="2019-05-15T14:40:00Z">
              <w:r>
                <w:rPr>
                  <w:rFonts w:cstheme="minorHAnsi"/>
                </w:rPr>
                <w:t>Documentación del Sprint</w:t>
              </w:r>
            </w:ins>
            <w:ins w:id="346" w:author="Gonzalo Pedrotti" w:date="2019-05-15T15:19:00Z">
              <w:r w:rsidR="00335AB0">
                <w:rPr>
                  <w:rFonts w:cstheme="minorHAnsi"/>
                </w:rPr>
                <w:t xml:space="preserve"> (Avance WF de Análisis y Diseño)</w:t>
              </w:r>
            </w:ins>
            <w:del w:id="347" w:author="Gonzalo Pedrotti" w:date="2019-05-15T14:26:00Z">
              <w:r w:rsidRPr="004343D8" w:rsidDel="00180B73">
                <w:rPr>
                  <w:rFonts w:cstheme="minorHAnsi"/>
                </w:rPr>
                <w:delText xml:space="preserve"> – Documento de Gestión de Comunicaciones del Proyecto</w:delText>
              </w:r>
            </w:del>
          </w:p>
        </w:tc>
        <w:tc>
          <w:tcPr>
            <w:tcW w:w="5315" w:type="dxa"/>
            <w:tcPrChange w:id="348" w:author="Gonzalo Pedrotti" w:date="2019-05-15T16:43:00Z">
              <w:tcPr>
                <w:tcW w:w="5614" w:type="dxa"/>
                <w:gridSpan w:val="3"/>
              </w:tcPr>
            </w:tcPrChange>
          </w:tcPr>
          <w:p w14:paraId="32FB114B" w14:textId="76CC4F4C" w:rsidR="00C170DF" w:rsidRPr="004343D8" w:rsidRDefault="00C170DF" w:rsidP="00C170DF">
            <w:pPr>
              <w:rPr>
                <w:rFonts w:cstheme="minorHAnsi"/>
              </w:rPr>
            </w:pPr>
            <w:del w:id="349" w:author="Gonzalo Pedrotti" w:date="2019-05-15T15:01:00Z">
              <w:r w:rsidRPr="004343D8" w:rsidDel="00B0482D">
                <w:rPr>
                  <w:rFonts w:cstheme="minorHAnsi"/>
                </w:rPr>
                <w:delText>-La primera versión del prototipo es aceptada, si cumple con las características especificadas en los requerimientos a implementar en dicho prototipo.</w:delText>
              </w:r>
            </w:del>
            <w:ins w:id="350" w:author="Gonzalo Pedrotti" w:date="2019-05-15T15:01:00Z">
              <w:r w:rsidR="00B0482D">
                <w:rPr>
                  <w:rFonts w:cstheme="minorHAnsi"/>
                </w:rPr>
                <w:t>La documentación del Sprint incluye creación/avances de cada uno de los ítems solicitados</w:t>
              </w:r>
            </w:ins>
            <w:ins w:id="351" w:author="Gonzalo Pedrotti" w:date="2019-05-15T16:24:00Z">
              <w:r w:rsidR="00240949">
                <w:rPr>
                  <w:rFonts w:cstheme="minorHAnsi"/>
                </w:rPr>
                <w:t>, en este caso, en los flujos de trabajo de análisis y diseño</w:t>
              </w:r>
            </w:ins>
          </w:p>
          <w:p w14:paraId="3C99D461" w14:textId="6E93B105" w:rsidR="00C170DF" w:rsidRPr="004343D8" w:rsidRDefault="00C170DF" w:rsidP="00C170DF">
            <w:pPr>
              <w:rPr>
                <w:rFonts w:cstheme="minorHAnsi"/>
              </w:rPr>
            </w:pPr>
          </w:p>
        </w:tc>
      </w:tr>
      <w:tr w:rsidR="0027096D" w:rsidRPr="004343D8" w14:paraId="798FA4AC" w14:textId="77777777" w:rsidTr="0027096D">
        <w:trPr>
          <w:trHeight w:val="366"/>
          <w:trPrChange w:id="352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353" w:author="Gonzalo Pedrotti" w:date="2019-05-15T16:43:00Z">
              <w:tcPr>
                <w:tcW w:w="2754" w:type="dxa"/>
                <w:gridSpan w:val="2"/>
              </w:tcPr>
            </w:tcPrChange>
          </w:tcPr>
          <w:p w14:paraId="1CF04CCB" w14:textId="06873953" w:rsidR="00A64793" w:rsidRDefault="00A64793" w:rsidP="00C170DF">
            <w:pPr>
              <w:jc w:val="center"/>
              <w:rPr>
                <w:ins w:id="354" w:author="Gonzalo Pedrotti" w:date="2019-05-15T16:15:00Z"/>
                <w:rFonts w:cstheme="minorHAnsi"/>
              </w:rPr>
            </w:pPr>
            <w:ins w:id="355" w:author="Gonzalo Pedrotti" w:date="2019-05-15T16:15:00Z">
              <w:r>
                <w:rPr>
                  <w:rFonts w:cstheme="minorHAnsi"/>
                </w:rPr>
                <w:t>Semana 13</w:t>
              </w:r>
            </w:ins>
          </w:p>
          <w:p w14:paraId="04132F36" w14:textId="03277CED" w:rsidR="00C170DF" w:rsidRPr="004343D8" w:rsidRDefault="00E570E1" w:rsidP="00C170DF">
            <w:pPr>
              <w:jc w:val="center"/>
              <w:rPr>
                <w:rFonts w:cstheme="minorHAnsi"/>
              </w:rPr>
            </w:pPr>
            <w:ins w:id="356" w:author="Gonzalo Pedrotti" w:date="2019-05-15T15:10:00Z">
              <w:r>
                <w:rPr>
                  <w:rFonts w:cstheme="minorHAnsi"/>
                </w:rPr>
                <w:t>(</w:t>
              </w:r>
            </w:ins>
            <w:ins w:id="357" w:author="Gonzalo Pedrotti" w:date="2019-05-15T15:09:00Z">
              <w:r>
                <w:rPr>
                  <w:rFonts w:cstheme="minorHAnsi"/>
                </w:rPr>
                <w:t>24/06/2019</w:t>
              </w:r>
            </w:ins>
            <w:ins w:id="358" w:author="Gonzalo Pedrotti" w:date="2019-05-15T15:10:00Z">
              <w:r>
                <w:rPr>
                  <w:rFonts w:cstheme="minorHAnsi"/>
                </w:rPr>
                <w:t xml:space="preserve"> al 30/06/2019)</w:t>
              </w:r>
            </w:ins>
            <w:del w:id="359" w:author="Gonzalo Pedrotti" w:date="2019-05-15T14:40:00Z">
              <w:r w:rsidR="00C170DF" w:rsidRPr="004343D8" w:rsidDel="00C170DF">
                <w:rPr>
                  <w:rFonts w:cstheme="minorHAnsi"/>
                </w:rPr>
                <w:delText>Semana 13</w:delText>
              </w:r>
            </w:del>
          </w:p>
        </w:tc>
        <w:tc>
          <w:tcPr>
            <w:tcW w:w="2916" w:type="dxa"/>
            <w:tcPrChange w:id="360" w:author="Gonzalo Pedrotti" w:date="2019-05-15T16:43:00Z">
              <w:tcPr>
                <w:tcW w:w="2617" w:type="dxa"/>
              </w:tcPr>
            </w:tcPrChange>
          </w:tcPr>
          <w:p w14:paraId="6F06CFC7" w14:textId="022A0381" w:rsidR="00C170DF" w:rsidRPr="004343D8" w:rsidRDefault="00E570E1" w:rsidP="00C170DF">
            <w:pPr>
              <w:jc w:val="center"/>
              <w:rPr>
                <w:rFonts w:cstheme="minorHAnsi"/>
              </w:rPr>
            </w:pPr>
            <w:ins w:id="361" w:author="Gonzalo Pedrotti" w:date="2019-05-15T15:10:00Z">
              <w:r>
                <w:rPr>
                  <w:rFonts w:cstheme="minorHAnsi"/>
                </w:rPr>
                <w:t>Línea Base (Versión de Alcance de</w:t>
              </w:r>
            </w:ins>
            <w:ins w:id="362" w:author="Gonzalo Pedrotti" w:date="2019-05-15T15:11:00Z">
              <w:r>
                <w:rPr>
                  <w:rFonts w:cstheme="minorHAnsi"/>
                </w:rPr>
                <w:t>l Proyecto + Versión del Producto + Versión del Cronograma + Gestión de Riesgos)</w:t>
              </w:r>
            </w:ins>
            <w:del w:id="363" w:author="Gonzalo Pedrotti" w:date="2019-05-15T14:40:00Z">
              <w:r w:rsidR="00C170DF" w:rsidRPr="004343D8" w:rsidDel="00C170DF">
                <w:rPr>
                  <w:rFonts w:cstheme="minorHAnsi"/>
                </w:rPr>
                <w:delText>Documento de Gestión de Riesgos del Proyecto</w:delText>
              </w:r>
            </w:del>
          </w:p>
        </w:tc>
        <w:tc>
          <w:tcPr>
            <w:tcW w:w="5315" w:type="dxa"/>
            <w:tcPrChange w:id="364" w:author="Gonzalo Pedrotti" w:date="2019-05-15T16:43:00Z">
              <w:tcPr>
                <w:tcW w:w="5614" w:type="dxa"/>
                <w:gridSpan w:val="3"/>
              </w:tcPr>
            </w:tcPrChange>
          </w:tcPr>
          <w:p w14:paraId="735E0917" w14:textId="50E7FAED" w:rsidR="00C170DF" w:rsidRPr="004343D8" w:rsidRDefault="004F222A" w:rsidP="00C170DF">
            <w:pPr>
              <w:rPr>
                <w:rFonts w:cstheme="minorHAnsi"/>
              </w:rPr>
            </w:pPr>
            <w:ins w:id="365" w:author="Gonzalo Pedrotti" w:date="2019-05-15T16:27:00Z">
              <w:r>
                <w:rPr>
                  <w:rFonts w:cstheme="minorHAnsi"/>
                </w:rPr>
                <w:t>La línea base debe contener la última versión de los documentos</w:t>
              </w:r>
            </w:ins>
            <w:ins w:id="366" w:author="Gonzalo Pedrotti" w:date="2019-05-15T16:28:00Z">
              <w:r w:rsidR="00384E32">
                <w:rPr>
                  <w:rFonts w:cstheme="minorHAnsi"/>
                </w:rPr>
                <w:t xml:space="preserve"> e incrementos funcionales</w:t>
              </w:r>
            </w:ins>
            <w:ins w:id="367" w:author="Gonzalo Pedrotti" w:date="2019-05-15T16:27:00Z">
              <w:r>
                <w:rPr>
                  <w:rFonts w:cstheme="minorHAnsi"/>
                </w:rPr>
                <w:t xml:space="preserve"> que se incluyen en la </w:t>
              </w:r>
            </w:ins>
            <w:ins w:id="368" w:author="Gonzalo Pedrotti" w:date="2019-05-15T16:28:00Z">
              <w:r>
                <w:rPr>
                  <w:rFonts w:cstheme="minorHAnsi"/>
                </w:rPr>
                <w:t>definición de la misma.</w:t>
              </w:r>
            </w:ins>
            <w:del w:id="369" w:author="Gonzalo Pedrotti" w:date="2019-05-15T14:40:00Z">
              <w:r w:rsidR="00C170DF" w:rsidRPr="004343D8" w:rsidDel="00C170DF">
                <w:rPr>
                  <w:rFonts w:cstheme="minorHAnsi"/>
                </w:rPr>
                <w:delText>Es aceptada si para los riesgos se ha calculado la probabilidad e impacto de cada uno</w:delText>
              </w:r>
            </w:del>
          </w:p>
        </w:tc>
      </w:tr>
      <w:tr w:rsidR="0027096D" w:rsidRPr="004343D8" w:rsidDel="00CA5E4A" w14:paraId="1504A382" w14:textId="371C6DC0" w:rsidTr="0027096D">
        <w:trPr>
          <w:trHeight w:val="366"/>
          <w:del w:id="370" w:author="Gonzalo Pedrotti" w:date="2019-05-15T16:07:00Z"/>
          <w:trPrChange w:id="371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372" w:author="Gonzalo Pedrotti" w:date="2019-05-15T16:43:00Z">
              <w:tcPr>
                <w:tcW w:w="2754" w:type="dxa"/>
                <w:gridSpan w:val="2"/>
              </w:tcPr>
            </w:tcPrChange>
          </w:tcPr>
          <w:p w14:paraId="41C20735" w14:textId="074BE824" w:rsidR="00C170DF" w:rsidRPr="004343D8" w:rsidDel="00CA5E4A" w:rsidRDefault="00C170DF" w:rsidP="00C170DF">
            <w:pPr>
              <w:jc w:val="center"/>
              <w:rPr>
                <w:del w:id="373" w:author="Gonzalo Pedrotti" w:date="2019-05-15T16:07:00Z"/>
                <w:rFonts w:cstheme="minorHAnsi"/>
              </w:rPr>
            </w:pPr>
            <w:del w:id="374" w:author="Gonzalo Pedrotti" w:date="2019-05-15T14:41:00Z">
              <w:r w:rsidRPr="004343D8" w:rsidDel="00C170DF">
                <w:rPr>
                  <w:rFonts w:cstheme="minorHAnsi"/>
                </w:rPr>
                <w:delText>Semana 14</w:delText>
              </w:r>
            </w:del>
          </w:p>
        </w:tc>
        <w:tc>
          <w:tcPr>
            <w:tcW w:w="2916" w:type="dxa"/>
            <w:tcPrChange w:id="375" w:author="Gonzalo Pedrotti" w:date="2019-05-15T16:43:00Z">
              <w:tcPr>
                <w:tcW w:w="2617" w:type="dxa"/>
              </w:tcPr>
            </w:tcPrChange>
          </w:tcPr>
          <w:p w14:paraId="4B9B5FD5" w14:textId="061554A5" w:rsidR="00C170DF" w:rsidRPr="004343D8" w:rsidDel="00CA5E4A" w:rsidRDefault="00C170DF" w:rsidP="00C170DF">
            <w:pPr>
              <w:jc w:val="center"/>
              <w:rPr>
                <w:del w:id="376" w:author="Gonzalo Pedrotti" w:date="2019-05-15T16:07:00Z"/>
                <w:rFonts w:cstheme="minorHAnsi"/>
              </w:rPr>
            </w:pPr>
            <w:del w:id="377" w:author="Gonzalo Pedrotti" w:date="2019-05-15T14:41:00Z">
              <w:r w:rsidDel="00C170DF">
                <w:rPr>
                  <w:rFonts w:cstheme="minorHAnsi"/>
                </w:rPr>
                <w:delText xml:space="preserve">Documento con la </w:delText>
              </w:r>
              <w:r w:rsidRPr="004343D8" w:rsidDel="00C170DF">
                <w:rPr>
                  <w:rFonts w:cstheme="minorHAnsi"/>
                </w:rPr>
                <w:delText>Priorización de Riesgos</w:delText>
              </w:r>
            </w:del>
          </w:p>
        </w:tc>
        <w:tc>
          <w:tcPr>
            <w:tcW w:w="5315" w:type="dxa"/>
            <w:tcPrChange w:id="378" w:author="Gonzalo Pedrotti" w:date="2019-05-15T16:43:00Z">
              <w:tcPr>
                <w:tcW w:w="5614" w:type="dxa"/>
                <w:gridSpan w:val="3"/>
              </w:tcPr>
            </w:tcPrChange>
          </w:tcPr>
          <w:p w14:paraId="22B85795" w14:textId="7B5CEDD1" w:rsidR="00C170DF" w:rsidRPr="004343D8" w:rsidDel="00CA5E4A" w:rsidRDefault="00C170DF" w:rsidP="00C170DF">
            <w:pPr>
              <w:rPr>
                <w:del w:id="379" w:author="Gonzalo Pedrotti" w:date="2019-05-15T16:07:00Z"/>
                <w:rFonts w:cstheme="minorHAnsi"/>
              </w:rPr>
            </w:pPr>
            <w:del w:id="380" w:author="Gonzalo Pedrotti" w:date="2019-05-15T14:41:00Z">
              <w:r w:rsidRPr="004343D8" w:rsidDel="00C170DF">
                <w:rPr>
                  <w:rFonts w:cstheme="minorHAnsi"/>
                </w:rPr>
                <w:delText>Es aceptada si para los riesgos de mayor probabilidad e impacto se ha confeccionado un plan de mitigación y contingencia</w:delText>
              </w:r>
            </w:del>
          </w:p>
        </w:tc>
      </w:tr>
      <w:tr w:rsidR="0027096D" w:rsidRPr="004343D8" w:rsidDel="00C170DF" w14:paraId="0656E3BA" w14:textId="3E0B01F9" w:rsidTr="0027096D">
        <w:trPr>
          <w:trHeight w:val="366"/>
          <w:del w:id="381" w:author="Gonzalo Pedrotti" w:date="2019-05-15T14:37:00Z"/>
          <w:trPrChange w:id="382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383" w:author="Gonzalo Pedrotti" w:date="2019-05-15T16:43:00Z">
              <w:tcPr>
                <w:tcW w:w="2754" w:type="dxa"/>
                <w:gridSpan w:val="2"/>
              </w:tcPr>
            </w:tcPrChange>
          </w:tcPr>
          <w:p w14:paraId="581B6D77" w14:textId="61C120AF" w:rsidR="00C170DF" w:rsidRPr="004343D8" w:rsidDel="00C170DF" w:rsidRDefault="00C170DF" w:rsidP="00C170DF">
            <w:pPr>
              <w:jc w:val="center"/>
              <w:rPr>
                <w:del w:id="384" w:author="Gonzalo Pedrotti" w:date="2019-05-15T14:37:00Z"/>
                <w:rFonts w:cstheme="minorHAnsi"/>
              </w:rPr>
            </w:pPr>
            <w:del w:id="385" w:author="Gonzalo Pedrotti" w:date="2019-05-15T14:37:00Z">
              <w:r w:rsidRPr="004343D8" w:rsidDel="00C170DF">
                <w:rPr>
                  <w:rFonts w:cstheme="minorHAnsi"/>
                </w:rPr>
                <w:delText>Semana 15</w:delText>
              </w:r>
            </w:del>
          </w:p>
        </w:tc>
        <w:tc>
          <w:tcPr>
            <w:tcW w:w="2916" w:type="dxa"/>
            <w:tcPrChange w:id="386" w:author="Gonzalo Pedrotti" w:date="2019-05-15T16:43:00Z">
              <w:tcPr>
                <w:tcW w:w="2617" w:type="dxa"/>
              </w:tcPr>
            </w:tcPrChange>
          </w:tcPr>
          <w:p w14:paraId="2F4340BA" w14:textId="490FCA1E" w:rsidR="00C170DF" w:rsidRPr="004343D8" w:rsidDel="00C170DF" w:rsidRDefault="00C170DF" w:rsidP="00C170DF">
            <w:pPr>
              <w:rPr>
                <w:del w:id="387" w:author="Gonzalo Pedrotti" w:date="2019-05-15T14:37:00Z"/>
                <w:rFonts w:cstheme="minorHAnsi"/>
              </w:rPr>
            </w:pPr>
            <w:del w:id="388" w:author="Gonzalo Pedrotti" w:date="2019-05-15T14:37:00Z">
              <w:r w:rsidDel="00C170DF">
                <w:rPr>
                  <w:rFonts w:cstheme="minorHAnsi"/>
                </w:rPr>
                <w:delText>Plan</w:delText>
              </w:r>
              <w:r w:rsidRPr="004343D8" w:rsidDel="00C170DF">
                <w:rPr>
                  <w:rFonts w:cstheme="minorHAnsi"/>
                </w:rPr>
                <w:delText xml:space="preserve"> de Gestión de la Configuración</w:delText>
              </w:r>
            </w:del>
          </w:p>
        </w:tc>
        <w:tc>
          <w:tcPr>
            <w:tcW w:w="5315" w:type="dxa"/>
            <w:tcPrChange w:id="389" w:author="Gonzalo Pedrotti" w:date="2019-05-15T16:43:00Z">
              <w:tcPr>
                <w:tcW w:w="5614" w:type="dxa"/>
                <w:gridSpan w:val="3"/>
              </w:tcPr>
            </w:tcPrChange>
          </w:tcPr>
          <w:p w14:paraId="4216F8E3" w14:textId="7DC9B3FE" w:rsidR="00C170DF" w:rsidRPr="004343D8" w:rsidDel="00C170DF" w:rsidRDefault="00C170DF" w:rsidP="00C170DF">
            <w:pPr>
              <w:rPr>
                <w:del w:id="390" w:author="Gonzalo Pedrotti" w:date="2019-05-15T14:37:00Z"/>
                <w:rFonts w:cstheme="minorHAnsi"/>
              </w:rPr>
            </w:pPr>
            <w:del w:id="391" w:author="Gonzalo Pedrotti" w:date="2019-05-15T14:37:00Z">
              <w:r w:rsidRPr="004343D8" w:rsidDel="00C170DF">
                <w:rPr>
                  <w:rFonts w:cstheme="minorHAnsi"/>
                </w:rPr>
                <w:delText>Es aceptada, si se han especificado como se lleva a cabo el control de cambios y el control de versiones de los elementos (código, ejecutables, requisitos, modelos de datos, etc.)</w:delText>
              </w:r>
            </w:del>
          </w:p>
        </w:tc>
      </w:tr>
      <w:tr w:rsidR="0027096D" w:rsidRPr="004343D8" w14:paraId="1F93F63B" w14:textId="77777777" w:rsidTr="00B15999">
        <w:trPr>
          <w:trHeight w:val="879"/>
          <w:trPrChange w:id="392" w:author="Gonzalo Pedrotti" w:date="2019-09-24T15:15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393" w:author="Gonzalo Pedrotti" w:date="2019-09-24T15:15:00Z">
              <w:tcPr>
                <w:tcW w:w="2754" w:type="dxa"/>
                <w:gridSpan w:val="2"/>
              </w:tcPr>
            </w:tcPrChange>
          </w:tcPr>
          <w:p w14:paraId="2C405893" w14:textId="11DA40B6" w:rsidR="00A64793" w:rsidRDefault="00A64793" w:rsidP="00C170DF">
            <w:pPr>
              <w:jc w:val="center"/>
              <w:rPr>
                <w:ins w:id="394" w:author="Gonzalo Pedrotti" w:date="2019-05-15T16:15:00Z"/>
                <w:rFonts w:cstheme="minorHAnsi"/>
              </w:rPr>
            </w:pPr>
            <w:ins w:id="395" w:author="Gonzalo Pedrotti" w:date="2019-05-15T16:15:00Z">
              <w:r>
                <w:rPr>
                  <w:rFonts w:cstheme="minorHAnsi"/>
                </w:rPr>
                <w:t>Semana 14</w:t>
              </w:r>
            </w:ins>
          </w:p>
          <w:p w14:paraId="7C56E7A7" w14:textId="0CAEE2D2" w:rsidR="00C170DF" w:rsidRPr="004343D8" w:rsidRDefault="00E570E1" w:rsidP="00C170DF">
            <w:pPr>
              <w:jc w:val="center"/>
              <w:rPr>
                <w:rFonts w:cstheme="minorHAnsi"/>
              </w:rPr>
            </w:pPr>
            <w:ins w:id="396" w:author="Gonzalo Pedrotti" w:date="2019-05-15T15:17:00Z">
              <w:r>
                <w:rPr>
                  <w:rFonts w:cstheme="minorHAnsi"/>
                </w:rPr>
                <w:t>(12/08/2</w:t>
              </w:r>
              <w:bookmarkStart w:id="397" w:name="_GoBack"/>
              <w:bookmarkEnd w:id="397"/>
              <w:r>
                <w:rPr>
                  <w:rFonts w:cstheme="minorHAnsi"/>
                </w:rPr>
                <w:t xml:space="preserve">019 al </w:t>
              </w:r>
            </w:ins>
            <w:ins w:id="398" w:author="Gonzalo Pedrotti" w:date="2019-05-15T15:18:00Z">
              <w:r>
                <w:rPr>
                  <w:rFonts w:cstheme="minorHAnsi"/>
                </w:rPr>
                <w:t>18/08/2019)</w:t>
              </w:r>
            </w:ins>
            <w:del w:id="399" w:author="Gonzalo Pedrotti" w:date="2019-05-15T15:17:00Z">
              <w:r w:rsidR="00C170DF" w:rsidDel="00E570E1">
                <w:rPr>
                  <w:rFonts w:cstheme="minorHAnsi"/>
                </w:rPr>
                <w:delText>Semana 18</w:delText>
              </w:r>
            </w:del>
          </w:p>
        </w:tc>
        <w:tc>
          <w:tcPr>
            <w:tcW w:w="2916" w:type="dxa"/>
            <w:tcPrChange w:id="400" w:author="Gonzalo Pedrotti" w:date="2019-09-24T15:15:00Z">
              <w:tcPr>
                <w:tcW w:w="2617" w:type="dxa"/>
              </w:tcPr>
            </w:tcPrChange>
          </w:tcPr>
          <w:p w14:paraId="2D01EEF3" w14:textId="5600910C" w:rsidR="00C170DF" w:rsidRDefault="00C170DF" w:rsidP="00C170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Plan de </w:t>
            </w:r>
            <w:proofErr w:type="spellStart"/>
            <w:r>
              <w:rPr>
                <w:rFonts w:cstheme="minorHAnsi"/>
              </w:rPr>
              <w:t>Testing</w:t>
            </w:r>
            <w:proofErr w:type="spellEnd"/>
          </w:p>
        </w:tc>
        <w:tc>
          <w:tcPr>
            <w:tcW w:w="5315" w:type="dxa"/>
            <w:tcPrChange w:id="401" w:author="Gonzalo Pedrotti" w:date="2019-09-24T15:15:00Z">
              <w:tcPr>
                <w:tcW w:w="5614" w:type="dxa"/>
                <w:gridSpan w:val="3"/>
              </w:tcPr>
            </w:tcPrChange>
          </w:tcPr>
          <w:p w14:paraId="3E38AEBA" w14:textId="5E0911F0" w:rsidR="00C170DF" w:rsidRPr="004343D8" w:rsidRDefault="00C170DF" w:rsidP="00C170DF">
            <w:pPr>
              <w:rPr>
                <w:rFonts w:cstheme="minorHAnsi"/>
              </w:rPr>
            </w:pPr>
            <w:r>
              <w:rPr>
                <w:rFonts w:cstheme="minorHAnsi"/>
              </w:rPr>
              <w:t>Es aceptada si se incluye la metodología/procedimientos utilizados para probar el producto.</w:t>
            </w:r>
          </w:p>
        </w:tc>
      </w:tr>
      <w:tr w:rsidR="0027096D" w:rsidRPr="004343D8" w14:paraId="16E25244" w14:textId="77777777" w:rsidTr="0027096D">
        <w:trPr>
          <w:trHeight w:val="366"/>
          <w:trPrChange w:id="402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403" w:author="Gonzalo Pedrotti" w:date="2019-05-15T16:43:00Z">
              <w:tcPr>
                <w:tcW w:w="2754" w:type="dxa"/>
                <w:gridSpan w:val="2"/>
              </w:tcPr>
            </w:tcPrChange>
          </w:tcPr>
          <w:p w14:paraId="4D1BAF50" w14:textId="58A744E9" w:rsidR="00A64793" w:rsidRDefault="00A64793" w:rsidP="00C170DF">
            <w:pPr>
              <w:jc w:val="center"/>
              <w:rPr>
                <w:ins w:id="404" w:author="Gonzalo Pedrotti" w:date="2019-05-15T16:15:00Z"/>
                <w:rFonts w:cstheme="minorHAnsi"/>
              </w:rPr>
            </w:pPr>
            <w:ins w:id="405" w:author="Gonzalo Pedrotti" w:date="2019-05-15T16:15:00Z">
              <w:r>
                <w:rPr>
                  <w:rFonts w:cstheme="minorHAnsi"/>
                </w:rPr>
                <w:t>Semana 16</w:t>
              </w:r>
            </w:ins>
          </w:p>
          <w:p w14:paraId="55DBCA3C" w14:textId="7CF138C4" w:rsidR="00C170DF" w:rsidRPr="004343D8" w:rsidRDefault="00B57CEF" w:rsidP="00C170DF">
            <w:pPr>
              <w:jc w:val="center"/>
              <w:rPr>
                <w:rFonts w:cstheme="minorHAnsi"/>
              </w:rPr>
            </w:pPr>
            <w:ins w:id="406" w:author="Gonzalo Pedrotti" w:date="2019-05-15T16:10:00Z">
              <w:r>
                <w:rPr>
                  <w:rFonts w:cstheme="minorHAnsi"/>
                </w:rPr>
                <w:t>(26/08/2019 al 01/09/2019)</w:t>
              </w:r>
            </w:ins>
            <w:del w:id="407" w:author="Gonzalo Pedrotti" w:date="2019-05-15T15:18:00Z">
              <w:r w:rsidR="00C170DF" w:rsidRPr="004343D8" w:rsidDel="00E570E1">
                <w:rPr>
                  <w:rFonts w:cstheme="minorHAnsi"/>
                </w:rPr>
                <w:delText>Semana 20</w:delText>
              </w:r>
            </w:del>
          </w:p>
        </w:tc>
        <w:tc>
          <w:tcPr>
            <w:tcW w:w="2916" w:type="dxa"/>
            <w:tcPrChange w:id="408" w:author="Gonzalo Pedrotti" w:date="2019-05-15T16:43:00Z">
              <w:tcPr>
                <w:tcW w:w="2617" w:type="dxa"/>
              </w:tcPr>
            </w:tcPrChange>
          </w:tcPr>
          <w:p w14:paraId="6BA84072" w14:textId="232E0857" w:rsidR="00C170DF" w:rsidRPr="004343D8" w:rsidRDefault="00CA5E4A" w:rsidP="00C170DF">
            <w:pPr>
              <w:rPr>
                <w:rFonts w:cstheme="minorHAnsi"/>
              </w:rPr>
            </w:pPr>
            <w:ins w:id="409" w:author="Gonzalo Pedrotti" w:date="2019-05-15T16:08:00Z">
              <w:r>
                <w:rPr>
                  <w:rFonts w:cstheme="minorHAnsi"/>
                </w:rPr>
                <w:t>Prototipo</w:t>
              </w:r>
            </w:ins>
            <w:del w:id="410" w:author="Gonzalo Pedrotti" w:date="2019-05-15T15:40:00Z">
              <w:r w:rsidR="00C170DF" w:rsidRPr="004343D8" w:rsidDel="001F1508">
                <w:rPr>
                  <w:rFonts w:cstheme="minorHAnsi"/>
                </w:rPr>
                <w:delText>Prototipo</w:delText>
              </w:r>
            </w:del>
            <w:r w:rsidR="00C170DF" w:rsidRPr="004343D8">
              <w:rPr>
                <w:rFonts w:cstheme="minorHAnsi"/>
              </w:rPr>
              <w:t xml:space="preserve"> Funcional</w:t>
            </w:r>
            <w:del w:id="411" w:author="Gonzalo Pedrotti" w:date="2019-05-15T15:40:00Z">
              <w:r w:rsidR="00C170DF" w:rsidDel="001F1508">
                <w:rPr>
                  <w:rFonts w:cstheme="minorHAnsi"/>
                </w:rPr>
                <w:delText xml:space="preserve"> </w:delText>
              </w:r>
            </w:del>
          </w:p>
          <w:p w14:paraId="6BEA47CC" w14:textId="42D03705" w:rsidR="00C170DF" w:rsidRPr="004343D8" w:rsidRDefault="00C170DF" w:rsidP="00C170DF">
            <w:pPr>
              <w:rPr>
                <w:rFonts w:cstheme="minorHAnsi"/>
              </w:rPr>
            </w:pPr>
          </w:p>
        </w:tc>
        <w:tc>
          <w:tcPr>
            <w:tcW w:w="5315" w:type="dxa"/>
            <w:tcPrChange w:id="412" w:author="Gonzalo Pedrotti" w:date="2019-05-15T16:43:00Z">
              <w:tcPr>
                <w:tcW w:w="5614" w:type="dxa"/>
                <w:gridSpan w:val="3"/>
              </w:tcPr>
            </w:tcPrChange>
          </w:tcPr>
          <w:p w14:paraId="37E7A6F1" w14:textId="77777777" w:rsidR="00C170DF" w:rsidRPr="004343D8" w:rsidRDefault="00C170DF" w:rsidP="00C170DF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-La versión del prototipo es aceptada si el PO junto a los representantes de la cátedra revisan y validan las funcionalidades implementadas</w:t>
            </w:r>
          </w:p>
          <w:p w14:paraId="15D13B72" w14:textId="6329A895" w:rsidR="00C170DF" w:rsidRPr="004343D8" w:rsidRDefault="00C170DF" w:rsidP="00C170DF">
            <w:pPr>
              <w:rPr>
                <w:rFonts w:cstheme="minorHAnsi"/>
              </w:rPr>
            </w:pPr>
          </w:p>
        </w:tc>
      </w:tr>
      <w:tr w:rsidR="0027096D" w:rsidRPr="004343D8" w14:paraId="3AF1E90B" w14:textId="77777777" w:rsidTr="0027096D">
        <w:trPr>
          <w:trHeight w:val="366"/>
          <w:trPrChange w:id="413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414" w:author="Gonzalo Pedrotti" w:date="2019-05-15T16:43:00Z">
              <w:tcPr>
                <w:tcW w:w="2754" w:type="dxa"/>
                <w:gridSpan w:val="2"/>
              </w:tcPr>
            </w:tcPrChange>
          </w:tcPr>
          <w:p w14:paraId="67AC981F" w14:textId="73D68EE6" w:rsidR="00A64793" w:rsidRDefault="00A64793" w:rsidP="00C170DF">
            <w:pPr>
              <w:jc w:val="center"/>
              <w:rPr>
                <w:ins w:id="415" w:author="Gonzalo Pedrotti" w:date="2019-05-15T16:15:00Z"/>
                <w:rFonts w:cstheme="minorHAnsi"/>
              </w:rPr>
            </w:pPr>
            <w:ins w:id="416" w:author="Gonzalo Pedrotti" w:date="2019-05-15T16:15:00Z">
              <w:r>
                <w:rPr>
                  <w:rFonts w:cstheme="minorHAnsi"/>
                </w:rPr>
                <w:t>Semana 17</w:t>
              </w:r>
            </w:ins>
            <w:ins w:id="417" w:author="Gonzalo Pedrotti" w:date="2019-05-15T15:18:00Z">
              <w:r w:rsidR="00E570E1" w:rsidDel="00E570E1">
                <w:rPr>
                  <w:rFonts w:cstheme="minorHAnsi"/>
                </w:rPr>
                <w:t xml:space="preserve"> </w:t>
              </w:r>
            </w:ins>
          </w:p>
          <w:p w14:paraId="7A96600D" w14:textId="240B7C4F" w:rsidR="004A38E1" w:rsidRPr="004343D8" w:rsidRDefault="00C170DF" w:rsidP="00C170DF">
            <w:pPr>
              <w:jc w:val="center"/>
              <w:rPr>
                <w:rFonts w:cstheme="minorHAnsi"/>
              </w:rPr>
            </w:pPr>
            <w:del w:id="418" w:author="Gonzalo Pedrotti" w:date="2019-05-15T15:18:00Z">
              <w:r w:rsidDel="00E570E1">
                <w:rPr>
                  <w:rFonts w:cstheme="minorHAnsi"/>
                </w:rPr>
                <w:delText>Semana 21</w:delText>
              </w:r>
            </w:del>
            <w:ins w:id="419" w:author="Gonzalo Pedrotti" w:date="2019-05-15T14:49:00Z">
              <w:r w:rsidR="004A38E1">
                <w:rPr>
                  <w:rFonts w:cstheme="minorHAnsi"/>
                </w:rPr>
                <w:t xml:space="preserve">(02/09/2019 al </w:t>
              </w:r>
            </w:ins>
            <w:ins w:id="420" w:author="Gonzalo Pedrotti" w:date="2019-05-15T14:50:00Z">
              <w:r w:rsidR="004A38E1">
                <w:rPr>
                  <w:rFonts w:cstheme="minorHAnsi"/>
                </w:rPr>
                <w:t>08/09/2019)</w:t>
              </w:r>
            </w:ins>
          </w:p>
        </w:tc>
        <w:tc>
          <w:tcPr>
            <w:tcW w:w="2916" w:type="dxa"/>
            <w:tcPrChange w:id="421" w:author="Gonzalo Pedrotti" w:date="2019-05-15T16:43:00Z">
              <w:tcPr>
                <w:tcW w:w="2617" w:type="dxa"/>
              </w:tcPr>
            </w:tcPrChange>
          </w:tcPr>
          <w:p w14:paraId="75EFCA01" w14:textId="2223F5FB" w:rsidR="00C170DF" w:rsidRPr="004343D8" w:rsidRDefault="00C170DF" w:rsidP="00C170DF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Análisis del Impacto Ambiental del Proyecto</w:t>
            </w:r>
          </w:p>
        </w:tc>
        <w:tc>
          <w:tcPr>
            <w:tcW w:w="5315" w:type="dxa"/>
            <w:tcPrChange w:id="422" w:author="Gonzalo Pedrotti" w:date="2019-05-15T16:43:00Z">
              <w:tcPr>
                <w:tcW w:w="5614" w:type="dxa"/>
                <w:gridSpan w:val="3"/>
              </w:tcPr>
            </w:tcPrChange>
          </w:tcPr>
          <w:p w14:paraId="0B258F2A" w14:textId="31766345" w:rsidR="00C170DF" w:rsidRPr="004343D8" w:rsidRDefault="00C170DF" w:rsidP="00C170DF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Es aceptado si se incluyen los impactos que producirá el proyecto en su entorno o sector en caso de ser ejecutado.</w:t>
            </w:r>
          </w:p>
        </w:tc>
      </w:tr>
      <w:tr w:rsidR="0027096D" w:rsidRPr="004343D8" w14:paraId="63D5162E" w14:textId="77777777" w:rsidTr="0027096D">
        <w:trPr>
          <w:trHeight w:val="366"/>
          <w:trPrChange w:id="423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424" w:author="Gonzalo Pedrotti" w:date="2019-05-15T16:43:00Z">
              <w:tcPr>
                <w:tcW w:w="2754" w:type="dxa"/>
                <w:gridSpan w:val="2"/>
              </w:tcPr>
            </w:tcPrChange>
          </w:tcPr>
          <w:p w14:paraId="4F9AA879" w14:textId="07885C82" w:rsidR="00A64793" w:rsidRDefault="00A64793" w:rsidP="00C170DF">
            <w:pPr>
              <w:jc w:val="center"/>
              <w:rPr>
                <w:ins w:id="425" w:author="Gonzalo Pedrotti" w:date="2019-05-15T16:15:00Z"/>
                <w:rFonts w:cstheme="minorHAnsi"/>
              </w:rPr>
            </w:pPr>
            <w:ins w:id="426" w:author="Gonzalo Pedrotti" w:date="2019-05-15T16:15:00Z">
              <w:r>
                <w:rPr>
                  <w:rFonts w:cstheme="minorHAnsi"/>
                </w:rPr>
                <w:t>Semana 18</w:t>
              </w:r>
            </w:ins>
          </w:p>
          <w:p w14:paraId="5CD31920" w14:textId="0934F4A9" w:rsidR="00C170DF" w:rsidRPr="004343D8" w:rsidRDefault="00E55C1A" w:rsidP="00C170DF">
            <w:pPr>
              <w:jc w:val="center"/>
              <w:rPr>
                <w:rFonts w:cstheme="minorHAnsi"/>
              </w:rPr>
            </w:pPr>
            <w:ins w:id="427" w:author="Gonzalo Pedrotti" w:date="2019-05-15T15:31:00Z">
              <w:r>
                <w:rPr>
                  <w:rFonts w:cstheme="minorHAnsi"/>
                </w:rPr>
                <w:t>(09/</w:t>
              </w:r>
            </w:ins>
            <w:ins w:id="428" w:author="Gonzalo Pedrotti" w:date="2019-05-15T15:32:00Z">
              <w:r>
                <w:rPr>
                  <w:rFonts w:cstheme="minorHAnsi"/>
                </w:rPr>
                <w:t>09/2019 al 15/09/2019)</w:t>
              </w:r>
            </w:ins>
            <w:del w:id="429" w:author="Gonzalo Pedrotti" w:date="2019-05-15T15:18:00Z">
              <w:r w:rsidR="00C170DF" w:rsidRPr="004343D8" w:rsidDel="00E570E1">
                <w:rPr>
                  <w:rFonts w:cstheme="minorHAnsi"/>
                </w:rPr>
                <w:delText>Semana 22</w:delText>
              </w:r>
            </w:del>
          </w:p>
        </w:tc>
        <w:tc>
          <w:tcPr>
            <w:tcW w:w="2916" w:type="dxa"/>
            <w:tcPrChange w:id="430" w:author="Gonzalo Pedrotti" w:date="2019-05-15T16:43:00Z">
              <w:tcPr>
                <w:tcW w:w="2617" w:type="dxa"/>
              </w:tcPr>
            </w:tcPrChange>
          </w:tcPr>
          <w:p w14:paraId="2977DAC3" w14:textId="79191057" w:rsidR="00C170DF" w:rsidRPr="004343D8" w:rsidRDefault="00C170DF" w:rsidP="00C170DF">
            <w:pPr>
              <w:rPr>
                <w:rFonts w:cstheme="minorHAnsi"/>
              </w:rPr>
            </w:pPr>
            <w:del w:id="431" w:author="Gonzalo Pedrotti" w:date="2019-05-15T15:30:00Z">
              <w:r w:rsidRPr="004343D8" w:rsidDel="00E55C1A">
                <w:rPr>
                  <w:rFonts w:cstheme="minorHAnsi"/>
                </w:rPr>
                <w:delText>Versión</w:delText>
              </w:r>
              <w:r w:rsidDel="00E55C1A">
                <w:rPr>
                  <w:rFonts w:cstheme="minorHAnsi"/>
                </w:rPr>
                <w:delText xml:space="preserve"> </w:delText>
              </w:r>
              <w:r w:rsidRPr="004343D8" w:rsidDel="00E55C1A">
                <w:rPr>
                  <w:rFonts w:cstheme="minorHAnsi"/>
                </w:rPr>
                <w:delText>del Producto</w:delText>
              </w:r>
              <w:r w:rsidDel="00E55C1A">
                <w:rPr>
                  <w:rFonts w:cstheme="minorHAnsi"/>
                </w:rPr>
                <w:delText xml:space="preserve"> – Planificación del Sprint</w:delText>
              </w:r>
            </w:del>
            <w:ins w:id="432" w:author="Gonzalo Pedrotti" w:date="2019-05-15T15:30:00Z">
              <w:r w:rsidR="00E55C1A">
                <w:rPr>
                  <w:rFonts w:cstheme="minorHAnsi"/>
                </w:rPr>
                <w:t>Documentación del Sprint (Avances Implementación y Prueba)</w:t>
              </w:r>
            </w:ins>
          </w:p>
        </w:tc>
        <w:tc>
          <w:tcPr>
            <w:tcW w:w="5315" w:type="dxa"/>
            <w:tcPrChange w:id="433" w:author="Gonzalo Pedrotti" w:date="2019-05-15T16:43:00Z">
              <w:tcPr>
                <w:tcW w:w="5614" w:type="dxa"/>
                <w:gridSpan w:val="3"/>
              </w:tcPr>
            </w:tcPrChange>
          </w:tcPr>
          <w:p w14:paraId="2868C370" w14:textId="32E1AA21" w:rsidR="00240949" w:rsidRPr="004343D8" w:rsidRDefault="00240949" w:rsidP="00240949">
            <w:pPr>
              <w:rPr>
                <w:ins w:id="434" w:author="Gonzalo Pedrotti" w:date="2019-05-15T16:25:00Z"/>
                <w:rFonts w:cstheme="minorHAnsi"/>
              </w:rPr>
            </w:pPr>
            <w:ins w:id="435" w:author="Gonzalo Pedrotti" w:date="2019-05-15T16:25:00Z">
              <w:r>
                <w:rPr>
                  <w:rFonts w:cstheme="minorHAnsi"/>
                </w:rPr>
                <w:t>La documentación del Sprint incluye creación/avances de cada uno de los ítems solicitados, en este caso, en los flujos de trabajo de implementación y prueba</w:t>
              </w:r>
            </w:ins>
          </w:p>
          <w:p w14:paraId="76102129" w14:textId="677C58D5" w:rsidR="00C170DF" w:rsidRPr="004343D8" w:rsidRDefault="00C170DF" w:rsidP="00C170DF">
            <w:pPr>
              <w:rPr>
                <w:rFonts w:cstheme="minorHAnsi"/>
              </w:rPr>
            </w:pPr>
            <w:del w:id="436" w:author="Gonzalo Pedrotti" w:date="2019-05-15T16:25:00Z">
              <w:r w:rsidRPr="004343D8" w:rsidDel="00240949">
                <w:rPr>
                  <w:rFonts w:cstheme="minorHAnsi"/>
                </w:rPr>
                <w:delText>La versión del producto es aceptada si el PO junto a los representantes de la cátedra revisan y validan las funcionalidades implementadas</w:delText>
              </w:r>
              <w:r w:rsidDel="00240949">
                <w:rPr>
                  <w:rFonts w:cstheme="minorHAnsi"/>
                </w:rPr>
                <w:delText xml:space="preserve"> y la documentación correspondiente se encuentra completa</w:delText>
              </w:r>
            </w:del>
          </w:p>
        </w:tc>
      </w:tr>
      <w:tr w:rsidR="0027096D" w:rsidRPr="004343D8" w14:paraId="08CFE4D2" w14:textId="77777777" w:rsidTr="0027096D">
        <w:trPr>
          <w:trHeight w:val="366"/>
          <w:trPrChange w:id="437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438" w:author="Gonzalo Pedrotti" w:date="2019-05-15T16:43:00Z">
              <w:tcPr>
                <w:tcW w:w="2754" w:type="dxa"/>
                <w:gridSpan w:val="2"/>
              </w:tcPr>
            </w:tcPrChange>
          </w:tcPr>
          <w:p w14:paraId="768EDE39" w14:textId="3706799C" w:rsidR="00A64793" w:rsidRDefault="00A64793" w:rsidP="00C170DF">
            <w:pPr>
              <w:jc w:val="center"/>
              <w:rPr>
                <w:ins w:id="439" w:author="Gonzalo Pedrotti" w:date="2019-05-15T16:15:00Z"/>
                <w:rFonts w:cstheme="minorHAnsi"/>
              </w:rPr>
            </w:pPr>
            <w:ins w:id="440" w:author="Gonzalo Pedrotti" w:date="2019-05-15T16:15:00Z">
              <w:r>
                <w:rPr>
                  <w:rFonts w:cstheme="minorHAnsi"/>
                </w:rPr>
                <w:t>Semana 19</w:t>
              </w:r>
            </w:ins>
          </w:p>
          <w:p w14:paraId="1CCD7217" w14:textId="15519A08" w:rsidR="00C170DF" w:rsidRPr="004343D8" w:rsidRDefault="00E55C1A" w:rsidP="00C170DF">
            <w:pPr>
              <w:jc w:val="center"/>
              <w:rPr>
                <w:rFonts w:cstheme="minorHAnsi"/>
              </w:rPr>
            </w:pPr>
            <w:ins w:id="441" w:author="Gonzalo Pedrotti" w:date="2019-05-15T15:32:00Z">
              <w:r>
                <w:rPr>
                  <w:rFonts w:cstheme="minorHAnsi"/>
                </w:rPr>
                <w:t>(16/09/09 al 22/09/2019)</w:t>
              </w:r>
            </w:ins>
            <w:del w:id="442" w:author="Gonzalo Pedrotti" w:date="2019-05-15T15:18:00Z">
              <w:r w:rsidR="00C170DF" w:rsidRPr="004343D8" w:rsidDel="00E570E1">
                <w:rPr>
                  <w:rFonts w:cstheme="minorHAnsi"/>
                </w:rPr>
                <w:delText>Semana 23</w:delText>
              </w:r>
            </w:del>
          </w:p>
        </w:tc>
        <w:tc>
          <w:tcPr>
            <w:tcW w:w="2916" w:type="dxa"/>
            <w:tcPrChange w:id="443" w:author="Gonzalo Pedrotti" w:date="2019-05-15T16:43:00Z">
              <w:tcPr>
                <w:tcW w:w="2617" w:type="dxa"/>
              </w:tcPr>
            </w:tcPrChange>
          </w:tcPr>
          <w:p w14:paraId="109E9634" w14:textId="739679E6" w:rsidR="00DF7530" w:rsidRPr="004343D8" w:rsidRDefault="00DF7530" w:rsidP="00C170DF">
            <w:pPr>
              <w:rPr>
                <w:rFonts w:cstheme="minorHAnsi"/>
              </w:rPr>
            </w:pPr>
            <w:ins w:id="444" w:author="Gonzalo Pedrotti" w:date="2019-05-15T16:04:00Z">
              <w:r>
                <w:rPr>
                  <w:rFonts w:cstheme="minorHAnsi"/>
                </w:rPr>
                <w:t>Documentación del Spr</w:t>
              </w:r>
            </w:ins>
            <w:ins w:id="445" w:author="Gonzalo Pedrotti" w:date="2019-05-15T16:05:00Z">
              <w:r>
                <w:rPr>
                  <w:rFonts w:cstheme="minorHAnsi"/>
                </w:rPr>
                <w:t xml:space="preserve">int (Avance Requerimientos, Análisis, Diseño, Despliegue) - </w:t>
              </w:r>
            </w:ins>
            <w:r w:rsidR="00C170DF" w:rsidRPr="004343D8">
              <w:rPr>
                <w:rFonts w:cstheme="minorHAnsi"/>
              </w:rPr>
              <w:lastRenderedPageBreak/>
              <w:t xml:space="preserve">Documento Investigación/Capacitación </w:t>
            </w:r>
          </w:p>
        </w:tc>
        <w:tc>
          <w:tcPr>
            <w:tcW w:w="5315" w:type="dxa"/>
            <w:tcPrChange w:id="446" w:author="Gonzalo Pedrotti" w:date="2019-05-15T16:43:00Z">
              <w:tcPr>
                <w:tcW w:w="5614" w:type="dxa"/>
                <w:gridSpan w:val="3"/>
              </w:tcPr>
            </w:tcPrChange>
          </w:tcPr>
          <w:p w14:paraId="271EB9B4" w14:textId="0119A7E8" w:rsidR="00DF7530" w:rsidRDefault="00240949" w:rsidP="00C170DF">
            <w:pPr>
              <w:rPr>
                <w:ins w:id="447" w:author="Gonzalo Pedrotti" w:date="2019-05-15T16:05:00Z"/>
                <w:rFonts w:cstheme="minorHAnsi"/>
              </w:rPr>
            </w:pPr>
            <w:ins w:id="448" w:author="Gonzalo Pedrotti" w:date="2019-05-15T16:25:00Z">
              <w:r>
                <w:rPr>
                  <w:rFonts w:cstheme="minorHAnsi"/>
                </w:rPr>
                <w:lastRenderedPageBreak/>
                <w:t xml:space="preserve">-La documentación del Sprint incluye creación/avances de cada uno de los ítems solicitados, en este caso, en los flujos de trabajo de requerimiento, análisis, diseño y </w:t>
              </w:r>
            </w:ins>
            <w:ins w:id="449" w:author="Gonzalo Pedrotti" w:date="2019-05-15T16:26:00Z">
              <w:r>
                <w:rPr>
                  <w:rFonts w:cstheme="minorHAnsi"/>
                </w:rPr>
                <w:t xml:space="preserve">en el </w:t>
              </w:r>
            </w:ins>
            <w:ins w:id="450" w:author="Gonzalo Pedrotti" w:date="2019-05-15T16:25:00Z">
              <w:r>
                <w:rPr>
                  <w:rFonts w:cstheme="minorHAnsi"/>
                </w:rPr>
                <w:t>despliegue.</w:t>
              </w:r>
            </w:ins>
          </w:p>
          <w:p w14:paraId="2EF5050F" w14:textId="7844F1E2" w:rsidR="00C170DF" w:rsidRPr="004343D8" w:rsidRDefault="00240949" w:rsidP="00C170DF">
            <w:pPr>
              <w:rPr>
                <w:rFonts w:cstheme="minorHAnsi"/>
              </w:rPr>
            </w:pPr>
            <w:ins w:id="451" w:author="Gonzalo Pedrotti" w:date="2019-05-15T16:25:00Z">
              <w:r>
                <w:rPr>
                  <w:rFonts w:cstheme="minorHAnsi"/>
                </w:rPr>
                <w:lastRenderedPageBreak/>
                <w:t>-</w:t>
              </w:r>
            </w:ins>
            <w:ins w:id="452" w:author="Gonzalo Pedrotti" w:date="2019-05-15T16:06:00Z">
              <w:r w:rsidR="00DF7530">
                <w:rPr>
                  <w:rFonts w:cstheme="minorHAnsi"/>
                </w:rPr>
                <w:t xml:space="preserve">El Documento de </w:t>
              </w:r>
              <w:proofErr w:type="spellStart"/>
              <w:r w:rsidR="00DF7530">
                <w:rPr>
                  <w:rFonts w:cstheme="minorHAnsi"/>
                </w:rPr>
                <w:t>Inv</w:t>
              </w:r>
              <w:proofErr w:type="spellEnd"/>
              <w:r w:rsidR="00DF7530">
                <w:rPr>
                  <w:rFonts w:cstheme="minorHAnsi"/>
                </w:rPr>
                <w:t>/</w:t>
              </w:r>
              <w:proofErr w:type="spellStart"/>
              <w:r w:rsidR="00DF7530">
                <w:rPr>
                  <w:rFonts w:cstheme="minorHAnsi"/>
                </w:rPr>
                <w:t>Capacit</w:t>
              </w:r>
              <w:proofErr w:type="spellEnd"/>
              <w:r w:rsidR="00DF7530">
                <w:rPr>
                  <w:rFonts w:cstheme="minorHAnsi"/>
                </w:rPr>
                <w:t xml:space="preserve">. </w:t>
              </w:r>
            </w:ins>
            <w:del w:id="453" w:author="Gonzalo Pedrotti" w:date="2019-05-15T16:06:00Z">
              <w:r w:rsidR="00C170DF" w:rsidDel="00DF7530">
                <w:rPr>
                  <w:rFonts w:cstheme="minorHAnsi"/>
                </w:rPr>
                <w:delText>E</w:delText>
              </w:r>
            </w:del>
            <w:ins w:id="454" w:author="Gonzalo Pedrotti" w:date="2019-05-15T16:06:00Z">
              <w:r w:rsidR="00DF7530">
                <w:rPr>
                  <w:rFonts w:cstheme="minorHAnsi"/>
                </w:rPr>
                <w:t>e</w:t>
              </w:r>
            </w:ins>
            <w:r w:rsidR="00C170DF">
              <w:rPr>
                <w:rFonts w:cstheme="minorHAnsi"/>
              </w:rPr>
              <w:t>s aceptad</w:t>
            </w:r>
            <w:ins w:id="455" w:author="Gonzalo Pedrotti" w:date="2019-05-15T16:06:00Z">
              <w:r w:rsidR="00DF7530">
                <w:rPr>
                  <w:rFonts w:cstheme="minorHAnsi"/>
                </w:rPr>
                <w:t>o</w:t>
              </w:r>
            </w:ins>
            <w:del w:id="456" w:author="Gonzalo Pedrotti" w:date="2019-05-15T16:06:00Z">
              <w:r w:rsidR="00C170DF" w:rsidDel="00DF7530">
                <w:rPr>
                  <w:rFonts w:cstheme="minorHAnsi"/>
                </w:rPr>
                <w:delText>a</w:delText>
              </w:r>
            </w:del>
            <w:r w:rsidR="00C170DF">
              <w:rPr>
                <w:rFonts w:cstheme="minorHAnsi"/>
              </w:rPr>
              <w:t xml:space="preserve"> si incluye las herramientas en las cuales el equipo de desarrollo ha tenido que investigar y capacitarse, duración, resultados de la capacitación, etc. </w:t>
            </w:r>
          </w:p>
        </w:tc>
      </w:tr>
      <w:tr w:rsidR="0027096D" w:rsidRPr="004343D8" w14:paraId="43BEDCB1" w14:textId="77777777" w:rsidTr="0027096D">
        <w:trPr>
          <w:trHeight w:val="366"/>
          <w:trPrChange w:id="457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458" w:author="Gonzalo Pedrotti" w:date="2019-05-15T16:43:00Z">
              <w:tcPr>
                <w:tcW w:w="2754" w:type="dxa"/>
                <w:gridSpan w:val="2"/>
              </w:tcPr>
            </w:tcPrChange>
          </w:tcPr>
          <w:p w14:paraId="1A4F8644" w14:textId="6E2C20B7" w:rsidR="00A64793" w:rsidRDefault="00A64793" w:rsidP="00C170DF">
            <w:pPr>
              <w:jc w:val="center"/>
              <w:rPr>
                <w:ins w:id="459" w:author="Gonzalo Pedrotti" w:date="2019-05-15T16:16:00Z"/>
                <w:rFonts w:cstheme="minorHAnsi"/>
              </w:rPr>
            </w:pPr>
            <w:ins w:id="460" w:author="Gonzalo Pedrotti" w:date="2019-05-15T16:16:00Z">
              <w:r>
                <w:rPr>
                  <w:rFonts w:cstheme="minorHAnsi"/>
                </w:rPr>
                <w:lastRenderedPageBreak/>
                <w:t>Semana 20</w:t>
              </w:r>
            </w:ins>
            <w:ins w:id="461" w:author="Gonzalo Pedrotti" w:date="2019-05-15T15:18:00Z">
              <w:r w:rsidR="00E570E1" w:rsidRPr="004343D8" w:rsidDel="00E570E1">
                <w:rPr>
                  <w:rFonts w:cstheme="minorHAnsi"/>
                </w:rPr>
                <w:t xml:space="preserve"> </w:t>
              </w:r>
            </w:ins>
          </w:p>
          <w:p w14:paraId="7BE62722" w14:textId="0E742F84" w:rsidR="00B0482D" w:rsidRDefault="00C170DF" w:rsidP="00C170DF">
            <w:pPr>
              <w:jc w:val="center"/>
              <w:rPr>
                <w:ins w:id="462" w:author="Gonzalo Pedrotti" w:date="2019-05-15T14:59:00Z"/>
                <w:rFonts w:cstheme="minorHAnsi"/>
              </w:rPr>
            </w:pPr>
            <w:del w:id="463" w:author="Gonzalo Pedrotti" w:date="2019-05-15T15:18:00Z">
              <w:r w:rsidRPr="004343D8" w:rsidDel="00E570E1">
                <w:rPr>
                  <w:rFonts w:cstheme="minorHAnsi"/>
                </w:rPr>
                <w:delText>Semana 24</w:delText>
              </w:r>
            </w:del>
            <w:ins w:id="464" w:author="Gonzalo Pedrotti" w:date="2019-05-15T14:59:00Z">
              <w:r w:rsidR="00B0482D">
                <w:rPr>
                  <w:rFonts w:cstheme="minorHAnsi"/>
                </w:rPr>
                <w:t>(23/09/2019 al 29/09/2019)</w:t>
              </w:r>
            </w:ins>
          </w:p>
          <w:p w14:paraId="5F9CC70F" w14:textId="239C2289" w:rsidR="00B0482D" w:rsidRPr="004343D8" w:rsidRDefault="00B0482D" w:rsidP="00C170DF">
            <w:pPr>
              <w:jc w:val="center"/>
              <w:rPr>
                <w:rFonts w:cstheme="minorHAnsi"/>
              </w:rPr>
            </w:pPr>
          </w:p>
        </w:tc>
        <w:tc>
          <w:tcPr>
            <w:tcW w:w="2916" w:type="dxa"/>
            <w:tcPrChange w:id="465" w:author="Gonzalo Pedrotti" w:date="2019-05-15T16:43:00Z">
              <w:tcPr>
                <w:tcW w:w="2617" w:type="dxa"/>
              </w:tcPr>
            </w:tcPrChange>
          </w:tcPr>
          <w:p w14:paraId="1C8D61BE" w14:textId="133E0428" w:rsidR="00C170DF" w:rsidRPr="004343D8" w:rsidRDefault="00E55C1A" w:rsidP="00C170DF">
            <w:pPr>
              <w:rPr>
                <w:rFonts w:cstheme="minorHAnsi"/>
              </w:rPr>
            </w:pPr>
            <w:ins w:id="466" w:author="Gonzalo Pedrotti" w:date="2019-05-15T15:30:00Z">
              <w:r>
                <w:rPr>
                  <w:rFonts w:cstheme="minorHAnsi"/>
                </w:rPr>
                <w:t xml:space="preserve">Documentación del Sprint (Avance en </w:t>
              </w:r>
            </w:ins>
            <w:r w:rsidR="00C170DF" w:rsidRPr="004343D8">
              <w:rPr>
                <w:rFonts w:cstheme="minorHAnsi"/>
              </w:rPr>
              <w:t>Manual de Usuario – Manual de Procedimientos</w:t>
            </w:r>
            <w:ins w:id="467" w:author="Gonzalo Pedrotti" w:date="2019-05-15T15:31:00Z">
              <w:r>
                <w:rPr>
                  <w:rFonts w:cstheme="minorHAnsi"/>
                </w:rPr>
                <w:t>)</w:t>
              </w:r>
            </w:ins>
          </w:p>
        </w:tc>
        <w:tc>
          <w:tcPr>
            <w:tcW w:w="5315" w:type="dxa"/>
            <w:tcPrChange w:id="468" w:author="Gonzalo Pedrotti" w:date="2019-05-15T16:43:00Z">
              <w:tcPr>
                <w:tcW w:w="5614" w:type="dxa"/>
                <w:gridSpan w:val="3"/>
              </w:tcPr>
            </w:tcPrChange>
          </w:tcPr>
          <w:p w14:paraId="475A33F3" w14:textId="3B85CF3F" w:rsidR="002C6C19" w:rsidRPr="00C61D74" w:rsidRDefault="002C6C19">
            <w:pPr>
              <w:rPr>
                <w:ins w:id="469" w:author="Gonzalo Pedrotti" w:date="2019-05-15T16:26:00Z"/>
                <w:rFonts w:cstheme="minorHAnsi"/>
              </w:rPr>
            </w:pPr>
            <w:ins w:id="470" w:author="Gonzalo Pedrotti" w:date="2019-05-15T16:26:00Z">
              <w:r>
                <w:rPr>
                  <w:rFonts w:cstheme="minorHAnsi"/>
                </w:rPr>
                <w:t>La documentación del Sprint incluye creación/avances de cada uno de los ítems solicitados, en este caso, en el manual de usuario y el manual de procedimientos.</w:t>
              </w:r>
            </w:ins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099"/>
            </w:tblGrid>
            <w:tr w:rsidR="00C170DF" w:rsidRPr="004343D8" w14:paraId="6A268424" w14:textId="77777777">
              <w:trPr>
                <w:trHeight w:val="343"/>
              </w:trPr>
              <w:tc>
                <w:tcPr>
                  <w:tcW w:w="0" w:type="auto"/>
                </w:tcPr>
                <w:p w14:paraId="06A16AD4" w14:textId="77777777" w:rsidR="00C170DF" w:rsidRDefault="00C170DF" w:rsidP="00C170DF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</w:t>
                  </w:r>
                  <w:r w:rsidRPr="004343D8">
                    <w:rPr>
                      <w:rFonts w:asciiTheme="minorHAnsi" w:hAnsiTheme="minorHAnsi" w:cstheme="minorHAnsi"/>
                      <w:sz w:val="22"/>
                      <w:szCs w:val="22"/>
                    </w:rPr>
                    <w:t>l manual de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4343D8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procedimiento será aceptado si incluye los procedimientos más relevantes para administrar el sistema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4AA65563" w14:textId="144F7C71" w:rsidR="00C170DF" w:rsidRPr="004343D8" w:rsidRDefault="00C170DF" w:rsidP="00C170DF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Y el manual de usuario es aceptado si se describen la forma de utilización del sistema, soporte, descripción de funciones, etc.</w:t>
                  </w:r>
                </w:p>
              </w:tc>
            </w:tr>
          </w:tbl>
          <w:p w14:paraId="76EB80F3" w14:textId="0E0EE956" w:rsidR="00C170DF" w:rsidRPr="004343D8" w:rsidRDefault="00C170DF" w:rsidP="00C170DF">
            <w:pPr>
              <w:rPr>
                <w:rFonts w:cstheme="minorHAnsi"/>
              </w:rPr>
            </w:pPr>
          </w:p>
        </w:tc>
      </w:tr>
      <w:tr w:rsidR="0027096D" w:rsidRPr="004343D8" w14:paraId="54C6CF66" w14:textId="77777777" w:rsidTr="0027096D">
        <w:trPr>
          <w:trHeight w:val="366"/>
          <w:ins w:id="471" w:author="Gonzalo Pedrotti" w:date="2019-05-15T16:12:00Z"/>
        </w:trPr>
        <w:tc>
          <w:tcPr>
            <w:tcW w:w="2754" w:type="dxa"/>
          </w:tcPr>
          <w:p w14:paraId="79915757" w14:textId="7F346E9D" w:rsidR="00EF5DA4" w:rsidRDefault="00EF5DA4">
            <w:pPr>
              <w:jc w:val="center"/>
              <w:rPr>
                <w:ins w:id="472" w:author="Gonzalo Pedrotti" w:date="2019-05-15T16:17:00Z"/>
                <w:rFonts w:cstheme="minorHAnsi"/>
              </w:rPr>
            </w:pPr>
            <w:ins w:id="473" w:author="Gonzalo Pedrotti" w:date="2019-05-15T16:17:00Z">
              <w:r>
                <w:rPr>
                  <w:rFonts w:cstheme="minorHAnsi"/>
                </w:rPr>
                <w:t>Semana 25</w:t>
              </w:r>
            </w:ins>
          </w:p>
          <w:p w14:paraId="43ABF264" w14:textId="5A513CAB" w:rsidR="00B57CEF" w:rsidRPr="004343D8" w:rsidDel="00E570E1" w:rsidRDefault="00B57CEF" w:rsidP="00C170DF">
            <w:pPr>
              <w:jc w:val="center"/>
              <w:rPr>
                <w:ins w:id="474" w:author="Gonzalo Pedrotti" w:date="2019-05-15T16:12:00Z"/>
                <w:rFonts w:cstheme="minorHAnsi"/>
              </w:rPr>
            </w:pPr>
            <w:ins w:id="475" w:author="Gonzalo Pedrotti" w:date="2019-05-15T16:12:00Z">
              <w:r>
                <w:rPr>
                  <w:rFonts w:cstheme="minorHAnsi"/>
                </w:rPr>
                <w:t>(28/10/2019 al 03/11/2019)</w:t>
              </w:r>
            </w:ins>
          </w:p>
        </w:tc>
        <w:tc>
          <w:tcPr>
            <w:tcW w:w="2916" w:type="dxa"/>
          </w:tcPr>
          <w:p w14:paraId="367EBAD9" w14:textId="16F62758" w:rsidR="00B57CEF" w:rsidRDefault="00B57CEF" w:rsidP="00C170DF">
            <w:pPr>
              <w:rPr>
                <w:ins w:id="476" w:author="Gonzalo Pedrotti" w:date="2019-05-15T16:12:00Z"/>
                <w:rFonts w:cstheme="minorHAnsi"/>
              </w:rPr>
            </w:pPr>
            <w:ins w:id="477" w:author="Gonzalo Pedrotti" w:date="2019-05-15T16:12:00Z">
              <w:r>
                <w:rPr>
                  <w:rFonts w:cstheme="minorHAnsi"/>
                </w:rPr>
                <w:t xml:space="preserve">Documentación de Gestión de Proyecto </w:t>
              </w:r>
            </w:ins>
            <w:ins w:id="478" w:author="Gonzalo Pedrotti" w:date="2019-05-15T16:13:00Z">
              <w:r>
                <w:rPr>
                  <w:rFonts w:cstheme="minorHAnsi"/>
                </w:rPr>
                <w:t>y Producto</w:t>
              </w:r>
            </w:ins>
            <w:ins w:id="479" w:author="Gonzalo Pedrotti" w:date="2019-05-17T12:00:00Z">
              <w:r w:rsidR="00F876B4">
                <w:rPr>
                  <w:rFonts w:cstheme="minorHAnsi"/>
                </w:rPr>
                <w:t>*</w:t>
              </w:r>
            </w:ins>
          </w:p>
        </w:tc>
        <w:tc>
          <w:tcPr>
            <w:tcW w:w="5315" w:type="dxa"/>
          </w:tcPr>
          <w:p w14:paraId="36D2EC7A" w14:textId="4ED4DC2C" w:rsidR="00B57CEF" w:rsidRDefault="00BB3638" w:rsidP="00C170DF">
            <w:pPr>
              <w:pStyle w:val="Default"/>
              <w:rPr>
                <w:ins w:id="480" w:author="Gonzalo Pedrotti" w:date="2019-05-15T16:12:00Z"/>
                <w:rFonts w:asciiTheme="minorHAnsi" w:hAnsiTheme="minorHAnsi" w:cstheme="minorHAnsi"/>
                <w:sz w:val="22"/>
                <w:szCs w:val="22"/>
              </w:rPr>
            </w:pPr>
            <w:ins w:id="481" w:author="Gonzalo Pedrotti" w:date="2019-05-15T16:29:00Z">
              <w:r>
                <w:rPr>
                  <w:rFonts w:asciiTheme="minorHAnsi" w:hAnsiTheme="minorHAnsi" w:cstheme="minorHAnsi"/>
                  <w:sz w:val="22"/>
                  <w:szCs w:val="22"/>
                </w:rPr>
                <w:t>Se debe presentar a los representantes de la cátedra todos los documentos y/o incrementos que se incluyen en la Gestión del Proyecto y del Producto</w:t>
              </w:r>
            </w:ins>
            <w:ins w:id="482" w:author="Gonzalo Pedrotti" w:date="2019-05-15T16:30:00Z">
              <w:r w:rsidR="004D28E8">
                <w:rPr>
                  <w:rFonts w:asciiTheme="minorHAnsi" w:hAnsiTheme="minorHAnsi" w:cstheme="minorHAnsi"/>
                  <w:sz w:val="22"/>
                  <w:szCs w:val="22"/>
                </w:rPr>
                <w:t xml:space="preserve">. </w:t>
              </w:r>
            </w:ins>
          </w:p>
        </w:tc>
      </w:tr>
      <w:tr w:rsidR="0027096D" w:rsidRPr="004343D8" w:rsidDel="006031E9" w14:paraId="697FAE41" w14:textId="600CF8A5" w:rsidTr="0027096D">
        <w:trPr>
          <w:trHeight w:val="366"/>
          <w:del w:id="483" w:author="Gonzalo Pedrotti" w:date="2019-05-15T14:32:00Z"/>
          <w:trPrChange w:id="484" w:author="Gonzalo Pedrotti" w:date="2019-05-15T16:43:00Z">
            <w:trPr>
              <w:gridBefore w:val="2"/>
              <w:trHeight w:val="366"/>
            </w:trPr>
          </w:trPrChange>
        </w:trPr>
        <w:tc>
          <w:tcPr>
            <w:tcW w:w="2754" w:type="dxa"/>
            <w:tcPrChange w:id="485" w:author="Gonzalo Pedrotti" w:date="2019-05-15T16:43:00Z">
              <w:tcPr>
                <w:tcW w:w="2754" w:type="dxa"/>
                <w:gridSpan w:val="2"/>
              </w:tcPr>
            </w:tcPrChange>
          </w:tcPr>
          <w:p w14:paraId="2B254332" w14:textId="1D5C56BA" w:rsidR="00C170DF" w:rsidRPr="004343D8" w:rsidDel="006031E9" w:rsidRDefault="00C170DF" w:rsidP="00C170DF">
            <w:pPr>
              <w:jc w:val="center"/>
              <w:rPr>
                <w:del w:id="486" w:author="Gonzalo Pedrotti" w:date="2019-05-15T14:32:00Z"/>
                <w:rFonts w:cstheme="minorHAnsi"/>
              </w:rPr>
            </w:pPr>
            <w:commentRangeStart w:id="487"/>
            <w:del w:id="488" w:author="Gonzalo Pedrotti" w:date="2019-05-15T14:32:00Z">
              <w:r w:rsidRPr="004343D8" w:rsidDel="006031E9">
                <w:rPr>
                  <w:rFonts w:cstheme="minorHAnsi"/>
                </w:rPr>
                <w:delText>Semana 31</w:delText>
              </w:r>
            </w:del>
          </w:p>
        </w:tc>
        <w:tc>
          <w:tcPr>
            <w:tcW w:w="2916" w:type="dxa"/>
            <w:tcPrChange w:id="489" w:author="Gonzalo Pedrotti" w:date="2019-05-15T16:43:00Z">
              <w:tcPr>
                <w:tcW w:w="2617" w:type="dxa"/>
              </w:tcPr>
            </w:tcPrChange>
          </w:tcPr>
          <w:p w14:paraId="4F8F948E" w14:textId="7A77DB15" w:rsidR="00C170DF" w:rsidRPr="004343D8" w:rsidDel="006031E9" w:rsidRDefault="00C170DF" w:rsidP="00C170DF">
            <w:pPr>
              <w:rPr>
                <w:del w:id="490" w:author="Gonzalo Pedrotti" w:date="2019-05-15T14:32:00Z"/>
                <w:rFonts w:cstheme="minorHAnsi"/>
              </w:rPr>
            </w:pPr>
            <w:del w:id="491" w:author="Gonzalo Pedrotti" w:date="2019-05-15T14:32:00Z">
              <w:r w:rsidRPr="004343D8" w:rsidDel="006031E9">
                <w:rPr>
                  <w:rFonts w:cstheme="minorHAnsi"/>
                </w:rPr>
                <w:delText>Cronograma de Actividades</w:delText>
              </w:r>
            </w:del>
          </w:p>
        </w:tc>
        <w:tc>
          <w:tcPr>
            <w:tcW w:w="5315" w:type="dxa"/>
            <w:tcPrChange w:id="492" w:author="Gonzalo Pedrotti" w:date="2019-05-15T16:43:00Z">
              <w:tcPr>
                <w:tcW w:w="5614" w:type="dxa"/>
                <w:gridSpan w:val="3"/>
              </w:tcPr>
            </w:tcPrChange>
          </w:tcPr>
          <w:p w14:paraId="5242D8B0" w14:textId="631CB9B3" w:rsidR="00C170DF" w:rsidRPr="0018668E" w:rsidDel="006031E9" w:rsidRDefault="00C170DF" w:rsidP="00C170DF">
            <w:pPr>
              <w:rPr>
                <w:del w:id="493" w:author="Gonzalo Pedrotti" w:date="2019-05-15T14:32:00Z"/>
                <w:rFonts w:cstheme="minorHAnsi"/>
              </w:rPr>
            </w:pPr>
            <w:del w:id="494" w:author="Gonzalo Pedrotti" w:date="2019-05-15T14:32:00Z">
              <w:r w:rsidDel="006031E9">
                <w:rPr>
                  <w:rFonts w:cstheme="minorHAnsi"/>
                </w:rPr>
                <w:delText>Es aceptada si se incluyen fechas de presentaciones con avances correspondientes a la línea base del Proyecto y Versiones del Producto.</w:delText>
              </w:r>
              <w:commentRangeEnd w:id="487"/>
              <w:r w:rsidDel="006031E9">
                <w:rPr>
                  <w:rStyle w:val="Refdecomentario"/>
                </w:rPr>
                <w:commentReference w:id="487"/>
              </w:r>
            </w:del>
          </w:p>
        </w:tc>
      </w:tr>
    </w:tbl>
    <w:p w14:paraId="0EAEA6F4" w14:textId="3821EC0A" w:rsidR="00F2440F" w:rsidRPr="004343D8" w:rsidRDefault="00F2440F" w:rsidP="00F8496E">
      <w:pPr>
        <w:rPr>
          <w:rFonts w:cstheme="minorHAnsi"/>
        </w:rPr>
      </w:pPr>
    </w:p>
    <w:p w14:paraId="086906CA" w14:textId="7C0169F5" w:rsidR="003B7747" w:rsidRDefault="003B7747" w:rsidP="00F8496E">
      <w:pPr>
        <w:rPr>
          <w:ins w:id="495" w:author="Gonzalo Pedrotti" w:date="2019-05-17T11:57:00Z"/>
          <w:rFonts w:cstheme="minorHAnsi"/>
        </w:rPr>
      </w:pPr>
    </w:p>
    <w:customXmlInsRangeStart w:id="496" w:author="Gonzalo Pedrotti" w:date="2019-05-17T12:00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828675267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customXmlInsRangeEnd w:id="496"/>
        <w:p w14:paraId="2DDF0B4C" w14:textId="19FF0420" w:rsidR="00C61D74" w:rsidRDefault="00C61D74">
          <w:pPr>
            <w:pStyle w:val="Ttulo1"/>
            <w:rPr>
              <w:ins w:id="497" w:author="Gonzalo Pedrotti" w:date="2019-05-17T12:00:00Z"/>
            </w:rPr>
          </w:pPr>
          <w:ins w:id="498" w:author="Gonzalo Pedrotti" w:date="2019-05-17T12:00:00Z">
            <w:r>
              <w:rPr>
                <w:lang w:val="es-ES"/>
              </w:rPr>
              <w:t>Bibliografía</w:t>
            </w:r>
          </w:ins>
        </w:p>
        <w:customXmlInsRangeStart w:id="499" w:author="Gonzalo Pedrotti" w:date="2019-05-17T12:00:00Z"/>
        <w:sdt>
          <w:sdtPr>
            <w:id w:val="111145805"/>
            <w:bibliography/>
          </w:sdtPr>
          <w:sdtEndPr/>
          <w:sdtContent>
            <w:customXmlInsRangeEnd w:id="499"/>
            <w:p w14:paraId="45E5E8BE" w14:textId="77777777" w:rsidR="00C61D74" w:rsidRDefault="00C61D74" w:rsidP="00C61D7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ins w:id="500" w:author="Gonzalo Pedrotti" w:date="2019-05-17T12:00:00Z">
                <w:r>
                  <w:fldChar w:fldCharType="begin"/>
                </w:r>
                <w:r>
                  <w:instrText>BIBLIOGRAPHY</w:instrText>
                </w:r>
                <w:r>
                  <w:fldChar w:fldCharType="separate"/>
                </w:r>
              </w:ins>
              <w:r>
                <w:rPr>
                  <w:noProof/>
                  <w:lang w:val="es-ES"/>
                </w:rPr>
                <w:t xml:space="preserve">Nacional, U. T. (2019). </w:t>
              </w:r>
              <w:r>
                <w:rPr>
                  <w:i/>
                  <w:iCs/>
                  <w:noProof/>
                  <w:lang w:val="es-ES"/>
                </w:rPr>
                <w:t>Planificación Proyecto Final 2019.</w:t>
              </w:r>
              <w:r>
                <w:rPr>
                  <w:noProof/>
                  <w:lang w:val="es-ES"/>
                </w:rPr>
                <w:t xml:space="preserve"> Villa María.</w:t>
              </w:r>
            </w:p>
            <w:p w14:paraId="60C12751" w14:textId="4F7015BE" w:rsidR="00C61D74" w:rsidRDefault="00C61D74" w:rsidP="00C61D74">
              <w:pPr>
                <w:rPr>
                  <w:ins w:id="501" w:author="Gonzalo Pedrotti" w:date="2019-05-17T12:00:00Z"/>
                </w:rPr>
              </w:pPr>
              <w:ins w:id="502" w:author="Gonzalo Pedrotti" w:date="2019-05-17T12:00:00Z">
                <w:r>
                  <w:rPr>
                    <w:b/>
                    <w:bCs/>
                  </w:rPr>
                  <w:fldChar w:fldCharType="end"/>
                </w:r>
              </w:ins>
            </w:p>
            <w:customXmlInsRangeStart w:id="503" w:author="Gonzalo Pedrotti" w:date="2019-05-17T12:00:00Z"/>
          </w:sdtContent>
        </w:sdt>
        <w:customXmlInsRangeEnd w:id="503"/>
        <w:customXmlInsRangeStart w:id="504" w:author="Gonzalo Pedrotti" w:date="2019-05-17T12:00:00Z"/>
      </w:sdtContent>
    </w:sdt>
    <w:customXmlInsRangeEnd w:id="504"/>
    <w:p w14:paraId="5D4AD709" w14:textId="1E70312F" w:rsidR="00C61D74" w:rsidRPr="004343D8" w:rsidRDefault="00F876B4" w:rsidP="00F8496E">
      <w:pPr>
        <w:rPr>
          <w:rFonts w:cstheme="minorHAnsi"/>
        </w:rPr>
      </w:pPr>
      <w:ins w:id="505" w:author="Gonzalo Pedrotti" w:date="2019-05-17T12:00:00Z">
        <w:r>
          <w:rPr>
            <w:rFonts w:cstheme="minorHAnsi"/>
          </w:rPr>
          <w:t xml:space="preserve">*No se considera como entregable </w:t>
        </w:r>
      </w:ins>
      <w:ins w:id="506" w:author="Gonzalo Pedrotti" w:date="2019-05-17T12:01:00Z">
        <w:r>
          <w:rPr>
            <w:rFonts w:cstheme="minorHAnsi"/>
          </w:rPr>
          <w:t>por si mismo, sino que incluye un conjunto de entregables, al igual que la línea base.</w:t>
        </w:r>
      </w:ins>
    </w:p>
    <w:p w14:paraId="5939B560" w14:textId="15EFF7DF" w:rsidR="00F81AD1" w:rsidRPr="004343D8" w:rsidRDefault="00F81AD1" w:rsidP="00F8496E">
      <w:pPr>
        <w:rPr>
          <w:rFonts w:cstheme="minorHAnsi"/>
        </w:rPr>
      </w:pPr>
    </w:p>
    <w:p w14:paraId="2B239F6D" w14:textId="6E01646D" w:rsidR="00F2440F" w:rsidRPr="004343D8" w:rsidRDefault="00F2440F" w:rsidP="00F8496E">
      <w:pPr>
        <w:rPr>
          <w:rFonts w:cstheme="minorHAnsi"/>
        </w:rPr>
      </w:pPr>
    </w:p>
    <w:sectPr w:rsidR="00F2440F" w:rsidRPr="0043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87" w:author="Christian Villafañe" w:date="2019-05-13T11:57:00Z" w:initials="CV">
    <w:p w14:paraId="1E2BC1B7" w14:textId="2F555FD1" w:rsidR="00C170DF" w:rsidRDefault="00C170DF">
      <w:pPr>
        <w:pStyle w:val="Textocomentario"/>
      </w:pPr>
      <w:r>
        <w:rPr>
          <w:rStyle w:val="Refdecomentario"/>
        </w:rPr>
        <w:annotationRef/>
      </w:r>
      <w:r>
        <w:t>Qué sería esto?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2BC1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2BC1B7" w16cid:durableId="2083DA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nzalo Pedrotti">
    <w15:presenceInfo w15:providerId="Windows Live" w15:userId="f9763bba3b9d7045"/>
  </w15:person>
  <w15:person w15:author="Christian Villafañe">
    <w15:presenceInfo w15:providerId="Windows Live" w15:userId="4ad116e00aa218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6A"/>
    <w:rsid w:val="00004B21"/>
    <w:rsid w:val="00020DC8"/>
    <w:rsid w:val="00026B01"/>
    <w:rsid w:val="000426BD"/>
    <w:rsid w:val="0005287A"/>
    <w:rsid w:val="00056C77"/>
    <w:rsid w:val="0009309F"/>
    <w:rsid w:val="000B705F"/>
    <w:rsid w:val="000B7239"/>
    <w:rsid w:val="000E11E2"/>
    <w:rsid w:val="001566D0"/>
    <w:rsid w:val="00180B73"/>
    <w:rsid w:val="00184A03"/>
    <w:rsid w:val="0018668E"/>
    <w:rsid w:val="001B1A41"/>
    <w:rsid w:val="001B34DA"/>
    <w:rsid w:val="001F1508"/>
    <w:rsid w:val="00232A51"/>
    <w:rsid w:val="00240949"/>
    <w:rsid w:val="0027096D"/>
    <w:rsid w:val="0027274D"/>
    <w:rsid w:val="00292F4E"/>
    <w:rsid w:val="002C6C19"/>
    <w:rsid w:val="002F4882"/>
    <w:rsid w:val="00322D1B"/>
    <w:rsid w:val="00335AB0"/>
    <w:rsid w:val="00350AC2"/>
    <w:rsid w:val="00382D15"/>
    <w:rsid w:val="00384361"/>
    <w:rsid w:val="00384E32"/>
    <w:rsid w:val="003B2DB6"/>
    <w:rsid w:val="003B7747"/>
    <w:rsid w:val="003F0ABB"/>
    <w:rsid w:val="004274C1"/>
    <w:rsid w:val="004343D8"/>
    <w:rsid w:val="004726F9"/>
    <w:rsid w:val="004A38E1"/>
    <w:rsid w:val="004D28E8"/>
    <w:rsid w:val="004F222A"/>
    <w:rsid w:val="00511323"/>
    <w:rsid w:val="00524D8F"/>
    <w:rsid w:val="00584BB2"/>
    <w:rsid w:val="005C70A5"/>
    <w:rsid w:val="005F23D3"/>
    <w:rsid w:val="006031E9"/>
    <w:rsid w:val="00621210"/>
    <w:rsid w:val="006212BB"/>
    <w:rsid w:val="006301C1"/>
    <w:rsid w:val="00647007"/>
    <w:rsid w:val="00655A8A"/>
    <w:rsid w:val="00662D05"/>
    <w:rsid w:val="0067602F"/>
    <w:rsid w:val="00680FD3"/>
    <w:rsid w:val="00691FF7"/>
    <w:rsid w:val="00697C72"/>
    <w:rsid w:val="007010BA"/>
    <w:rsid w:val="007324AE"/>
    <w:rsid w:val="00736980"/>
    <w:rsid w:val="00740656"/>
    <w:rsid w:val="00740EE7"/>
    <w:rsid w:val="00787288"/>
    <w:rsid w:val="00793904"/>
    <w:rsid w:val="007C304B"/>
    <w:rsid w:val="008546DA"/>
    <w:rsid w:val="00855CFB"/>
    <w:rsid w:val="00864B76"/>
    <w:rsid w:val="00875FAE"/>
    <w:rsid w:val="008845EC"/>
    <w:rsid w:val="008B7372"/>
    <w:rsid w:val="008F4B4C"/>
    <w:rsid w:val="00911857"/>
    <w:rsid w:val="0093624D"/>
    <w:rsid w:val="00937C5D"/>
    <w:rsid w:val="00984A80"/>
    <w:rsid w:val="009B398D"/>
    <w:rsid w:val="009C0F63"/>
    <w:rsid w:val="009E40BE"/>
    <w:rsid w:val="009E42CD"/>
    <w:rsid w:val="00A27029"/>
    <w:rsid w:val="00A3369D"/>
    <w:rsid w:val="00A34EDF"/>
    <w:rsid w:val="00A63E57"/>
    <w:rsid w:val="00A64793"/>
    <w:rsid w:val="00A658BE"/>
    <w:rsid w:val="00AA1898"/>
    <w:rsid w:val="00AE4E0C"/>
    <w:rsid w:val="00AF6DE9"/>
    <w:rsid w:val="00B0482D"/>
    <w:rsid w:val="00B15999"/>
    <w:rsid w:val="00B33E72"/>
    <w:rsid w:val="00B57A60"/>
    <w:rsid w:val="00B57CEF"/>
    <w:rsid w:val="00B7070F"/>
    <w:rsid w:val="00BB3638"/>
    <w:rsid w:val="00BC2727"/>
    <w:rsid w:val="00BE18D6"/>
    <w:rsid w:val="00BE4B0A"/>
    <w:rsid w:val="00C170DF"/>
    <w:rsid w:val="00C2726E"/>
    <w:rsid w:val="00C34AEC"/>
    <w:rsid w:val="00C46A31"/>
    <w:rsid w:val="00C61D74"/>
    <w:rsid w:val="00C75675"/>
    <w:rsid w:val="00C8736A"/>
    <w:rsid w:val="00C961C5"/>
    <w:rsid w:val="00CA5E4A"/>
    <w:rsid w:val="00CC2361"/>
    <w:rsid w:val="00CF3180"/>
    <w:rsid w:val="00CF358B"/>
    <w:rsid w:val="00D03970"/>
    <w:rsid w:val="00D17D67"/>
    <w:rsid w:val="00D82454"/>
    <w:rsid w:val="00DA5F52"/>
    <w:rsid w:val="00DF7530"/>
    <w:rsid w:val="00E55C1A"/>
    <w:rsid w:val="00E570E1"/>
    <w:rsid w:val="00E64C45"/>
    <w:rsid w:val="00E74E8A"/>
    <w:rsid w:val="00EF5DA4"/>
    <w:rsid w:val="00F10C0F"/>
    <w:rsid w:val="00F216BC"/>
    <w:rsid w:val="00F2440F"/>
    <w:rsid w:val="00F32DA5"/>
    <w:rsid w:val="00F4540D"/>
    <w:rsid w:val="00F64EBB"/>
    <w:rsid w:val="00F70DF3"/>
    <w:rsid w:val="00F81AD1"/>
    <w:rsid w:val="00F8496E"/>
    <w:rsid w:val="00F876B4"/>
    <w:rsid w:val="00FC1A49"/>
    <w:rsid w:val="00FC6C8E"/>
    <w:rsid w:val="00FE03D8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BE8A"/>
  <w15:chartTrackingRefBased/>
  <w15:docId w15:val="{D19A54F3-1115-4602-B5F3-FE767919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1C1"/>
  </w:style>
  <w:style w:type="paragraph" w:styleId="Ttulo1">
    <w:name w:val="heading 1"/>
    <w:basedOn w:val="Normal"/>
    <w:next w:val="Normal"/>
    <w:link w:val="Ttulo1Car"/>
    <w:uiPriority w:val="9"/>
    <w:qFormat/>
    <w:rsid w:val="00F84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01C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01C1"/>
    <w:rPr>
      <w:rFonts w:eastAsiaTheme="minorEastAsia"/>
      <w:lang w:eastAsia="es-AR"/>
    </w:rPr>
  </w:style>
  <w:style w:type="table" w:styleId="Tablaconcuadrcula">
    <w:name w:val="Table Grid"/>
    <w:basedOn w:val="Tablanormal"/>
    <w:uiPriority w:val="39"/>
    <w:rsid w:val="0063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84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34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B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DB6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C27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7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7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7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727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74E8A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74E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4E8A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C6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Uni19</b:Tag>
    <b:SourceType>Report</b:SourceType>
    <b:Guid>{CBCD001F-BE06-43BD-8F6D-F6E5A4564EB3}</b:Guid>
    <b:Title>Planificación Proyecto Final 2019</b:Title>
    <b:Year>2019</b:Year>
    <b:Author>
      <b:Author>
        <b:NameList>
          <b:Person>
            <b:Last>Nacional</b:Last>
            <b:First>Universidad</b:First>
            <b:Middle>Tecnológica</b:Middle>
          </b:Person>
        </b:NameList>
      </b:Author>
    </b:Author>
    <b:City>Villa María</b:City>
    <b:RefOrder>1</b:RefOrder>
  </b:Source>
</b:Sources>
</file>

<file path=customXml/itemProps1.xml><?xml version="1.0" encoding="utf-8"?>
<ds:datastoreItem xmlns:ds="http://schemas.openxmlformats.org/officeDocument/2006/customXml" ds:itemID="{B5F78648-8B03-45B2-86AF-C649F930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Pedrotti</dc:creator>
  <cp:keywords/>
  <dc:description/>
  <cp:lastModifiedBy>Gonzalo Pedrotti</cp:lastModifiedBy>
  <cp:revision>4</cp:revision>
  <dcterms:created xsi:type="dcterms:W3CDTF">2019-05-17T18:32:00Z</dcterms:created>
  <dcterms:modified xsi:type="dcterms:W3CDTF">2019-09-24T18:15:00Z</dcterms:modified>
</cp:coreProperties>
</file>