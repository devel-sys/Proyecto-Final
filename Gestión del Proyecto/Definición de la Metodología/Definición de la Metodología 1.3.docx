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99647" w14:textId="14AF5317" w:rsidR="00C8082D" w:rsidRDefault="00C8082D" w:rsidP="00C8082D">
      <w:r>
        <w:t>a</w:t>
      </w:r>
    </w:p>
    <w:p w14:paraId="65C6E693" w14:textId="13FF6CB5" w:rsidR="00C8082D" w:rsidRDefault="00FC3903" w:rsidP="00C8082D">
      <w:r>
        <w:rPr>
          <w:noProof/>
          <w:lang w:eastAsia="es-AR"/>
        </w:rPr>
        <mc:AlternateContent>
          <mc:Choice Requires="wps">
            <w:drawing>
              <wp:anchor distT="45720" distB="45720" distL="114300" distR="114300" simplePos="0" relativeHeight="251664384" behindDoc="0" locked="0" layoutInCell="1" allowOverlap="1" wp14:anchorId="7DD466E9" wp14:editId="3EC1FE1A">
                <wp:simplePos x="0" y="0"/>
                <wp:positionH relativeFrom="margin">
                  <wp:align>center</wp:align>
                </wp:positionH>
                <wp:positionV relativeFrom="paragraph">
                  <wp:posOffset>3746116</wp:posOffset>
                </wp:positionV>
                <wp:extent cx="5743575" cy="140462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noFill/>
                          <a:miter lim="800000"/>
                          <a:headEnd/>
                          <a:tailEnd/>
                        </a:ln>
                      </wps:spPr>
                      <wps:txbx>
                        <w:txbxContent>
                          <w:p w14:paraId="4093E81B" w14:textId="5AE706A2" w:rsidR="0058165F" w:rsidRPr="00C8082D" w:rsidRDefault="0058165F" w:rsidP="00C8082D">
                            <w:pPr>
                              <w:jc w:val="center"/>
                              <w:rPr>
                                <w:sz w:val="74"/>
                                <w:szCs w:val="74"/>
                              </w:rPr>
                            </w:pPr>
                            <w:r w:rsidRPr="00C8082D">
                              <w:rPr>
                                <w:sz w:val="74"/>
                                <w:szCs w:val="74"/>
                              </w:rPr>
                              <w:t>METODOLOGÍA DE TRABAJO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D466E9" id="_x0000_t202" coordsize="21600,21600" o:spt="202" path="m,l,21600r21600,l21600,xe">
                <v:stroke joinstyle="miter"/>
                <v:path gradientshapeok="t" o:connecttype="rect"/>
              </v:shapetype>
              <v:shape id="Cuadro de texto 2" o:spid="_x0000_s1026" type="#_x0000_t202" style="position:absolute;margin-left:0;margin-top:294.95pt;width:452.2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" stroked="f">
                <v:textbox style="mso-fit-shape-to-text:t">
                  <w:txbxContent>
                    <w:p w14:paraId="4093E81B" w14:textId="5AE706A2" w:rsidR="0058165F" w:rsidRPr="00C8082D" w:rsidRDefault="0058165F" w:rsidP="00C8082D">
                      <w:pPr>
                        <w:jc w:val="center"/>
                        <w:rPr>
                          <w:sz w:val="74"/>
                          <w:szCs w:val="74"/>
                        </w:rPr>
                      </w:pPr>
                      <w:r w:rsidRPr="00C8082D">
                        <w:rPr>
                          <w:sz w:val="74"/>
                          <w:szCs w:val="74"/>
                        </w:rPr>
                        <w:t>METODOLOGÍA DE TRABAJO</w:t>
                      </w:r>
                    </w:p>
                  </w:txbxContent>
                </v:textbox>
                <w10:wrap type="square" anchorx="margin"/>
              </v:shape>
            </w:pict>
          </mc:Fallback>
        </mc:AlternateContent>
      </w:r>
      <w:r w:rsidR="00C8082D">
        <w:rPr>
          <w:noProof/>
          <w:lang w:eastAsia="es-AR"/>
        </w:rPr>
        <w:drawing>
          <wp:anchor distT="0" distB="0" distL="114300" distR="114300" simplePos="0" relativeHeight="251662336" behindDoc="0" locked="0" layoutInCell="1" allowOverlap="1" wp14:anchorId="036A7DCC" wp14:editId="3F3966D4">
            <wp:simplePos x="0" y="0"/>
            <wp:positionH relativeFrom="column">
              <wp:posOffset>2701290</wp:posOffset>
            </wp:positionH>
            <wp:positionV relativeFrom="paragraph">
              <wp:posOffset>0</wp:posOffset>
            </wp:positionV>
            <wp:extent cx="3524250" cy="2286000"/>
            <wp:effectExtent l="0" t="0" r="0" b="0"/>
            <wp:wrapTopAndBottom/>
            <wp:docPr id="1" name="Imagen 1"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r w:rsidR="00C8082D">
        <w:rPr>
          <w:noProof/>
          <w:lang w:eastAsia="es-AR"/>
        </w:rPr>
        <mc:AlternateContent>
          <mc:Choice Requires="wps">
            <w:drawing>
              <wp:anchor distT="45720" distB="45720" distL="114300" distR="114300" simplePos="0" relativeHeight="251663360" behindDoc="0" locked="0" layoutInCell="1" allowOverlap="1" wp14:anchorId="75B98544" wp14:editId="00200075">
                <wp:simplePos x="0" y="0"/>
                <wp:positionH relativeFrom="margin">
                  <wp:align>right</wp:align>
                </wp:positionH>
                <wp:positionV relativeFrom="paragraph">
                  <wp:posOffset>2557780</wp:posOffset>
                </wp:positionV>
                <wp:extent cx="5095875" cy="1404620"/>
                <wp:effectExtent l="0" t="0" r="952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10513870" w14:textId="77777777" w:rsidR="0058165F" w:rsidRPr="00C65DB2" w:rsidRDefault="0058165F" w:rsidP="00C8082D">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98544" id="_x0000_s1027" type="#_x0000_t202" style="position:absolute;margin-left:350.05pt;margin-top:201.4pt;width:401.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" stroked="f">
                <v:textbox style="mso-fit-shape-to-text:t">
                  <w:txbxContent>
                    <w:p w14:paraId="10513870" w14:textId="77777777" w:rsidR="0058165F" w:rsidRPr="00C65DB2" w:rsidRDefault="0058165F" w:rsidP="00C8082D">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sidR="00C8082D">
        <w:rPr>
          <w:noProof/>
          <w:lang w:eastAsia="es-AR"/>
        </w:rPr>
        <mc:AlternateContent>
          <mc:Choice Requires="wpg">
            <w:drawing>
              <wp:anchor distT="0" distB="0" distL="114300" distR="114300" simplePos="0" relativeHeight="251660288" behindDoc="0" locked="0" layoutInCell="1" allowOverlap="1" wp14:anchorId="02184FBE" wp14:editId="79B7E0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6A7BE" id="Grupo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A888BDE" w14:textId="6379CF3F" w:rsidR="00C8082D" w:rsidRDefault="00FC3903" w:rsidP="00C8082D">
      <w:r>
        <w:rPr>
          <w:noProof/>
          <w:lang w:eastAsia="es-AR"/>
        </w:rPr>
        <mc:AlternateContent>
          <mc:Choice Requires="wps">
            <w:drawing>
              <wp:anchor distT="45720" distB="45720" distL="114300" distR="114300" simplePos="0" relativeHeight="251661312" behindDoc="1" locked="0" layoutInCell="1" allowOverlap="1" wp14:anchorId="1E1FE203" wp14:editId="53109720">
                <wp:simplePos x="0" y="0"/>
                <wp:positionH relativeFrom="margin">
                  <wp:align>right</wp:align>
                </wp:positionH>
                <wp:positionV relativeFrom="paragraph">
                  <wp:posOffset>3706273</wp:posOffset>
                </wp:positionV>
                <wp:extent cx="2223770" cy="16668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1666875"/>
                        </a:xfrm>
                        <a:prstGeom prst="rect">
                          <a:avLst/>
                        </a:prstGeom>
                        <a:solidFill>
                          <a:srgbClr val="FFFFFF"/>
                        </a:solidFill>
                        <a:ln w="9525">
                          <a:noFill/>
                          <a:miter lim="800000"/>
                          <a:headEnd/>
                          <a:tailEnd/>
                        </a:ln>
                      </wps:spPr>
                      <wps:txbx>
                        <w:txbxContent>
                          <w:p w14:paraId="62CFA69E" w14:textId="77777777" w:rsidR="0058165F" w:rsidRPr="00242F18" w:rsidRDefault="0058165F" w:rsidP="00C8082D">
                            <w:pPr>
                              <w:contextualSpacing/>
                              <w:jc w:val="right"/>
                              <w:rPr>
                                <w:color w:val="4472C4" w:themeColor="accent1"/>
                                <w:sz w:val="36"/>
                                <w:szCs w:val="36"/>
                              </w:rPr>
                            </w:pPr>
                            <w:r w:rsidRPr="00242F18">
                              <w:rPr>
                                <w:color w:val="4472C4" w:themeColor="accent1"/>
                                <w:sz w:val="36"/>
                                <w:szCs w:val="36"/>
                              </w:rPr>
                              <w:t>Alumnos:</w:t>
                            </w:r>
                          </w:p>
                          <w:p w14:paraId="5337F0A9" w14:textId="77777777" w:rsidR="0058165F" w:rsidRPr="00242F18" w:rsidRDefault="0058165F" w:rsidP="00C8082D">
                            <w:pPr>
                              <w:contextualSpacing/>
                              <w:jc w:val="right"/>
                              <w:rPr>
                                <w:sz w:val="36"/>
                                <w:szCs w:val="36"/>
                              </w:rPr>
                            </w:pPr>
                            <w:r w:rsidRPr="00242F18">
                              <w:rPr>
                                <w:sz w:val="36"/>
                                <w:szCs w:val="36"/>
                              </w:rPr>
                              <w:t>Bottino</w:t>
                            </w:r>
                            <w:r>
                              <w:rPr>
                                <w:sz w:val="36"/>
                                <w:szCs w:val="36"/>
                              </w:rPr>
                              <w:t>,</w:t>
                            </w:r>
                            <w:r w:rsidRPr="00242F18">
                              <w:rPr>
                                <w:sz w:val="36"/>
                                <w:szCs w:val="36"/>
                              </w:rPr>
                              <w:t xml:space="preserve"> Natanael</w:t>
                            </w:r>
                          </w:p>
                          <w:p w14:paraId="24186780" w14:textId="77777777" w:rsidR="0058165F" w:rsidRPr="00242F18" w:rsidRDefault="0058165F" w:rsidP="00C808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574766C0" w14:textId="77777777" w:rsidR="0058165F" w:rsidRPr="00242F18" w:rsidRDefault="0058165F" w:rsidP="00C808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93DB800" w14:textId="77777777" w:rsidR="0058165F" w:rsidRPr="00145BEF" w:rsidRDefault="0058165F" w:rsidP="00C8082D">
                            <w:pPr>
                              <w:contextualSpacing/>
                              <w:jc w:val="right"/>
                              <w:rPr>
                                <w:sz w:val="20"/>
                                <w:szCs w:val="20"/>
                              </w:rPr>
                            </w:pPr>
                            <w:r w:rsidRPr="00242F18">
                              <w:rPr>
                                <w:sz w:val="36"/>
                                <w:szCs w:val="36"/>
                              </w:rPr>
                              <w:t>Zanin</w:t>
                            </w:r>
                            <w:r>
                              <w:rPr>
                                <w:sz w:val="36"/>
                                <w:szCs w:val="36"/>
                              </w:rPr>
                              <w:t>,</w:t>
                            </w:r>
                            <w:r w:rsidRPr="00242F18">
                              <w:rPr>
                                <w:sz w:val="36"/>
                                <w:szCs w:val="36"/>
                              </w:rPr>
                              <w:t xml:space="preserve"> Federico</w:t>
                            </w:r>
                          </w:p>
                          <w:p w14:paraId="7FC8D98C" w14:textId="77777777" w:rsidR="0058165F" w:rsidRDefault="0058165F" w:rsidP="00C8082D">
                            <w:pPr>
                              <w:contextualSpacing/>
                              <w:jc w:val="right"/>
                            </w:pPr>
                          </w:p>
                          <w:p w14:paraId="574ED23C" w14:textId="77777777" w:rsidR="0058165F" w:rsidRDefault="0058165F" w:rsidP="00C8082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FE203" id="_x0000_s1028" type="#_x0000_t202" style="position:absolute;margin-left:123.9pt;margin-top:291.85pt;width:175.1pt;height:131.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" stroked="f">
                <v:textbox>
                  <w:txbxContent>
                    <w:p w14:paraId="62CFA69E" w14:textId="77777777" w:rsidR="0058165F" w:rsidRPr="00242F18" w:rsidRDefault="0058165F" w:rsidP="00C8082D">
                      <w:pPr>
                        <w:contextualSpacing/>
                        <w:jc w:val="right"/>
                        <w:rPr>
                          <w:color w:val="4472C4" w:themeColor="accent1"/>
                          <w:sz w:val="36"/>
                          <w:szCs w:val="36"/>
                        </w:rPr>
                      </w:pPr>
                      <w:r w:rsidRPr="00242F18">
                        <w:rPr>
                          <w:color w:val="4472C4" w:themeColor="accent1"/>
                          <w:sz w:val="36"/>
                          <w:szCs w:val="36"/>
                        </w:rPr>
                        <w:t>Alumnos:</w:t>
                      </w:r>
                    </w:p>
                    <w:p w14:paraId="5337F0A9" w14:textId="77777777" w:rsidR="0058165F" w:rsidRPr="00242F18" w:rsidRDefault="0058165F" w:rsidP="00C8082D">
                      <w:pPr>
                        <w:contextualSpacing/>
                        <w:jc w:val="right"/>
                        <w:rPr>
                          <w:sz w:val="36"/>
                          <w:szCs w:val="36"/>
                        </w:rPr>
                      </w:pPr>
                      <w:r w:rsidRPr="00242F18">
                        <w:rPr>
                          <w:sz w:val="36"/>
                          <w:szCs w:val="36"/>
                        </w:rPr>
                        <w:t>Bottino</w:t>
                      </w:r>
                      <w:r>
                        <w:rPr>
                          <w:sz w:val="36"/>
                          <w:szCs w:val="36"/>
                        </w:rPr>
                        <w:t>,</w:t>
                      </w:r>
                      <w:r w:rsidRPr="00242F18">
                        <w:rPr>
                          <w:sz w:val="36"/>
                          <w:szCs w:val="36"/>
                        </w:rPr>
                        <w:t xml:space="preserve"> Natanael</w:t>
                      </w:r>
                    </w:p>
                    <w:p w14:paraId="24186780" w14:textId="77777777" w:rsidR="0058165F" w:rsidRPr="00242F18" w:rsidRDefault="0058165F" w:rsidP="00C808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574766C0" w14:textId="77777777" w:rsidR="0058165F" w:rsidRPr="00242F18" w:rsidRDefault="0058165F" w:rsidP="00C808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93DB800" w14:textId="77777777" w:rsidR="0058165F" w:rsidRPr="00145BEF" w:rsidRDefault="0058165F" w:rsidP="00C8082D">
                      <w:pPr>
                        <w:contextualSpacing/>
                        <w:jc w:val="right"/>
                        <w:rPr>
                          <w:sz w:val="20"/>
                          <w:szCs w:val="20"/>
                        </w:rPr>
                      </w:pPr>
                      <w:r w:rsidRPr="00242F18">
                        <w:rPr>
                          <w:sz w:val="36"/>
                          <w:szCs w:val="36"/>
                        </w:rPr>
                        <w:t>Zanin</w:t>
                      </w:r>
                      <w:r>
                        <w:rPr>
                          <w:sz w:val="36"/>
                          <w:szCs w:val="36"/>
                        </w:rPr>
                        <w:t>,</w:t>
                      </w:r>
                      <w:r w:rsidRPr="00242F18">
                        <w:rPr>
                          <w:sz w:val="36"/>
                          <w:szCs w:val="36"/>
                        </w:rPr>
                        <w:t xml:space="preserve"> Federico</w:t>
                      </w:r>
                    </w:p>
                    <w:p w14:paraId="7FC8D98C" w14:textId="77777777" w:rsidR="0058165F" w:rsidRDefault="0058165F" w:rsidP="00C8082D">
                      <w:pPr>
                        <w:contextualSpacing/>
                        <w:jc w:val="right"/>
                      </w:pPr>
                    </w:p>
                    <w:p w14:paraId="574ED23C" w14:textId="77777777" w:rsidR="0058165F" w:rsidRDefault="0058165F" w:rsidP="00C8082D">
                      <w:pPr>
                        <w:jc w:val="right"/>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EEC5EA5" wp14:editId="303C6B81">
                <wp:simplePos x="0" y="0"/>
                <wp:positionH relativeFrom="margin">
                  <wp:align>right</wp:align>
                </wp:positionH>
                <wp:positionV relativeFrom="paragraph">
                  <wp:posOffset>2180546</wp:posOffset>
                </wp:positionV>
                <wp:extent cx="2360930"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B39F00" w14:textId="1B6DE9F4" w:rsidR="0058165F" w:rsidRPr="00FC3903" w:rsidRDefault="0058165F" w:rsidP="00FC3903">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4D4BB034" w14:textId="4A76E353" w:rsidR="0058165F" w:rsidRPr="00FC3903" w:rsidRDefault="0058165F" w:rsidP="00FC3903">
                            <w:pPr>
                              <w:rPr>
                                <w:sz w:val="36"/>
                                <w:szCs w:val="36"/>
                              </w:rPr>
                            </w:pPr>
                            <w:r>
                              <w:rPr>
                                <w:sz w:val="36"/>
                                <w:szCs w:val="36"/>
                              </w:rPr>
                              <w:t xml:space="preserve">    </w:t>
                            </w:r>
                            <w:r w:rsidRPr="00FC3903">
                              <w:rPr>
                                <w:sz w:val="36"/>
                                <w:szCs w:val="36"/>
                              </w:rPr>
                              <w:t>Villafañe, Christian</w:t>
                            </w:r>
                          </w:p>
                          <w:p w14:paraId="4493E066" w14:textId="0738FF51" w:rsidR="0058165F" w:rsidRPr="00FC3903" w:rsidRDefault="0058165F" w:rsidP="00FC3903">
                            <w:pPr>
                              <w:rPr>
                                <w:sz w:val="36"/>
                                <w:szCs w:val="36"/>
                              </w:rPr>
                            </w:pPr>
                            <w:r>
                              <w:rPr>
                                <w:sz w:val="36"/>
                                <w:szCs w:val="36"/>
                              </w:rPr>
                              <w:t xml:space="preserve">         </w:t>
                            </w:r>
                            <w:r w:rsidRPr="00FC3903">
                              <w:rPr>
                                <w:sz w:val="36"/>
                                <w:szCs w:val="36"/>
                              </w:rPr>
                              <w:t>Cassani, Matías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EC5EA5" id="_x0000_s1029" type="#_x0000_t202" style="position:absolute;margin-left:134.7pt;margin-top:171.7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4WKAIAACo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" stroked="f">
                <v:textbox style="mso-fit-shape-to-text:t">
                  <w:txbxContent>
                    <w:p w14:paraId="29B39F00" w14:textId="1B6DE9F4" w:rsidR="0058165F" w:rsidRPr="00FC3903" w:rsidRDefault="0058165F" w:rsidP="00FC3903">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4D4BB034" w14:textId="4A76E353" w:rsidR="0058165F" w:rsidRPr="00FC3903" w:rsidRDefault="0058165F" w:rsidP="00FC3903">
                      <w:pPr>
                        <w:rPr>
                          <w:sz w:val="36"/>
                          <w:szCs w:val="36"/>
                        </w:rPr>
                      </w:pPr>
                      <w:r>
                        <w:rPr>
                          <w:sz w:val="36"/>
                          <w:szCs w:val="36"/>
                        </w:rPr>
                        <w:t xml:space="preserve">    </w:t>
                      </w:r>
                      <w:r w:rsidRPr="00FC3903">
                        <w:rPr>
                          <w:sz w:val="36"/>
                          <w:szCs w:val="36"/>
                        </w:rPr>
                        <w:t>Villafañe, Christian</w:t>
                      </w:r>
                    </w:p>
                    <w:p w14:paraId="4493E066" w14:textId="0738FF51" w:rsidR="0058165F" w:rsidRPr="00FC3903" w:rsidRDefault="0058165F" w:rsidP="00FC3903">
                      <w:pPr>
                        <w:rPr>
                          <w:sz w:val="36"/>
                          <w:szCs w:val="36"/>
                        </w:rPr>
                      </w:pPr>
                      <w:r>
                        <w:rPr>
                          <w:sz w:val="36"/>
                          <w:szCs w:val="36"/>
                        </w:rPr>
                        <w:t xml:space="preserve">         </w:t>
                      </w:r>
                      <w:r w:rsidRPr="00FC3903">
                        <w:rPr>
                          <w:sz w:val="36"/>
                          <w:szCs w:val="36"/>
                        </w:rPr>
                        <w:t>Cassani, Matías</w:t>
                      </w:r>
                    </w:p>
                  </w:txbxContent>
                </v:textbox>
                <w10:wrap type="square" anchorx="margin"/>
              </v:shape>
            </w:pict>
          </mc:Fallback>
        </mc:AlternateContent>
      </w:r>
      <w:r w:rsidR="00C8082D">
        <w:rPr>
          <w:noProof/>
          <w:lang w:eastAsia="es-AR"/>
        </w:rPr>
        <mc:AlternateContent>
          <mc:Choice Requires="wps">
            <w:drawing>
              <wp:anchor distT="45720" distB="45720" distL="114300" distR="114300" simplePos="0" relativeHeight="251665408" behindDoc="0" locked="0" layoutInCell="1" allowOverlap="1" wp14:anchorId="4A2D5391" wp14:editId="47EBB765">
                <wp:simplePos x="0" y="0"/>
                <wp:positionH relativeFrom="margin">
                  <wp:align>center</wp:align>
                </wp:positionH>
                <wp:positionV relativeFrom="paragraph">
                  <wp:posOffset>8206105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62C57C" w14:textId="77777777" w:rsidR="0058165F" w:rsidRDefault="0058165F" w:rsidP="00C8082D">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2D5391" id="_x0000_s1030" type="#_x0000_t202" style="position:absolute;margin-left:0;margin-top:646.1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" stroked="f">
                <v:textbox style="mso-fit-shape-to-text:t">
                  <w:txbxContent>
                    <w:p w14:paraId="6E62C57C" w14:textId="77777777" w:rsidR="0058165F" w:rsidRDefault="0058165F" w:rsidP="00C8082D">
                      <w:r>
                        <w:t>AÑO DE CURSADO: 2019</w:t>
                      </w:r>
                    </w:p>
                  </w:txbxContent>
                </v:textbox>
                <w10:wrap type="square" anchorx="margin"/>
              </v:shape>
            </w:pict>
          </mc:Fallback>
        </mc:AlternateContent>
      </w:r>
      <w:r w:rsidR="00C8082D">
        <w:br w:type="page"/>
      </w:r>
    </w:p>
    <w:bookmarkStart w:id="0" w:name="_Toc3817435" w:displacedByCustomXml="next"/>
    <w:bookmarkStart w:id="1" w:name="_Toc4365383" w:displacedByCustomXml="next"/>
    <w:sdt>
      <w:sdtPr>
        <w:rPr>
          <w:rFonts w:asciiTheme="minorHAnsi" w:eastAsiaTheme="minorHAnsi" w:hAnsiTheme="minorHAnsi" w:cstheme="minorBidi"/>
          <w:color w:val="auto"/>
          <w:sz w:val="22"/>
          <w:szCs w:val="22"/>
          <w:lang w:val="es-ES" w:eastAsia="en-US"/>
        </w:rPr>
        <w:id w:val="959224327"/>
        <w:docPartObj>
          <w:docPartGallery w:val="Table of Contents"/>
          <w:docPartUnique/>
        </w:docPartObj>
      </w:sdtPr>
      <w:sdtEndPr>
        <w:rPr>
          <w:b/>
          <w:bCs/>
        </w:rPr>
      </w:sdtEndPr>
      <w:sdtContent>
        <w:p w14:paraId="4AD8F7F4" w14:textId="2AA87B7E" w:rsidR="007D2DC7" w:rsidRDefault="007D2DC7">
          <w:pPr>
            <w:pStyle w:val="TtuloTDC"/>
          </w:pPr>
          <w:r w:rsidRPr="0055563C">
            <w:rPr>
              <w:u w:val="single"/>
              <w:lang w:val="es-ES"/>
            </w:rPr>
            <w:t>Contenido</w:t>
          </w:r>
        </w:p>
        <w:p w14:paraId="2A9F1F27" w14:textId="78524D0C" w:rsidR="008E051F" w:rsidRDefault="007D2DC7">
          <w:pPr>
            <w:pStyle w:val="TDC1"/>
            <w:tabs>
              <w:tab w:val="right" w:leader="dot" w:pos="8494"/>
            </w:tabs>
            <w:rPr>
              <w:ins w:id="2" w:author="Gonzalo Pedrotti" w:date="2019-05-13T22:00:00Z"/>
              <w:rFonts w:eastAsiaTheme="minorEastAsia"/>
              <w:noProof/>
              <w:lang w:eastAsia="es-AR"/>
            </w:rPr>
          </w:pPr>
          <w:r>
            <w:fldChar w:fldCharType="begin"/>
          </w:r>
          <w:r>
            <w:instrText xml:space="preserve"> TOC \o "1-3" \h \z \u </w:instrText>
          </w:r>
          <w:r>
            <w:fldChar w:fldCharType="separate"/>
          </w:r>
          <w:ins w:id="3" w:author="Gonzalo Pedrotti" w:date="2019-05-13T22:00:00Z">
            <w:r w:rsidR="008E051F" w:rsidRPr="00887DFC">
              <w:rPr>
                <w:rStyle w:val="Hipervnculo"/>
                <w:noProof/>
              </w:rPr>
              <w:fldChar w:fldCharType="begin"/>
            </w:r>
            <w:r w:rsidR="008E051F" w:rsidRPr="00887DFC">
              <w:rPr>
                <w:rStyle w:val="Hipervnculo"/>
                <w:noProof/>
              </w:rPr>
              <w:instrText xml:space="preserve"> </w:instrText>
            </w:r>
            <w:r w:rsidR="008E051F">
              <w:rPr>
                <w:noProof/>
              </w:rPr>
              <w:instrText>HYPERLINK \l "_Toc8677275"</w:instrText>
            </w:r>
            <w:r w:rsidR="008E051F" w:rsidRPr="00887DFC">
              <w:rPr>
                <w:rStyle w:val="Hipervnculo"/>
                <w:noProof/>
              </w:rPr>
              <w:instrText xml:space="preserve"> </w:instrText>
            </w:r>
            <w:r w:rsidR="008E051F" w:rsidRPr="00887DFC">
              <w:rPr>
                <w:rStyle w:val="Hipervnculo"/>
                <w:noProof/>
              </w:rPr>
              <w:fldChar w:fldCharType="separate"/>
            </w:r>
            <w:r w:rsidR="008E051F" w:rsidRPr="00887DFC">
              <w:rPr>
                <w:rStyle w:val="Hipervnculo"/>
                <w:noProof/>
              </w:rPr>
              <w:t>Historial de Revisiones:</w:t>
            </w:r>
            <w:r w:rsidR="008E051F">
              <w:rPr>
                <w:noProof/>
                <w:webHidden/>
              </w:rPr>
              <w:tab/>
            </w:r>
            <w:r w:rsidR="008E051F">
              <w:rPr>
                <w:noProof/>
                <w:webHidden/>
              </w:rPr>
              <w:fldChar w:fldCharType="begin"/>
            </w:r>
            <w:r w:rsidR="008E051F">
              <w:rPr>
                <w:noProof/>
                <w:webHidden/>
              </w:rPr>
              <w:instrText xml:space="preserve"> PAGEREF _Toc8677275 \h </w:instrText>
            </w:r>
          </w:ins>
          <w:r w:rsidR="008E051F">
            <w:rPr>
              <w:noProof/>
              <w:webHidden/>
            </w:rPr>
          </w:r>
          <w:r w:rsidR="008E051F">
            <w:rPr>
              <w:noProof/>
              <w:webHidden/>
            </w:rPr>
            <w:fldChar w:fldCharType="separate"/>
          </w:r>
          <w:ins w:id="4" w:author="Gonzalo Pedrotti" w:date="2019-05-13T22:02:00Z">
            <w:r w:rsidR="008E051F">
              <w:rPr>
                <w:noProof/>
                <w:webHidden/>
              </w:rPr>
              <w:t>3</w:t>
            </w:r>
          </w:ins>
          <w:ins w:id="5" w:author="Gonzalo Pedrotti" w:date="2019-05-13T22:00:00Z">
            <w:r w:rsidR="008E051F">
              <w:rPr>
                <w:noProof/>
                <w:webHidden/>
              </w:rPr>
              <w:fldChar w:fldCharType="end"/>
            </w:r>
            <w:r w:rsidR="008E051F" w:rsidRPr="00887DFC">
              <w:rPr>
                <w:rStyle w:val="Hipervnculo"/>
                <w:noProof/>
              </w:rPr>
              <w:fldChar w:fldCharType="end"/>
            </w:r>
          </w:ins>
        </w:p>
        <w:p w14:paraId="357AF455" w14:textId="4CDAFE2B" w:rsidR="008E051F" w:rsidRDefault="008E051F">
          <w:pPr>
            <w:pStyle w:val="TDC1"/>
            <w:tabs>
              <w:tab w:val="right" w:leader="dot" w:pos="8494"/>
            </w:tabs>
            <w:rPr>
              <w:ins w:id="6" w:author="Gonzalo Pedrotti" w:date="2019-05-13T22:00:00Z"/>
              <w:rFonts w:eastAsiaTheme="minorEastAsia"/>
              <w:noProof/>
              <w:lang w:eastAsia="es-AR"/>
            </w:rPr>
          </w:pPr>
          <w:ins w:id="7"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"_Toc8677276"</w:instrText>
            </w:r>
            <w:r w:rsidRPr="00887DFC">
              <w:rPr>
                <w:rStyle w:val="Hipervnculo"/>
                <w:noProof/>
              </w:rPr>
              <w:instrText xml:space="preserve"> </w:instrText>
            </w:r>
            <w:r w:rsidRPr="00887DFC">
              <w:rPr>
                <w:rStyle w:val="Hipervnculo"/>
                <w:noProof/>
              </w:rPr>
              <w:fldChar w:fldCharType="separate"/>
            </w:r>
            <w:r w:rsidRPr="00887DFC">
              <w:rPr>
                <w:rStyle w:val="Hipervnculo"/>
                <w:noProof/>
              </w:rPr>
              <w:t>Introducción y Justificación:</w:t>
            </w:r>
            <w:r>
              <w:rPr>
                <w:noProof/>
                <w:webHidden/>
              </w:rPr>
              <w:tab/>
            </w:r>
            <w:r>
              <w:rPr>
                <w:noProof/>
                <w:webHidden/>
              </w:rPr>
              <w:fldChar w:fldCharType="begin"/>
            </w:r>
            <w:r>
              <w:rPr>
                <w:noProof/>
                <w:webHidden/>
              </w:rPr>
              <w:instrText xml:space="preserve"> PAGEREF _Toc8677276 \h </w:instrText>
            </w:r>
          </w:ins>
          <w:r>
            <w:rPr>
              <w:noProof/>
              <w:webHidden/>
            </w:rPr>
          </w:r>
          <w:r>
            <w:rPr>
              <w:noProof/>
              <w:webHidden/>
            </w:rPr>
            <w:fldChar w:fldCharType="separate"/>
          </w:r>
          <w:ins w:id="8" w:author="Gonzalo Pedrotti" w:date="2019-05-13T22:02:00Z">
            <w:r>
              <w:rPr>
                <w:noProof/>
                <w:webHidden/>
              </w:rPr>
              <w:t>4</w:t>
            </w:r>
          </w:ins>
          <w:ins w:id="9" w:author="Gonzalo Pedrotti" w:date="2019-05-13T22:00:00Z">
            <w:r>
              <w:rPr>
                <w:noProof/>
                <w:webHidden/>
              </w:rPr>
              <w:fldChar w:fldCharType="end"/>
            </w:r>
            <w:r w:rsidRPr="00887DFC">
              <w:rPr>
                <w:rStyle w:val="Hipervnculo"/>
                <w:noProof/>
              </w:rPr>
              <w:fldChar w:fldCharType="end"/>
            </w:r>
          </w:ins>
        </w:p>
        <w:p w14:paraId="48FC4090" w14:textId="58D0A9F9" w:rsidR="008E051F" w:rsidRDefault="008E051F">
          <w:pPr>
            <w:pStyle w:val="TDC1"/>
            <w:tabs>
              <w:tab w:val="right" w:leader="dot" w:pos="8494"/>
            </w:tabs>
            <w:rPr>
              <w:ins w:id="10" w:author="Gonzalo Pedrotti" w:date="2019-05-13T22:00:00Z"/>
              <w:rFonts w:eastAsiaTheme="minorEastAsia"/>
              <w:noProof/>
              <w:lang w:eastAsia="es-AR"/>
            </w:rPr>
          </w:pPr>
          <w:ins w:id="1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"_Toc8677277"</w:instrText>
            </w:r>
            <w:r w:rsidRPr="00887DFC">
              <w:rPr>
                <w:rStyle w:val="Hipervnculo"/>
                <w:noProof/>
              </w:rPr>
              <w:instrText xml:space="preserve"> </w:instrText>
            </w:r>
            <w:r w:rsidRPr="00887DFC">
              <w:rPr>
                <w:rStyle w:val="Hipervnculo"/>
                <w:noProof/>
              </w:rPr>
              <w:fldChar w:fldCharType="separate"/>
            </w:r>
            <w:r w:rsidRPr="00887DFC">
              <w:rPr>
                <w:rStyle w:val="Hipervnculo"/>
                <w:noProof/>
              </w:rPr>
              <w:t>Organización del Equipo:</w:t>
            </w:r>
            <w:r>
              <w:rPr>
                <w:noProof/>
                <w:webHidden/>
              </w:rPr>
              <w:tab/>
            </w:r>
            <w:r>
              <w:rPr>
                <w:noProof/>
                <w:webHidden/>
              </w:rPr>
              <w:fldChar w:fldCharType="begin"/>
            </w:r>
            <w:r>
              <w:rPr>
                <w:noProof/>
                <w:webHidden/>
              </w:rPr>
              <w:instrText xml:space="preserve"> PAGEREF _Toc8677277 \h </w:instrText>
            </w:r>
          </w:ins>
          <w:r>
            <w:rPr>
              <w:noProof/>
              <w:webHidden/>
            </w:rPr>
          </w:r>
          <w:r>
            <w:rPr>
              <w:noProof/>
              <w:webHidden/>
            </w:rPr>
            <w:fldChar w:fldCharType="separate"/>
          </w:r>
          <w:ins w:id="12" w:author="Gonzalo Pedrotti" w:date="2019-05-13T22:02:00Z">
            <w:r>
              <w:rPr>
                <w:noProof/>
                <w:webHidden/>
              </w:rPr>
              <w:t>4</w:t>
            </w:r>
          </w:ins>
          <w:ins w:id="13" w:author="Gonzalo Pedrotti" w:date="2019-05-13T22:00:00Z">
            <w:r>
              <w:rPr>
                <w:noProof/>
                <w:webHidden/>
              </w:rPr>
              <w:fldChar w:fldCharType="end"/>
            </w:r>
            <w:r w:rsidRPr="00887DFC">
              <w:rPr>
                <w:rStyle w:val="Hipervnculo"/>
                <w:noProof/>
              </w:rPr>
              <w:fldChar w:fldCharType="end"/>
            </w:r>
          </w:ins>
        </w:p>
        <w:p w14:paraId="1045AC6E" w14:textId="50B96AAA" w:rsidR="008E051F" w:rsidRDefault="008E051F">
          <w:pPr>
            <w:pStyle w:val="TDC2"/>
            <w:tabs>
              <w:tab w:val="right" w:leader="dot" w:pos="8494"/>
            </w:tabs>
            <w:rPr>
              <w:ins w:id="14" w:author="Gonzalo Pedrotti" w:date="2019-05-13T22:00:00Z"/>
              <w:rFonts w:eastAsiaTheme="minorEastAsia"/>
              <w:noProof/>
              <w:lang w:eastAsia="es-AR"/>
            </w:rPr>
          </w:pPr>
          <w:ins w:id="1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"_Toc8677278"</w:instrText>
            </w:r>
            <w:r w:rsidRPr="00887DFC">
              <w:rPr>
                <w:rStyle w:val="Hipervnculo"/>
                <w:noProof/>
              </w:rPr>
              <w:instrText xml:space="preserve"> </w:instrText>
            </w:r>
            <w:r w:rsidRPr="00887DFC">
              <w:rPr>
                <w:rStyle w:val="Hipervnculo"/>
                <w:noProof/>
              </w:rPr>
              <w:fldChar w:fldCharType="separate"/>
            </w:r>
            <w:r w:rsidRPr="00887DFC">
              <w:rPr>
                <w:rStyle w:val="Hipervnculo"/>
                <w:noProof/>
              </w:rPr>
              <w:t>Integrantes del Equipo de Proyecto Final:</w:t>
            </w:r>
            <w:r>
              <w:rPr>
                <w:noProof/>
                <w:webHidden/>
              </w:rPr>
              <w:tab/>
            </w:r>
            <w:r>
              <w:rPr>
                <w:noProof/>
                <w:webHidden/>
              </w:rPr>
              <w:fldChar w:fldCharType="begin"/>
            </w:r>
            <w:r>
              <w:rPr>
                <w:noProof/>
                <w:webHidden/>
              </w:rPr>
              <w:instrText xml:space="preserve"> PAGEREF _Toc8677278 \h </w:instrText>
            </w:r>
          </w:ins>
          <w:r>
            <w:rPr>
              <w:noProof/>
              <w:webHidden/>
            </w:rPr>
          </w:r>
          <w:r>
            <w:rPr>
              <w:noProof/>
              <w:webHidden/>
            </w:rPr>
            <w:fldChar w:fldCharType="separate"/>
          </w:r>
          <w:ins w:id="16" w:author="Gonzalo Pedrotti" w:date="2019-05-13T22:02:00Z">
            <w:r>
              <w:rPr>
                <w:noProof/>
                <w:webHidden/>
              </w:rPr>
              <w:t>4</w:t>
            </w:r>
          </w:ins>
          <w:ins w:id="17" w:author="Gonzalo Pedrotti" w:date="2019-05-13T22:00:00Z">
            <w:r>
              <w:rPr>
                <w:noProof/>
                <w:webHidden/>
              </w:rPr>
              <w:fldChar w:fldCharType="end"/>
            </w:r>
            <w:r w:rsidRPr="00887DFC">
              <w:rPr>
                <w:rStyle w:val="Hipervnculo"/>
                <w:noProof/>
              </w:rPr>
              <w:fldChar w:fldCharType="end"/>
            </w:r>
          </w:ins>
        </w:p>
        <w:p w14:paraId="5BF4C2D0" w14:textId="05742686" w:rsidR="008E051F" w:rsidRDefault="008E051F">
          <w:pPr>
            <w:pStyle w:val="TDC2"/>
            <w:tabs>
              <w:tab w:val="right" w:leader="dot" w:pos="8494"/>
            </w:tabs>
            <w:rPr>
              <w:ins w:id="18" w:author="Gonzalo Pedrotti" w:date="2019-05-13T22:00:00Z"/>
              <w:rFonts w:eastAsiaTheme="minorEastAsia"/>
              <w:noProof/>
              <w:lang w:eastAsia="es-AR"/>
            </w:rPr>
          </w:pPr>
          <w:ins w:id="1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"_Toc8677279"</w:instrText>
            </w:r>
            <w:r w:rsidRPr="00887DFC">
              <w:rPr>
                <w:rStyle w:val="Hipervnculo"/>
                <w:noProof/>
              </w:rPr>
              <w:instrText xml:space="preserve"> </w:instrText>
            </w:r>
            <w:r w:rsidRPr="00887DFC">
              <w:rPr>
                <w:rStyle w:val="Hipervnculo"/>
                <w:noProof/>
              </w:rPr>
              <w:fldChar w:fldCharType="separate"/>
            </w:r>
            <w:r w:rsidRPr="00887DFC">
              <w:rPr>
                <w:rStyle w:val="Hipervnculo"/>
                <w:noProof/>
              </w:rPr>
              <w:t>Definición del lugar de trabajo:</w:t>
            </w:r>
            <w:r>
              <w:rPr>
                <w:noProof/>
                <w:webHidden/>
              </w:rPr>
              <w:tab/>
            </w:r>
            <w:r>
              <w:rPr>
                <w:noProof/>
                <w:webHidden/>
              </w:rPr>
              <w:fldChar w:fldCharType="begin"/>
            </w:r>
            <w:r>
              <w:rPr>
                <w:noProof/>
                <w:webHidden/>
              </w:rPr>
              <w:instrText xml:space="preserve"> PAGEREF _Toc8677279 \h </w:instrText>
            </w:r>
          </w:ins>
          <w:r>
            <w:rPr>
              <w:noProof/>
              <w:webHidden/>
            </w:rPr>
          </w:r>
          <w:r>
            <w:rPr>
              <w:noProof/>
              <w:webHidden/>
            </w:rPr>
            <w:fldChar w:fldCharType="separate"/>
          </w:r>
          <w:ins w:id="20" w:author="Gonzalo Pedrotti" w:date="2019-05-13T22:02:00Z">
            <w:r>
              <w:rPr>
                <w:noProof/>
                <w:webHidden/>
              </w:rPr>
              <w:t>4</w:t>
            </w:r>
          </w:ins>
          <w:ins w:id="21" w:author="Gonzalo Pedrotti" w:date="2019-05-13T22:00:00Z">
            <w:r>
              <w:rPr>
                <w:noProof/>
                <w:webHidden/>
              </w:rPr>
              <w:fldChar w:fldCharType="end"/>
            </w:r>
            <w:r w:rsidRPr="00887DFC">
              <w:rPr>
                <w:rStyle w:val="Hipervnculo"/>
                <w:noProof/>
              </w:rPr>
              <w:fldChar w:fldCharType="end"/>
            </w:r>
          </w:ins>
        </w:p>
        <w:p w14:paraId="57E29102" w14:textId="33B227D0" w:rsidR="008E051F" w:rsidRDefault="008E051F">
          <w:pPr>
            <w:pStyle w:val="TDC2"/>
            <w:tabs>
              <w:tab w:val="right" w:leader="dot" w:pos="8494"/>
            </w:tabs>
            <w:rPr>
              <w:ins w:id="22" w:author="Gonzalo Pedrotti" w:date="2019-05-13T22:00:00Z"/>
              <w:rFonts w:eastAsiaTheme="minorEastAsia"/>
              <w:noProof/>
              <w:lang w:eastAsia="es-AR"/>
            </w:rPr>
          </w:pPr>
          <w:ins w:id="2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"_Toc8677280"</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Días y Horario de Reunión:</w:t>
            </w:r>
            <w:r>
              <w:rPr>
                <w:noProof/>
                <w:webHidden/>
              </w:rPr>
              <w:tab/>
            </w:r>
            <w:r>
              <w:rPr>
                <w:noProof/>
                <w:webHidden/>
              </w:rPr>
              <w:fldChar w:fldCharType="begin"/>
            </w:r>
            <w:r>
              <w:rPr>
                <w:noProof/>
                <w:webHidden/>
              </w:rPr>
              <w:instrText xml:space="preserve"> PAGEREF _Toc8677280 \h </w:instrText>
            </w:r>
          </w:ins>
          <w:r>
            <w:rPr>
              <w:noProof/>
              <w:webHidden/>
            </w:rPr>
          </w:r>
          <w:r>
            <w:rPr>
              <w:noProof/>
              <w:webHidden/>
            </w:rPr>
            <w:fldChar w:fldCharType="separate"/>
          </w:r>
          <w:ins w:id="24" w:author="Gonzalo Pedrotti" w:date="2019-05-13T22:02:00Z">
            <w:r>
              <w:rPr>
                <w:noProof/>
                <w:webHidden/>
              </w:rPr>
              <w:t>5</w:t>
            </w:r>
          </w:ins>
          <w:ins w:id="25" w:author="Gonzalo Pedrotti" w:date="2019-05-13T22:00:00Z">
            <w:r>
              <w:rPr>
                <w:noProof/>
                <w:webHidden/>
              </w:rPr>
              <w:fldChar w:fldCharType="end"/>
            </w:r>
            <w:r w:rsidRPr="00887DFC">
              <w:rPr>
                <w:rStyle w:val="Hipervnculo"/>
                <w:noProof/>
              </w:rPr>
              <w:fldChar w:fldCharType="end"/>
            </w:r>
          </w:ins>
        </w:p>
        <w:p w14:paraId="29E1E5B3" w14:textId="353F623C" w:rsidR="008E051F" w:rsidRDefault="008E051F">
          <w:pPr>
            <w:pStyle w:val="TDC2"/>
            <w:tabs>
              <w:tab w:val="right" w:leader="dot" w:pos="8494"/>
            </w:tabs>
            <w:rPr>
              <w:ins w:id="26" w:author="Gonzalo Pedrotti" w:date="2019-05-13T22:00:00Z"/>
              <w:rFonts w:eastAsiaTheme="minorEastAsia"/>
              <w:noProof/>
              <w:lang w:eastAsia="es-AR"/>
            </w:rPr>
          </w:pPr>
          <w:ins w:id="27"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"_Toc8677281"</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Recursos con los que cuenta el equipo:</w:t>
            </w:r>
            <w:r>
              <w:rPr>
                <w:noProof/>
                <w:webHidden/>
              </w:rPr>
              <w:tab/>
            </w:r>
            <w:r>
              <w:rPr>
                <w:noProof/>
                <w:webHidden/>
              </w:rPr>
              <w:fldChar w:fldCharType="begin"/>
            </w:r>
            <w:r>
              <w:rPr>
                <w:noProof/>
                <w:webHidden/>
              </w:rPr>
              <w:instrText xml:space="preserve"> PAGEREF _Toc8677281 \h </w:instrText>
            </w:r>
          </w:ins>
          <w:r>
            <w:rPr>
              <w:noProof/>
              <w:webHidden/>
            </w:rPr>
          </w:r>
          <w:r>
            <w:rPr>
              <w:noProof/>
              <w:webHidden/>
            </w:rPr>
            <w:fldChar w:fldCharType="separate"/>
          </w:r>
          <w:ins w:id="28" w:author="Gonzalo Pedrotti" w:date="2019-05-13T22:02:00Z">
            <w:r>
              <w:rPr>
                <w:noProof/>
                <w:webHidden/>
              </w:rPr>
              <w:t>5</w:t>
            </w:r>
          </w:ins>
          <w:ins w:id="29" w:author="Gonzalo Pedrotti" w:date="2019-05-13T22:00:00Z">
            <w:r>
              <w:rPr>
                <w:noProof/>
                <w:webHidden/>
              </w:rPr>
              <w:fldChar w:fldCharType="end"/>
            </w:r>
            <w:r w:rsidRPr="00887DFC">
              <w:rPr>
                <w:rStyle w:val="Hipervnculo"/>
                <w:noProof/>
              </w:rPr>
              <w:fldChar w:fldCharType="end"/>
            </w:r>
          </w:ins>
        </w:p>
        <w:p w14:paraId="5A35D40D" w14:textId="6702988F" w:rsidR="008E051F" w:rsidRDefault="008E051F">
          <w:pPr>
            <w:pStyle w:val="TDC1"/>
            <w:tabs>
              <w:tab w:val="right" w:leader="dot" w:pos="8494"/>
            </w:tabs>
            <w:rPr>
              <w:ins w:id="30" w:author="Gonzalo Pedrotti" w:date="2019-05-13T22:00:00Z"/>
              <w:rFonts w:eastAsiaTheme="minorEastAsia"/>
              <w:noProof/>
              <w:lang w:eastAsia="es-AR"/>
            </w:rPr>
          </w:pPr>
          <w:ins w:id="3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"_Toc8677282"</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Framework para gestionar el Proyecto:</w:t>
            </w:r>
            <w:r>
              <w:rPr>
                <w:noProof/>
                <w:webHidden/>
              </w:rPr>
              <w:tab/>
            </w:r>
            <w:r>
              <w:rPr>
                <w:noProof/>
                <w:webHidden/>
              </w:rPr>
              <w:fldChar w:fldCharType="begin"/>
            </w:r>
            <w:r>
              <w:rPr>
                <w:noProof/>
                <w:webHidden/>
              </w:rPr>
              <w:instrText xml:space="preserve"> PAGEREF _Toc8677282 \h </w:instrText>
            </w:r>
          </w:ins>
          <w:r>
            <w:rPr>
              <w:noProof/>
              <w:webHidden/>
            </w:rPr>
          </w:r>
          <w:r>
            <w:rPr>
              <w:noProof/>
              <w:webHidden/>
            </w:rPr>
            <w:fldChar w:fldCharType="separate"/>
          </w:r>
          <w:ins w:id="32" w:author="Gonzalo Pedrotti" w:date="2019-05-13T22:02:00Z">
            <w:r>
              <w:rPr>
                <w:noProof/>
                <w:webHidden/>
              </w:rPr>
              <w:t>5</w:t>
            </w:r>
          </w:ins>
          <w:ins w:id="33" w:author="Gonzalo Pedrotti" w:date="2019-05-13T22:00:00Z">
            <w:r>
              <w:rPr>
                <w:noProof/>
                <w:webHidden/>
              </w:rPr>
              <w:fldChar w:fldCharType="end"/>
            </w:r>
            <w:r w:rsidRPr="00887DFC">
              <w:rPr>
                <w:rStyle w:val="Hipervnculo"/>
                <w:noProof/>
              </w:rPr>
              <w:fldChar w:fldCharType="end"/>
            </w:r>
          </w:ins>
        </w:p>
        <w:p w14:paraId="5E14D043" w14:textId="436117EA" w:rsidR="008E051F" w:rsidRDefault="008E051F">
          <w:pPr>
            <w:pStyle w:val="TDC2"/>
            <w:tabs>
              <w:tab w:val="right" w:leader="dot" w:pos="8494"/>
            </w:tabs>
            <w:rPr>
              <w:ins w:id="34" w:author="Gonzalo Pedrotti" w:date="2019-05-13T22:00:00Z"/>
              <w:rFonts w:eastAsiaTheme="minorEastAsia"/>
              <w:noProof/>
              <w:lang w:eastAsia="es-AR"/>
            </w:rPr>
          </w:pPr>
          <w:ins w:id="3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"_Toc8677283"</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Ceremonias a ejecutar:</w:t>
            </w:r>
            <w:r>
              <w:rPr>
                <w:noProof/>
                <w:webHidden/>
              </w:rPr>
              <w:tab/>
            </w:r>
            <w:r>
              <w:rPr>
                <w:noProof/>
                <w:webHidden/>
              </w:rPr>
              <w:fldChar w:fldCharType="begin"/>
            </w:r>
            <w:r>
              <w:rPr>
                <w:noProof/>
                <w:webHidden/>
              </w:rPr>
              <w:instrText xml:space="preserve"> PAGEREF _Toc8677283 \h </w:instrText>
            </w:r>
          </w:ins>
          <w:r>
            <w:rPr>
              <w:noProof/>
              <w:webHidden/>
            </w:rPr>
          </w:r>
          <w:r>
            <w:rPr>
              <w:noProof/>
              <w:webHidden/>
            </w:rPr>
            <w:fldChar w:fldCharType="separate"/>
          </w:r>
          <w:ins w:id="36" w:author="Gonzalo Pedrotti" w:date="2019-05-13T22:02:00Z">
            <w:r>
              <w:rPr>
                <w:noProof/>
                <w:webHidden/>
              </w:rPr>
              <w:t>5</w:t>
            </w:r>
          </w:ins>
          <w:ins w:id="37" w:author="Gonzalo Pedrotti" w:date="2019-05-13T22:00:00Z">
            <w:r>
              <w:rPr>
                <w:noProof/>
                <w:webHidden/>
              </w:rPr>
              <w:fldChar w:fldCharType="end"/>
            </w:r>
            <w:r w:rsidRPr="00887DFC">
              <w:rPr>
                <w:rStyle w:val="Hipervnculo"/>
                <w:noProof/>
              </w:rPr>
              <w:fldChar w:fldCharType="end"/>
            </w:r>
          </w:ins>
        </w:p>
        <w:p w14:paraId="5F867680" w14:textId="54654013" w:rsidR="008E051F" w:rsidRDefault="008E051F">
          <w:pPr>
            <w:pStyle w:val="TDC2"/>
            <w:tabs>
              <w:tab w:val="right" w:leader="dot" w:pos="8494"/>
            </w:tabs>
            <w:rPr>
              <w:ins w:id="38" w:author="Gonzalo Pedrotti" w:date="2019-05-13T22:00:00Z"/>
              <w:rFonts w:eastAsiaTheme="minorEastAsia"/>
              <w:noProof/>
              <w:lang w:eastAsia="es-AR"/>
            </w:rPr>
          </w:pPr>
          <w:ins w:id="3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"_Toc8677284"</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Entregables en cada Sprint:</w:t>
            </w:r>
            <w:r>
              <w:rPr>
                <w:noProof/>
                <w:webHidden/>
              </w:rPr>
              <w:tab/>
            </w:r>
            <w:r>
              <w:rPr>
                <w:noProof/>
                <w:webHidden/>
              </w:rPr>
              <w:fldChar w:fldCharType="begin"/>
            </w:r>
            <w:r>
              <w:rPr>
                <w:noProof/>
                <w:webHidden/>
              </w:rPr>
              <w:instrText xml:space="preserve"> PAGEREF _Toc8677284 \h </w:instrText>
            </w:r>
          </w:ins>
          <w:r>
            <w:rPr>
              <w:noProof/>
              <w:webHidden/>
            </w:rPr>
          </w:r>
          <w:r>
            <w:rPr>
              <w:noProof/>
              <w:webHidden/>
            </w:rPr>
            <w:fldChar w:fldCharType="separate"/>
          </w:r>
          <w:ins w:id="40" w:author="Gonzalo Pedrotti" w:date="2019-05-13T22:02:00Z">
            <w:r>
              <w:rPr>
                <w:noProof/>
                <w:webHidden/>
              </w:rPr>
              <w:t>6</w:t>
            </w:r>
          </w:ins>
          <w:ins w:id="41" w:author="Gonzalo Pedrotti" w:date="2019-05-13T22:00:00Z">
            <w:r>
              <w:rPr>
                <w:noProof/>
                <w:webHidden/>
              </w:rPr>
              <w:fldChar w:fldCharType="end"/>
            </w:r>
            <w:r w:rsidRPr="00887DFC">
              <w:rPr>
                <w:rStyle w:val="Hipervnculo"/>
                <w:noProof/>
              </w:rPr>
              <w:fldChar w:fldCharType="end"/>
            </w:r>
          </w:ins>
        </w:p>
        <w:p w14:paraId="447CF660" w14:textId="0A529A51" w:rsidR="008E051F" w:rsidRDefault="008E051F">
          <w:pPr>
            <w:pStyle w:val="TDC2"/>
            <w:tabs>
              <w:tab w:val="right" w:leader="dot" w:pos="8494"/>
            </w:tabs>
            <w:rPr>
              <w:ins w:id="42" w:author="Gonzalo Pedrotti" w:date="2019-05-13T22:00:00Z"/>
              <w:rFonts w:eastAsiaTheme="minorEastAsia"/>
              <w:noProof/>
              <w:lang w:eastAsia="es-AR"/>
            </w:rPr>
          </w:pPr>
          <w:ins w:id="4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"_Toc8677285"</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Roles del Equipo SCRUM:</w:t>
            </w:r>
            <w:r>
              <w:rPr>
                <w:noProof/>
                <w:webHidden/>
              </w:rPr>
              <w:tab/>
            </w:r>
            <w:r>
              <w:rPr>
                <w:noProof/>
                <w:webHidden/>
              </w:rPr>
              <w:fldChar w:fldCharType="begin"/>
            </w:r>
            <w:r>
              <w:rPr>
                <w:noProof/>
                <w:webHidden/>
              </w:rPr>
              <w:instrText xml:space="preserve"> PAGEREF _Toc8677285 \h </w:instrText>
            </w:r>
          </w:ins>
          <w:r>
            <w:rPr>
              <w:noProof/>
              <w:webHidden/>
            </w:rPr>
          </w:r>
          <w:r>
            <w:rPr>
              <w:noProof/>
              <w:webHidden/>
            </w:rPr>
            <w:fldChar w:fldCharType="separate"/>
          </w:r>
          <w:ins w:id="44" w:author="Gonzalo Pedrotti" w:date="2019-05-13T22:02:00Z">
            <w:r>
              <w:rPr>
                <w:noProof/>
                <w:webHidden/>
              </w:rPr>
              <w:t>8</w:t>
            </w:r>
          </w:ins>
          <w:ins w:id="45" w:author="Gonzalo Pedrotti" w:date="2019-05-13T22:00:00Z">
            <w:r>
              <w:rPr>
                <w:noProof/>
                <w:webHidden/>
              </w:rPr>
              <w:fldChar w:fldCharType="end"/>
            </w:r>
            <w:r w:rsidRPr="00887DFC">
              <w:rPr>
                <w:rStyle w:val="Hipervnculo"/>
                <w:noProof/>
              </w:rPr>
              <w:fldChar w:fldCharType="end"/>
            </w:r>
          </w:ins>
        </w:p>
        <w:p w14:paraId="09048D9B" w14:textId="1FF352AD" w:rsidR="008E051F" w:rsidRDefault="008E051F">
          <w:pPr>
            <w:pStyle w:val="TDC2"/>
            <w:tabs>
              <w:tab w:val="right" w:leader="dot" w:pos="8494"/>
            </w:tabs>
            <w:rPr>
              <w:ins w:id="46" w:author="Gonzalo Pedrotti" w:date="2019-05-13T22:00:00Z"/>
              <w:rFonts w:eastAsiaTheme="minorEastAsia"/>
              <w:noProof/>
              <w:lang w:eastAsia="es-AR"/>
            </w:rPr>
          </w:pPr>
          <w:ins w:id="47"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"_Toc8677286"</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Historias de Usuario</w:t>
            </w:r>
            <w:r>
              <w:rPr>
                <w:noProof/>
                <w:webHidden/>
              </w:rPr>
              <w:tab/>
            </w:r>
            <w:r>
              <w:rPr>
                <w:noProof/>
                <w:webHidden/>
              </w:rPr>
              <w:fldChar w:fldCharType="begin"/>
            </w:r>
            <w:r>
              <w:rPr>
                <w:noProof/>
                <w:webHidden/>
              </w:rPr>
              <w:instrText xml:space="preserve"> PAGEREF _Toc8677286 \h </w:instrText>
            </w:r>
          </w:ins>
          <w:r>
            <w:rPr>
              <w:noProof/>
              <w:webHidden/>
            </w:rPr>
          </w:r>
          <w:r>
            <w:rPr>
              <w:noProof/>
              <w:webHidden/>
            </w:rPr>
            <w:fldChar w:fldCharType="separate"/>
          </w:r>
          <w:ins w:id="48" w:author="Gonzalo Pedrotti" w:date="2019-05-13T22:02:00Z">
            <w:r>
              <w:rPr>
                <w:noProof/>
                <w:webHidden/>
              </w:rPr>
              <w:t>8</w:t>
            </w:r>
          </w:ins>
          <w:ins w:id="49" w:author="Gonzalo Pedrotti" w:date="2019-05-13T22:00:00Z">
            <w:r>
              <w:rPr>
                <w:noProof/>
                <w:webHidden/>
              </w:rPr>
              <w:fldChar w:fldCharType="end"/>
            </w:r>
            <w:r w:rsidRPr="00887DFC">
              <w:rPr>
                <w:rStyle w:val="Hipervnculo"/>
                <w:noProof/>
              </w:rPr>
              <w:fldChar w:fldCharType="end"/>
            </w:r>
          </w:ins>
        </w:p>
        <w:p w14:paraId="0EB926CA" w14:textId="20AC87D2" w:rsidR="008E051F" w:rsidRDefault="008E051F">
          <w:pPr>
            <w:pStyle w:val="TDC2"/>
            <w:tabs>
              <w:tab w:val="right" w:leader="dot" w:pos="8494"/>
            </w:tabs>
            <w:rPr>
              <w:ins w:id="50" w:author="Gonzalo Pedrotti" w:date="2019-05-13T22:00:00Z"/>
              <w:rFonts w:eastAsiaTheme="minorEastAsia"/>
              <w:noProof/>
              <w:lang w:eastAsia="es-AR"/>
            </w:rPr>
          </w:pPr>
          <w:ins w:id="5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"_Toc8677287"</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Estimación de las Historias de Usuario</w:t>
            </w:r>
            <w:r>
              <w:rPr>
                <w:noProof/>
                <w:webHidden/>
              </w:rPr>
              <w:tab/>
            </w:r>
            <w:r>
              <w:rPr>
                <w:noProof/>
                <w:webHidden/>
              </w:rPr>
              <w:fldChar w:fldCharType="begin"/>
            </w:r>
            <w:r>
              <w:rPr>
                <w:noProof/>
                <w:webHidden/>
              </w:rPr>
              <w:instrText xml:space="preserve"> PAGEREF _Toc8677287 \h </w:instrText>
            </w:r>
          </w:ins>
          <w:r>
            <w:rPr>
              <w:noProof/>
              <w:webHidden/>
            </w:rPr>
          </w:r>
          <w:r>
            <w:rPr>
              <w:noProof/>
              <w:webHidden/>
            </w:rPr>
            <w:fldChar w:fldCharType="separate"/>
          </w:r>
          <w:ins w:id="52" w:author="Gonzalo Pedrotti" w:date="2019-05-13T22:02:00Z">
            <w:r>
              <w:rPr>
                <w:noProof/>
                <w:webHidden/>
              </w:rPr>
              <w:t>8</w:t>
            </w:r>
          </w:ins>
          <w:ins w:id="53" w:author="Gonzalo Pedrotti" w:date="2019-05-13T22:00:00Z">
            <w:r>
              <w:rPr>
                <w:noProof/>
                <w:webHidden/>
              </w:rPr>
              <w:fldChar w:fldCharType="end"/>
            </w:r>
            <w:r w:rsidRPr="00887DFC">
              <w:rPr>
                <w:rStyle w:val="Hipervnculo"/>
                <w:noProof/>
              </w:rPr>
              <w:fldChar w:fldCharType="end"/>
            </w:r>
          </w:ins>
        </w:p>
        <w:p w14:paraId="7011BEB0" w14:textId="498D854E" w:rsidR="008E051F" w:rsidRDefault="008E051F">
          <w:pPr>
            <w:pStyle w:val="TDC2"/>
            <w:tabs>
              <w:tab w:val="right" w:leader="dot" w:pos="8494"/>
            </w:tabs>
            <w:rPr>
              <w:ins w:id="54" w:author="Gonzalo Pedrotti" w:date="2019-05-13T22:00:00Z"/>
              <w:rFonts w:eastAsiaTheme="minorEastAsia"/>
              <w:noProof/>
              <w:lang w:eastAsia="es-AR"/>
            </w:rPr>
          </w:pPr>
          <w:ins w:id="5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"_Toc8677288"</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Criterios de Aceptación (Definition of Ready)</w:t>
            </w:r>
            <w:r>
              <w:rPr>
                <w:noProof/>
                <w:webHidden/>
              </w:rPr>
              <w:tab/>
            </w:r>
            <w:r>
              <w:rPr>
                <w:noProof/>
                <w:webHidden/>
              </w:rPr>
              <w:fldChar w:fldCharType="begin"/>
            </w:r>
            <w:r>
              <w:rPr>
                <w:noProof/>
                <w:webHidden/>
              </w:rPr>
              <w:instrText xml:space="preserve"> PAGEREF _Toc8677288 \h </w:instrText>
            </w:r>
          </w:ins>
          <w:r>
            <w:rPr>
              <w:noProof/>
              <w:webHidden/>
            </w:rPr>
          </w:r>
          <w:r>
            <w:rPr>
              <w:noProof/>
              <w:webHidden/>
            </w:rPr>
            <w:fldChar w:fldCharType="separate"/>
          </w:r>
          <w:ins w:id="56" w:author="Gonzalo Pedrotti" w:date="2019-05-13T22:02:00Z">
            <w:r>
              <w:rPr>
                <w:noProof/>
                <w:webHidden/>
              </w:rPr>
              <w:t>9</w:t>
            </w:r>
          </w:ins>
          <w:ins w:id="57" w:author="Gonzalo Pedrotti" w:date="2019-05-13T22:00:00Z">
            <w:r>
              <w:rPr>
                <w:noProof/>
                <w:webHidden/>
              </w:rPr>
              <w:fldChar w:fldCharType="end"/>
            </w:r>
            <w:r w:rsidRPr="00887DFC">
              <w:rPr>
                <w:rStyle w:val="Hipervnculo"/>
                <w:noProof/>
              </w:rPr>
              <w:fldChar w:fldCharType="end"/>
            </w:r>
          </w:ins>
        </w:p>
        <w:p w14:paraId="73CD65B0" w14:textId="0E019C70" w:rsidR="008E051F" w:rsidRDefault="008E051F">
          <w:pPr>
            <w:pStyle w:val="TDC2"/>
            <w:tabs>
              <w:tab w:val="right" w:leader="dot" w:pos="8494"/>
            </w:tabs>
            <w:rPr>
              <w:ins w:id="58" w:author="Gonzalo Pedrotti" w:date="2019-05-13T22:00:00Z"/>
              <w:rFonts w:eastAsiaTheme="minorEastAsia"/>
              <w:noProof/>
              <w:lang w:eastAsia="es-AR"/>
            </w:rPr>
          </w:pPr>
          <w:ins w:id="5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"_Toc8677289"</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Criterios de Hecho (Definition of Done)</w:t>
            </w:r>
            <w:r>
              <w:rPr>
                <w:noProof/>
                <w:webHidden/>
              </w:rPr>
              <w:tab/>
            </w:r>
            <w:r>
              <w:rPr>
                <w:noProof/>
                <w:webHidden/>
              </w:rPr>
              <w:fldChar w:fldCharType="begin"/>
            </w:r>
            <w:r>
              <w:rPr>
                <w:noProof/>
                <w:webHidden/>
              </w:rPr>
              <w:instrText xml:space="preserve"> PAGEREF _Toc8677289 \h </w:instrText>
            </w:r>
          </w:ins>
          <w:r>
            <w:rPr>
              <w:noProof/>
              <w:webHidden/>
            </w:rPr>
          </w:r>
          <w:r>
            <w:rPr>
              <w:noProof/>
              <w:webHidden/>
            </w:rPr>
            <w:fldChar w:fldCharType="separate"/>
          </w:r>
          <w:ins w:id="60" w:author="Gonzalo Pedrotti" w:date="2019-05-13T22:02:00Z">
            <w:r>
              <w:rPr>
                <w:noProof/>
                <w:webHidden/>
              </w:rPr>
              <w:t>9</w:t>
            </w:r>
          </w:ins>
          <w:ins w:id="61" w:author="Gonzalo Pedrotti" w:date="2019-05-13T22:00:00Z">
            <w:r>
              <w:rPr>
                <w:noProof/>
                <w:webHidden/>
              </w:rPr>
              <w:fldChar w:fldCharType="end"/>
            </w:r>
            <w:r w:rsidRPr="00887DFC">
              <w:rPr>
                <w:rStyle w:val="Hipervnculo"/>
                <w:noProof/>
              </w:rPr>
              <w:fldChar w:fldCharType="end"/>
            </w:r>
          </w:ins>
        </w:p>
        <w:p w14:paraId="29C3059A" w14:textId="67B4EF88" w:rsidR="008E051F" w:rsidRDefault="008E051F">
          <w:pPr>
            <w:pStyle w:val="TDC1"/>
            <w:tabs>
              <w:tab w:val="right" w:leader="dot" w:pos="8494"/>
            </w:tabs>
            <w:rPr>
              <w:ins w:id="62" w:author="Gonzalo Pedrotti" w:date="2019-05-13T22:00:00Z"/>
              <w:rFonts w:eastAsiaTheme="minorEastAsia"/>
              <w:noProof/>
              <w:lang w:eastAsia="es-AR"/>
            </w:rPr>
          </w:pPr>
          <w:ins w:id="6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"_Toc8677290"</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Metodología de Trabajo del Sprint</w:t>
            </w:r>
            <w:r>
              <w:rPr>
                <w:noProof/>
                <w:webHidden/>
              </w:rPr>
              <w:tab/>
            </w:r>
            <w:r>
              <w:rPr>
                <w:noProof/>
                <w:webHidden/>
              </w:rPr>
              <w:fldChar w:fldCharType="begin"/>
            </w:r>
            <w:r>
              <w:rPr>
                <w:noProof/>
                <w:webHidden/>
              </w:rPr>
              <w:instrText xml:space="preserve"> PAGEREF _Toc8677290 \h </w:instrText>
            </w:r>
          </w:ins>
          <w:r>
            <w:rPr>
              <w:noProof/>
              <w:webHidden/>
            </w:rPr>
          </w:r>
          <w:r>
            <w:rPr>
              <w:noProof/>
              <w:webHidden/>
            </w:rPr>
            <w:fldChar w:fldCharType="separate"/>
          </w:r>
          <w:ins w:id="64" w:author="Gonzalo Pedrotti" w:date="2019-05-13T22:02:00Z">
            <w:r>
              <w:rPr>
                <w:noProof/>
                <w:webHidden/>
              </w:rPr>
              <w:t>10</w:t>
            </w:r>
          </w:ins>
          <w:ins w:id="65" w:author="Gonzalo Pedrotti" w:date="2019-05-13T22:00:00Z">
            <w:r>
              <w:rPr>
                <w:noProof/>
                <w:webHidden/>
              </w:rPr>
              <w:fldChar w:fldCharType="end"/>
            </w:r>
            <w:r w:rsidRPr="00887DFC">
              <w:rPr>
                <w:rStyle w:val="Hipervnculo"/>
                <w:noProof/>
              </w:rPr>
              <w:fldChar w:fldCharType="end"/>
            </w:r>
          </w:ins>
        </w:p>
        <w:p w14:paraId="39BAB7BE" w14:textId="3C0223CB" w:rsidR="008E051F" w:rsidRDefault="008E051F">
          <w:pPr>
            <w:pStyle w:val="TDC2"/>
            <w:tabs>
              <w:tab w:val="right" w:leader="dot" w:pos="8494"/>
            </w:tabs>
            <w:rPr>
              <w:ins w:id="66" w:author="Gonzalo Pedrotti" w:date="2019-05-13T22:00:00Z"/>
              <w:rFonts w:eastAsiaTheme="minorEastAsia"/>
              <w:noProof/>
              <w:lang w:eastAsia="es-AR"/>
            </w:rPr>
          </w:pPr>
          <w:ins w:id="67"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"_Toc8677291"</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Flujo de Trabajo en los Sprint</w:t>
            </w:r>
            <w:r>
              <w:rPr>
                <w:noProof/>
                <w:webHidden/>
              </w:rPr>
              <w:tab/>
            </w:r>
            <w:r>
              <w:rPr>
                <w:noProof/>
                <w:webHidden/>
              </w:rPr>
              <w:fldChar w:fldCharType="begin"/>
            </w:r>
            <w:r>
              <w:rPr>
                <w:noProof/>
                <w:webHidden/>
              </w:rPr>
              <w:instrText xml:space="preserve"> PAGEREF _Toc8677291 \h </w:instrText>
            </w:r>
          </w:ins>
          <w:r>
            <w:rPr>
              <w:noProof/>
              <w:webHidden/>
            </w:rPr>
          </w:r>
          <w:r>
            <w:rPr>
              <w:noProof/>
              <w:webHidden/>
            </w:rPr>
            <w:fldChar w:fldCharType="separate"/>
          </w:r>
          <w:ins w:id="68" w:author="Gonzalo Pedrotti" w:date="2019-05-13T22:02:00Z">
            <w:r>
              <w:rPr>
                <w:noProof/>
                <w:webHidden/>
              </w:rPr>
              <w:t>10</w:t>
            </w:r>
          </w:ins>
          <w:ins w:id="69" w:author="Gonzalo Pedrotti" w:date="2019-05-13T22:00:00Z">
            <w:r>
              <w:rPr>
                <w:noProof/>
                <w:webHidden/>
              </w:rPr>
              <w:fldChar w:fldCharType="end"/>
            </w:r>
            <w:r w:rsidRPr="00887DFC">
              <w:rPr>
                <w:rStyle w:val="Hipervnculo"/>
                <w:noProof/>
              </w:rPr>
              <w:fldChar w:fldCharType="end"/>
            </w:r>
          </w:ins>
        </w:p>
        <w:p w14:paraId="4B27C2D9" w14:textId="35898D8F" w:rsidR="008E051F" w:rsidRDefault="008E051F">
          <w:pPr>
            <w:pStyle w:val="TDC2"/>
            <w:tabs>
              <w:tab w:val="right" w:leader="dot" w:pos="8494"/>
            </w:tabs>
            <w:rPr>
              <w:ins w:id="70" w:author="Gonzalo Pedrotti" w:date="2019-05-13T22:00:00Z"/>
              <w:rFonts w:eastAsiaTheme="minorEastAsia"/>
              <w:noProof/>
              <w:lang w:eastAsia="es-AR"/>
            </w:rPr>
          </w:pPr>
          <w:ins w:id="7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"_Toc8677292"</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Planificación del Sprint</w:t>
            </w:r>
            <w:r>
              <w:rPr>
                <w:noProof/>
                <w:webHidden/>
              </w:rPr>
              <w:tab/>
            </w:r>
            <w:r>
              <w:rPr>
                <w:noProof/>
                <w:webHidden/>
              </w:rPr>
              <w:fldChar w:fldCharType="begin"/>
            </w:r>
            <w:r>
              <w:rPr>
                <w:noProof/>
                <w:webHidden/>
              </w:rPr>
              <w:instrText xml:space="preserve"> PAGEREF _Toc8677292 \h </w:instrText>
            </w:r>
          </w:ins>
          <w:r>
            <w:rPr>
              <w:noProof/>
              <w:webHidden/>
            </w:rPr>
          </w:r>
          <w:r>
            <w:rPr>
              <w:noProof/>
              <w:webHidden/>
            </w:rPr>
            <w:fldChar w:fldCharType="separate"/>
          </w:r>
          <w:ins w:id="72" w:author="Gonzalo Pedrotti" w:date="2019-05-13T22:02:00Z">
            <w:r>
              <w:rPr>
                <w:noProof/>
                <w:webHidden/>
              </w:rPr>
              <w:t>11</w:t>
            </w:r>
          </w:ins>
          <w:ins w:id="73" w:author="Gonzalo Pedrotti" w:date="2019-05-13T22:00:00Z">
            <w:r>
              <w:rPr>
                <w:noProof/>
                <w:webHidden/>
              </w:rPr>
              <w:fldChar w:fldCharType="end"/>
            </w:r>
            <w:r w:rsidRPr="00887DFC">
              <w:rPr>
                <w:rStyle w:val="Hipervnculo"/>
                <w:noProof/>
              </w:rPr>
              <w:fldChar w:fldCharType="end"/>
            </w:r>
          </w:ins>
        </w:p>
        <w:p w14:paraId="4F6ADBF8" w14:textId="574A0B28" w:rsidR="008E051F" w:rsidRDefault="008E051F">
          <w:pPr>
            <w:pStyle w:val="TDC3"/>
            <w:tabs>
              <w:tab w:val="left" w:pos="880"/>
              <w:tab w:val="right" w:leader="dot" w:pos="8494"/>
            </w:tabs>
            <w:rPr>
              <w:ins w:id="74" w:author="Gonzalo Pedrotti" w:date="2019-05-13T22:00:00Z"/>
              <w:rFonts w:eastAsiaTheme="minorEastAsia"/>
              <w:noProof/>
              <w:lang w:eastAsia="es-AR"/>
            </w:rPr>
          </w:pPr>
          <w:ins w:id="7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"_Toc8677293"</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a)</w:t>
            </w:r>
            <w:r>
              <w:rPr>
                <w:rFonts w:eastAsiaTheme="minorEastAsia"/>
                <w:noProof/>
                <w:lang w:eastAsia="es-AR"/>
              </w:rPr>
              <w:tab/>
            </w:r>
            <w:r w:rsidRPr="00887DFC">
              <w:rPr>
                <w:rStyle w:val="Hipervnculo"/>
                <w:rFonts w:cstheme="minorHAnsi"/>
                <w:noProof/>
              </w:rPr>
              <w:t>Definición/Objetivo del Sprint</w:t>
            </w:r>
            <w:r>
              <w:rPr>
                <w:noProof/>
                <w:webHidden/>
              </w:rPr>
              <w:tab/>
            </w:r>
            <w:r>
              <w:rPr>
                <w:noProof/>
                <w:webHidden/>
              </w:rPr>
              <w:fldChar w:fldCharType="begin"/>
            </w:r>
            <w:r>
              <w:rPr>
                <w:noProof/>
                <w:webHidden/>
              </w:rPr>
              <w:instrText xml:space="preserve"> PAGEREF _Toc8677293 \h </w:instrText>
            </w:r>
          </w:ins>
          <w:r>
            <w:rPr>
              <w:noProof/>
              <w:webHidden/>
            </w:rPr>
          </w:r>
          <w:r>
            <w:rPr>
              <w:noProof/>
              <w:webHidden/>
            </w:rPr>
            <w:fldChar w:fldCharType="separate"/>
          </w:r>
          <w:ins w:id="76" w:author="Gonzalo Pedrotti" w:date="2019-05-13T22:02:00Z">
            <w:r>
              <w:rPr>
                <w:noProof/>
                <w:webHidden/>
              </w:rPr>
              <w:t>11</w:t>
            </w:r>
          </w:ins>
          <w:ins w:id="77" w:author="Gonzalo Pedrotti" w:date="2019-05-13T22:00:00Z">
            <w:r>
              <w:rPr>
                <w:noProof/>
                <w:webHidden/>
              </w:rPr>
              <w:fldChar w:fldCharType="end"/>
            </w:r>
            <w:r w:rsidRPr="00887DFC">
              <w:rPr>
                <w:rStyle w:val="Hipervnculo"/>
                <w:noProof/>
              </w:rPr>
              <w:fldChar w:fldCharType="end"/>
            </w:r>
          </w:ins>
        </w:p>
        <w:p w14:paraId="51858A77" w14:textId="25E621F1" w:rsidR="008E051F" w:rsidRDefault="008E051F">
          <w:pPr>
            <w:pStyle w:val="TDC3"/>
            <w:tabs>
              <w:tab w:val="left" w:pos="880"/>
              <w:tab w:val="right" w:leader="dot" w:pos="8494"/>
            </w:tabs>
            <w:rPr>
              <w:ins w:id="78" w:author="Gonzalo Pedrotti" w:date="2019-05-13T22:00:00Z"/>
              <w:rFonts w:eastAsiaTheme="minorEastAsia"/>
              <w:noProof/>
              <w:lang w:eastAsia="es-AR"/>
            </w:rPr>
          </w:pPr>
          <w:ins w:id="7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"_Toc8677294"</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lang w:val="en-US"/>
              </w:rPr>
              <w:t>b)</w:t>
            </w:r>
            <w:r>
              <w:rPr>
                <w:rFonts w:eastAsiaTheme="minorEastAsia"/>
                <w:noProof/>
                <w:lang w:eastAsia="es-AR"/>
              </w:rPr>
              <w:tab/>
            </w:r>
            <w:r w:rsidRPr="00887DFC">
              <w:rPr>
                <w:rStyle w:val="Hipervnculo"/>
                <w:rFonts w:cstheme="minorHAnsi"/>
                <w:noProof/>
                <w:lang w:val="en-US"/>
              </w:rPr>
              <w:t>Sprint Backlog (Lista de US del Sprint)</w:t>
            </w:r>
            <w:r>
              <w:rPr>
                <w:noProof/>
                <w:webHidden/>
              </w:rPr>
              <w:tab/>
            </w:r>
            <w:r>
              <w:rPr>
                <w:noProof/>
                <w:webHidden/>
              </w:rPr>
              <w:fldChar w:fldCharType="begin"/>
            </w:r>
            <w:r>
              <w:rPr>
                <w:noProof/>
                <w:webHidden/>
              </w:rPr>
              <w:instrText xml:space="preserve"> PAGEREF _Toc8677294 \h </w:instrText>
            </w:r>
          </w:ins>
          <w:r>
            <w:rPr>
              <w:noProof/>
              <w:webHidden/>
            </w:rPr>
          </w:r>
          <w:r>
            <w:rPr>
              <w:noProof/>
              <w:webHidden/>
            </w:rPr>
            <w:fldChar w:fldCharType="separate"/>
          </w:r>
          <w:ins w:id="80" w:author="Gonzalo Pedrotti" w:date="2019-05-13T22:02:00Z">
            <w:r>
              <w:rPr>
                <w:noProof/>
                <w:webHidden/>
              </w:rPr>
              <w:t>11</w:t>
            </w:r>
          </w:ins>
          <w:ins w:id="81" w:author="Gonzalo Pedrotti" w:date="2019-05-13T22:00:00Z">
            <w:r>
              <w:rPr>
                <w:noProof/>
                <w:webHidden/>
              </w:rPr>
              <w:fldChar w:fldCharType="end"/>
            </w:r>
            <w:r w:rsidRPr="00887DFC">
              <w:rPr>
                <w:rStyle w:val="Hipervnculo"/>
                <w:noProof/>
              </w:rPr>
              <w:fldChar w:fldCharType="end"/>
            </w:r>
          </w:ins>
        </w:p>
        <w:p w14:paraId="0B1DDB1D" w14:textId="077433D0" w:rsidR="008E051F" w:rsidRDefault="008E051F">
          <w:pPr>
            <w:pStyle w:val="TDC3"/>
            <w:tabs>
              <w:tab w:val="left" w:pos="880"/>
              <w:tab w:val="right" w:leader="dot" w:pos="8494"/>
            </w:tabs>
            <w:rPr>
              <w:ins w:id="82" w:author="Gonzalo Pedrotti" w:date="2019-05-13T22:00:00Z"/>
              <w:rFonts w:eastAsiaTheme="minorEastAsia"/>
              <w:noProof/>
              <w:lang w:eastAsia="es-AR"/>
            </w:rPr>
          </w:pPr>
          <w:ins w:id="8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"_Toc8677295"</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w:t>
            </w:r>
            <w:r>
              <w:rPr>
                <w:rFonts w:eastAsiaTheme="minorEastAsia"/>
                <w:noProof/>
                <w:lang w:eastAsia="es-AR"/>
              </w:rPr>
              <w:tab/>
            </w:r>
            <w:r w:rsidRPr="00887DFC">
              <w:rPr>
                <w:rStyle w:val="Hipervnculo"/>
                <w:rFonts w:cstheme="minorHAnsi"/>
                <w:noProof/>
              </w:rPr>
              <w:t>Estimación de la Capacidad del Equipo:</w:t>
            </w:r>
            <w:r>
              <w:rPr>
                <w:noProof/>
                <w:webHidden/>
              </w:rPr>
              <w:tab/>
            </w:r>
            <w:r>
              <w:rPr>
                <w:noProof/>
                <w:webHidden/>
              </w:rPr>
              <w:fldChar w:fldCharType="begin"/>
            </w:r>
            <w:r>
              <w:rPr>
                <w:noProof/>
                <w:webHidden/>
              </w:rPr>
              <w:instrText xml:space="preserve"> PAGEREF _Toc8677295 \h </w:instrText>
            </w:r>
          </w:ins>
          <w:r>
            <w:rPr>
              <w:noProof/>
              <w:webHidden/>
            </w:rPr>
          </w:r>
          <w:r>
            <w:rPr>
              <w:noProof/>
              <w:webHidden/>
            </w:rPr>
            <w:fldChar w:fldCharType="separate"/>
          </w:r>
          <w:ins w:id="84" w:author="Gonzalo Pedrotti" w:date="2019-05-13T22:02:00Z">
            <w:r>
              <w:rPr>
                <w:noProof/>
                <w:webHidden/>
              </w:rPr>
              <w:t>12</w:t>
            </w:r>
          </w:ins>
          <w:ins w:id="85" w:author="Gonzalo Pedrotti" w:date="2019-05-13T22:00:00Z">
            <w:r>
              <w:rPr>
                <w:noProof/>
                <w:webHidden/>
              </w:rPr>
              <w:fldChar w:fldCharType="end"/>
            </w:r>
            <w:r w:rsidRPr="00887DFC">
              <w:rPr>
                <w:rStyle w:val="Hipervnculo"/>
                <w:noProof/>
              </w:rPr>
              <w:fldChar w:fldCharType="end"/>
            </w:r>
          </w:ins>
        </w:p>
        <w:p w14:paraId="136B9FE2" w14:textId="30CFBEB7" w:rsidR="008E051F" w:rsidRDefault="008E051F">
          <w:pPr>
            <w:pStyle w:val="TDC3"/>
            <w:tabs>
              <w:tab w:val="left" w:pos="880"/>
              <w:tab w:val="right" w:leader="dot" w:pos="8494"/>
            </w:tabs>
            <w:rPr>
              <w:ins w:id="86" w:author="Gonzalo Pedrotti" w:date="2019-05-13T22:00:00Z"/>
              <w:rFonts w:eastAsiaTheme="minorEastAsia"/>
              <w:noProof/>
              <w:lang w:eastAsia="es-AR"/>
            </w:rPr>
          </w:pPr>
          <w:ins w:id="87" w:author="Gonzalo Pedrotti" w:date="2019-05-13T22:02:00Z">
            <w:r w:rsidRPr="008E051F">
              <w:rPr>
                <w:rStyle w:val="Hipervnculo"/>
                <w:noProof/>
                <w:color w:val="auto"/>
                <w:u w:val="none"/>
                <w:rPrChange w:id="88" w:author="Gonzalo Pedrotti" w:date="2019-05-13T22:02:00Z">
                  <w:rPr>
                    <w:rStyle w:val="Hipervnculo"/>
                    <w:noProof/>
                  </w:rPr>
                </w:rPrChange>
              </w:rPr>
              <w:t>d)</w:t>
            </w:r>
          </w:ins>
          <w:ins w:id="8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"_Toc8677296"</w:instrText>
            </w:r>
            <w:r w:rsidRPr="00887DFC">
              <w:rPr>
                <w:rStyle w:val="Hipervnculo"/>
                <w:noProof/>
              </w:rPr>
              <w:instrText xml:space="preserve"> </w:instrText>
            </w:r>
            <w:r w:rsidRPr="00887DFC">
              <w:rPr>
                <w:rStyle w:val="Hipervnculo"/>
                <w:noProof/>
              </w:rPr>
              <w:fldChar w:fldCharType="separate"/>
            </w:r>
            <w:r>
              <w:rPr>
                <w:rFonts w:eastAsiaTheme="minorEastAsia"/>
                <w:noProof/>
                <w:lang w:eastAsia="es-AR"/>
              </w:rPr>
              <w:tab/>
            </w:r>
            <w:r w:rsidRPr="00887DFC">
              <w:rPr>
                <w:rStyle w:val="Hipervnculo"/>
                <w:rFonts w:cstheme="minorHAnsi"/>
                <w:noProof/>
              </w:rPr>
              <w:t>Sprint Burndown Chart</w:t>
            </w:r>
            <w:r>
              <w:rPr>
                <w:noProof/>
                <w:webHidden/>
              </w:rPr>
              <w:tab/>
            </w:r>
            <w:r>
              <w:rPr>
                <w:noProof/>
                <w:webHidden/>
              </w:rPr>
              <w:fldChar w:fldCharType="begin"/>
            </w:r>
            <w:r>
              <w:rPr>
                <w:noProof/>
                <w:webHidden/>
              </w:rPr>
              <w:instrText xml:space="preserve"> PAGEREF _Toc8677296 \h </w:instrText>
            </w:r>
          </w:ins>
          <w:r>
            <w:rPr>
              <w:noProof/>
              <w:webHidden/>
            </w:rPr>
          </w:r>
          <w:r>
            <w:rPr>
              <w:noProof/>
              <w:webHidden/>
            </w:rPr>
            <w:fldChar w:fldCharType="separate"/>
          </w:r>
          <w:ins w:id="90" w:author="Gonzalo Pedrotti" w:date="2019-05-13T22:02:00Z">
            <w:r>
              <w:rPr>
                <w:noProof/>
                <w:webHidden/>
              </w:rPr>
              <w:t>13</w:t>
            </w:r>
          </w:ins>
          <w:ins w:id="91" w:author="Gonzalo Pedrotti" w:date="2019-05-13T22:00:00Z">
            <w:r>
              <w:rPr>
                <w:noProof/>
                <w:webHidden/>
              </w:rPr>
              <w:fldChar w:fldCharType="end"/>
            </w:r>
            <w:r w:rsidRPr="00887DFC">
              <w:rPr>
                <w:rStyle w:val="Hipervnculo"/>
                <w:noProof/>
              </w:rPr>
              <w:fldChar w:fldCharType="end"/>
            </w:r>
          </w:ins>
        </w:p>
        <w:p w14:paraId="22E16B5C" w14:textId="6707FCE4" w:rsidR="008E051F" w:rsidRDefault="008E051F">
          <w:pPr>
            <w:pStyle w:val="TDC3"/>
            <w:tabs>
              <w:tab w:val="right" w:leader="dot" w:pos="8494"/>
            </w:tabs>
            <w:rPr>
              <w:ins w:id="92" w:author="Gonzalo Pedrotti" w:date="2019-05-13T22:00:00Z"/>
              <w:rFonts w:eastAsiaTheme="minorEastAsia"/>
              <w:noProof/>
              <w:lang w:eastAsia="es-AR"/>
            </w:rPr>
          </w:pPr>
          <w:ins w:id="9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"_Toc8677297"</w:instrText>
            </w:r>
            <w:r w:rsidRPr="00887DFC">
              <w:rPr>
                <w:rStyle w:val="Hipervnculo"/>
                <w:noProof/>
              </w:rPr>
              <w:instrText xml:space="preserve"> </w:instrText>
            </w:r>
            <w:r w:rsidRPr="00887DFC">
              <w:rPr>
                <w:rStyle w:val="Hipervnculo"/>
                <w:noProof/>
              </w:rPr>
              <w:fldChar w:fldCharType="separate"/>
            </w:r>
          </w:ins>
          <w:ins w:id="94" w:author="Gonzalo Pedrotti" w:date="2019-05-13T22:02:00Z">
            <w:r>
              <w:rPr>
                <w:rStyle w:val="Hipervnculo"/>
                <w:rFonts w:cstheme="minorHAnsi"/>
                <w:noProof/>
              </w:rPr>
              <w:t>e</w:t>
            </w:r>
          </w:ins>
          <w:ins w:id="95" w:author="Gonzalo Pedrotti" w:date="2019-05-13T22:00:00Z">
            <w:r w:rsidRPr="00887DFC">
              <w:rPr>
                <w:rStyle w:val="Hipervnculo"/>
                <w:rFonts w:cstheme="minorHAnsi"/>
                <w:noProof/>
              </w:rPr>
              <w:t>)</w:t>
            </w:r>
          </w:ins>
          <w:ins w:id="96" w:author="Gonzalo Pedrotti" w:date="2019-05-13T22:01:00Z">
            <w:r w:rsidRPr="008E051F">
              <w:rPr>
                <w:noProof/>
              </w:rPr>
              <w:t xml:space="preserve"> </w:t>
            </w:r>
            <w:r w:rsidRPr="008E051F">
              <w:rPr>
                <w:rStyle w:val="Hipervnculo"/>
                <w:rFonts w:cstheme="minorHAnsi"/>
                <w:noProof/>
              </w:rPr>
              <w:t>Velocidad del Equipo (Puntos Estimados vs Puntos Quemados)</w:t>
            </w:r>
          </w:ins>
          <w:ins w:id="97" w:author="Gonzalo Pedrotti" w:date="2019-05-13T22:00:00Z">
            <w:r>
              <w:rPr>
                <w:noProof/>
                <w:webHidden/>
              </w:rPr>
              <w:tab/>
            </w:r>
            <w:r>
              <w:rPr>
                <w:noProof/>
                <w:webHidden/>
              </w:rPr>
              <w:fldChar w:fldCharType="begin"/>
            </w:r>
            <w:r>
              <w:rPr>
                <w:noProof/>
                <w:webHidden/>
              </w:rPr>
              <w:instrText xml:space="preserve"> PAGEREF _Toc8677297 \h </w:instrText>
            </w:r>
          </w:ins>
          <w:r>
            <w:rPr>
              <w:noProof/>
              <w:webHidden/>
            </w:rPr>
          </w:r>
          <w:r>
            <w:rPr>
              <w:noProof/>
              <w:webHidden/>
            </w:rPr>
            <w:fldChar w:fldCharType="separate"/>
          </w:r>
          <w:ins w:id="98" w:author="Gonzalo Pedrotti" w:date="2019-05-13T22:02:00Z">
            <w:r>
              <w:rPr>
                <w:noProof/>
                <w:webHidden/>
              </w:rPr>
              <w:t>13</w:t>
            </w:r>
          </w:ins>
          <w:ins w:id="99" w:author="Gonzalo Pedrotti" w:date="2019-05-13T22:00:00Z">
            <w:r>
              <w:rPr>
                <w:noProof/>
                <w:webHidden/>
              </w:rPr>
              <w:fldChar w:fldCharType="end"/>
            </w:r>
            <w:r w:rsidRPr="00887DFC">
              <w:rPr>
                <w:rStyle w:val="Hipervnculo"/>
                <w:noProof/>
              </w:rPr>
              <w:fldChar w:fldCharType="end"/>
            </w:r>
          </w:ins>
        </w:p>
        <w:p w14:paraId="1F42C022" w14:textId="4703A0AF" w:rsidR="008E051F" w:rsidRDefault="008E051F">
          <w:pPr>
            <w:pStyle w:val="TDC1"/>
            <w:tabs>
              <w:tab w:val="right" w:leader="dot" w:pos="8494"/>
            </w:tabs>
            <w:rPr>
              <w:ins w:id="100" w:author="Gonzalo Pedrotti" w:date="2019-05-13T22:00:00Z"/>
              <w:rFonts w:eastAsiaTheme="minorEastAsia"/>
              <w:noProof/>
              <w:lang w:eastAsia="es-AR"/>
            </w:rPr>
          </w:pPr>
          <w:ins w:id="10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"_Toc8677300"</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Gestión del Sprint Backlog</w:t>
            </w:r>
            <w:r>
              <w:rPr>
                <w:noProof/>
                <w:webHidden/>
              </w:rPr>
              <w:tab/>
            </w:r>
            <w:r>
              <w:rPr>
                <w:noProof/>
                <w:webHidden/>
              </w:rPr>
              <w:fldChar w:fldCharType="begin"/>
            </w:r>
            <w:r>
              <w:rPr>
                <w:noProof/>
                <w:webHidden/>
              </w:rPr>
              <w:instrText xml:space="preserve"> PAGEREF _Toc8677300 \h </w:instrText>
            </w:r>
          </w:ins>
          <w:r>
            <w:rPr>
              <w:noProof/>
              <w:webHidden/>
            </w:rPr>
          </w:r>
          <w:r>
            <w:rPr>
              <w:noProof/>
              <w:webHidden/>
            </w:rPr>
            <w:fldChar w:fldCharType="separate"/>
          </w:r>
          <w:ins w:id="102" w:author="Gonzalo Pedrotti" w:date="2019-05-13T22:02:00Z">
            <w:r>
              <w:rPr>
                <w:noProof/>
                <w:webHidden/>
              </w:rPr>
              <w:t>14</w:t>
            </w:r>
          </w:ins>
          <w:ins w:id="103" w:author="Gonzalo Pedrotti" w:date="2019-05-13T22:00:00Z">
            <w:r>
              <w:rPr>
                <w:noProof/>
                <w:webHidden/>
              </w:rPr>
              <w:fldChar w:fldCharType="end"/>
            </w:r>
            <w:r w:rsidRPr="00887DFC">
              <w:rPr>
                <w:rStyle w:val="Hipervnculo"/>
                <w:noProof/>
              </w:rPr>
              <w:fldChar w:fldCharType="end"/>
            </w:r>
          </w:ins>
        </w:p>
        <w:p w14:paraId="5ED1A7B3" w14:textId="16E7DADA" w:rsidR="008E051F" w:rsidRDefault="008E051F">
          <w:pPr>
            <w:pStyle w:val="TDC1"/>
            <w:tabs>
              <w:tab w:val="right" w:leader="dot" w:pos="8494"/>
            </w:tabs>
            <w:rPr>
              <w:ins w:id="104" w:author="Gonzalo Pedrotti" w:date="2019-05-13T22:00:00Z"/>
              <w:rFonts w:eastAsiaTheme="minorEastAsia"/>
              <w:noProof/>
              <w:lang w:eastAsia="es-AR"/>
            </w:rPr>
          </w:pPr>
          <w:ins w:id="10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"_Toc8677301"</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Definición del Sprint 0</w:t>
            </w:r>
            <w:r>
              <w:rPr>
                <w:noProof/>
                <w:webHidden/>
              </w:rPr>
              <w:tab/>
            </w:r>
            <w:r>
              <w:rPr>
                <w:noProof/>
                <w:webHidden/>
              </w:rPr>
              <w:fldChar w:fldCharType="begin"/>
            </w:r>
            <w:r>
              <w:rPr>
                <w:noProof/>
                <w:webHidden/>
              </w:rPr>
              <w:instrText xml:space="preserve"> PAGEREF _Toc8677301 \h </w:instrText>
            </w:r>
          </w:ins>
          <w:r>
            <w:rPr>
              <w:noProof/>
              <w:webHidden/>
            </w:rPr>
          </w:r>
          <w:r>
            <w:rPr>
              <w:noProof/>
              <w:webHidden/>
            </w:rPr>
            <w:fldChar w:fldCharType="separate"/>
          </w:r>
          <w:ins w:id="106" w:author="Gonzalo Pedrotti" w:date="2019-05-13T22:02:00Z">
            <w:r>
              <w:rPr>
                <w:noProof/>
                <w:webHidden/>
              </w:rPr>
              <w:t>15</w:t>
            </w:r>
          </w:ins>
          <w:ins w:id="107" w:author="Gonzalo Pedrotti" w:date="2019-05-13T22:00:00Z">
            <w:r>
              <w:rPr>
                <w:noProof/>
                <w:webHidden/>
              </w:rPr>
              <w:fldChar w:fldCharType="end"/>
            </w:r>
            <w:r w:rsidRPr="00887DFC">
              <w:rPr>
                <w:rStyle w:val="Hipervnculo"/>
                <w:noProof/>
              </w:rPr>
              <w:fldChar w:fldCharType="end"/>
            </w:r>
          </w:ins>
        </w:p>
        <w:p w14:paraId="2C1B6594" w14:textId="05555F5E" w:rsidR="008E051F" w:rsidRDefault="008E051F">
          <w:pPr>
            <w:pStyle w:val="TDC1"/>
            <w:tabs>
              <w:tab w:val="right" w:leader="dot" w:pos="8494"/>
            </w:tabs>
            <w:rPr>
              <w:ins w:id="108" w:author="Gonzalo Pedrotti" w:date="2019-05-13T22:00:00Z"/>
              <w:rFonts w:eastAsiaTheme="minorEastAsia"/>
              <w:noProof/>
              <w:lang w:eastAsia="es-AR"/>
            </w:rPr>
          </w:pPr>
          <w:ins w:id="109"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"_Toc8677302"</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 xml:space="preserve">Gestión de Configuración: Cambios y Versiones </w:t>
            </w:r>
            <w:r>
              <w:rPr>
                <w:noProof/>
                <w:webHidden/>
              </w:rPr>
              <w:tab/>
            </w:r>
            <w:r>
              <w:rPr>
                <w:noProof/>
                <w:webHidden/>
              </w:rPr>
              <w:fldChar w:fldCharType="begin"/>
            </w:r>
            <w:r>
              <w:rPr>
                <w:noProof/>
                <w:webHidden/>
              </w:rPr>
              <w:instrText xml:space="preserve"> PAGEREF _Toc8677302 \h </w:instrText>
            </w:r>
          </w:ins>
          <w:r>
            <w:rPr>
              <w:noProof/>
              <w:webHidden/>
            </w:rPr>
          </w:r>
          <w:r>
            <w:rPr>
              <w:noProof/>
              <w:webHidden/>
            </w:rPr>
            <w:fldChar w:fldCharType="separate"/>
          </w:r>
          <w:ins w:id="110" w:author="Gonzalo Pedrotti" w:date="2019-05-13T22:02:00Z">
            <w:r>
              <w:rPr>
                <w:noProof/>
                <w:webHidden/>
              </w:rPr>
              <w:t>16</w:t>
            </w:r>
          </w:ins>
          <w:ins w:id="111" w:author="Gonzalo Pedrotti" w:date="2019-05-13T22:00:00Z">
            <w:r>
              <w:rPr>
                <w:noProof/>
                <w:webHidden/>
              </w:rPr>
              <w:fldChar w:fldCharType="end"/>
            </w:r>
            <w:r w:rsidRPr="00887DFC">
              <w:rPr>
                <w:rStyle w:val="Hipervnculo"/>
                <w:noProof/>
              </w:rPr>
              <w:fldChar w:fldCharType="end"/>
            </w:r>
          </w:ins>
        </w:p>
        <w:p w14:paraId="3214B9A8" w14:textId="040EBCC0" w:rsidR="008E051F" w:rsidRDefault="008E051F">
          <w:pPr>
            <w:pStyle w:val="TDC2"/>
            <w:tabs>
              <w:tab w:val="right" w:leader="dot" w:pos="8494"/>
            </w:tabs>
            <w:rPr>
              <w:ins w:id="112" w:author="Gonzalo Pedrotti" w:date="2019-05-13T22:00:00Z"/>
              <w:rFonts w:eastAsiaTheme="minorEastAsia"/>
              <w:noProof/>
              <w:lang w:eastAsia="es-AR"/>
            </w:rPr>
          </w:pPr>
          <w:ins w:id="113"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"_Toc8677303"</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Estructura del Repositorio:</w:t>
            </w:r>
            <w:r>
              <w:rPr>
                <w:noProof/>
                <w:webHidden/>
              </w:rPr>
              <w:tab/>
            </w:r>
            <w:r>
              <w:rPr>
                <w:noProof/>
                <w:webHidden/>
              </w:rPr>
              <w:fldChar w:fldCharType="begin"/>
            </w:r>
            <w:r>
              <w:rPr>
                <w:noProof/>
                <w:webHidden/>
              </w:rPr>
              <w:instrText xml:space="preserve"> PAGEREF _Toc8677303 \h </w:instrText>
            </w:r>
          </w:ins>
          <w:r>
            <w:rPr>
              <w:noProof/>
              <w:webHidden/>
            </w:rPr>
          </w:r>
          <w:r>
            <w:rPr>
              <w:noProof/>
              <w:webHidden/>
            </w:rPr>
            <w:fldChar w:fldCharType="separate"/>
          </w:r>
          <w:ins w:id="114" w:author="Gonzalo Pedrotti" w:date="2019-05-13T22:02:00Z">
            <w:r>
              <w:rPr>
                <w:noProof/>
                <w:webHidden/>
              </w:rPr>
              <w:t>16</w:t>
            </w:r>
          </w:ins>
          <w:ins w:id="115" w:author="Gonzalo Pedrotti" w:date="2019-05-13T22:00:00Z">
            <w:r>
              <w:rPr>
                <w:noProof/>
                <w:webHidden/>
              </w:rPr>
              <w:fldChar w:fldCharType="end"/>
            </w:r>
            <w:r w:rsidRPr="00887DFC">
              <w:rPr>
                <w:rStyle w:val="Hipervnculo"/>
                <w:noProof/>
              </w:rPr>
              <w:fldChar w:fldCharType="end"/>
            </w:r>
          </w:ins>
        </w:p>
        <w:p w14:paraId="6023222B" w14:textId="77B8F9E0" w:rsidR="008E051F" w:rsidRDefault="008E051F">
          <w:pPr>
            <w:pStyle w:val="TDC2"/>
            <w:tabs>
              <w:tab w:val="right" w:leader="dot" w:pos="8494"/>
            </w:tabs>
            <w:rPr>
              <w:ins w:id="116" w:author="Gonzalo Pedrotti" w:date="2019-05-13T22:00:00Z"/>
              <w:rFonts w:eastAsiaTheme="minorEastAsia"/>
              <w:noProof/>
              <w:lang w:eastAsia="es-AR"/>
            </w:rPr>
          </w:pPr>
          <w:ins w:id="117"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"_Toc8677304"</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Control de versiones de la Documentación en la carpeta “Gestión del Proyecto”</w:t>
            </w:r>
            <w:r>
              <w:rPr>
                <w:noProof/>
                <w:webHidden/>
              </w:rPr>
              <w:tab/>
            </w:r>
            <w:r>
              <w:rPr>
                <w:noProof/>
                <w:webHidden/>
              </w:rPr>
              <w:fldChar w:fldCharType="begin"/>
            </w:r>
            <w:r>
              <w:rPr>
                <w:noProof/>
                <w:webHidden/>
              </w:rPr>
              <w:instrText xml:space="preserve"> PAGEREF _Toc8677304 \h </w:instrText>
            </w:r>
          </w:ins>
          <w:r>
            <w:rPr>
              <w:noProof/>
              <w:webHidden/>
            </w:rPr>
          </w:r>
          <w:r>
            <w:rPr>
              <w:noProof/>
              <w:webHidden/>
            </w:rPr>
            <w:fldChar w:fldCharType="separate"/>
          </w:r>
          <w:ins w:id="118" w:author="Gonzalo Pedrotti" w:date="2019-05-13T22:02:00Z">
            <w:r>
              <w:rPr>
                <w:noProof/>
                <w:webHidden/>
              </w:rPr>
              <w:t>16</w:t>
            </w:r>
          </w:ins>
          <w:ins w:id="119" w:author="Gonzalo Pedrotti" w:date="2019-05-13T22:00:00Z">
            <w:r>
              <w:rPr>
                <w:noProof/>
                <w:webHidden/>
              </w:rPr>
              <w:fldChar w:fldCharType="end"/>
            </w:r>
            <w:r w:rsidRPr="00887DFC">
              <w:rPr>
                <w:rStyle w:val="Hipervnculo"/>
                <w:noProof/>
              </w:rPr>
              <w:fldChar w:fldCharType="end"/>
            </w:r>
          </w:ins>
        </w:p>
        <w:p w14:paraId="3EE2B80B" w14:textId="38CA0E5D" w:rsidR="008E051F" w:rsidRDefault="008E051F">
          <w:pPr>
            <w:pStyle w:val="TDC2"/>
            <w:tabs>
              <w:tab w:val="right" w:leader="dot" w:pos="8494"/>
            </w:tabs>
            <w:rPr>
              <w:ins w:id="120" w:author="Gonzalo Pedrotti" w:date="2019-05-13T22:00:00Z"/>
              <w:rFonts w:eastAsiaTheme="minorEastAsia"/>
              <w:noProof/>
              <w:lang w:eastAsia="es-AR"/>
            </w:rPr>
          </w:pPr>
          <w:ins w:id="121"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"_Toc8677305"</w:instrText>
            </w:r>
            <w:r w:rsidRPr="00887DFC">
              <w:rPr>
                <w:rStyle w:val="Hipervnculo"/>
                <w:noProof/>
              </w:rPr>
              <w:instrText xml:space="preserve"> </w:instrText>
            </w:r>
            <w:r w:rsidRPr="00887DFC">
              <w:rPr>
                <w:rStyle w:val="Hipervnculo"/>
                <w:noProof/>
              </w:rPr>
              <w:fldChar w:fldCharType="separate"/>
            </w:r>
            <w:r w:rsidRPr="00887DFC">
              <w:rPr>
                <w:rStyle w:val="Hipervnculo"/>
                <w:rFonts w:cstheme="minorHAnsi"/>
                <w:noProof/>
              </w:rPr>
              <w:t>Control de versiones de la Documentación en la carpeta “Gestión del Producto”</w:t>
            </w:r>
            <w:r>
              <w:rPr>
                <w:noProof/>
                <w:webHidden/>
              </w:rPr>
              <w:tab/>
            </w:r>
            <w:r>
              <w:rPr>
                <w:noProof/>
                <w:webHidden/>
              </w:rPr>
              <w:fldChar w:fldCharType="begin"/>
            </w:r>
            <w:r>
              <w:rPr>
                <w:noProof/>
                <w:webHidden/>
              </w:rPr>
              <w:instrText xml:space="preserve"> PAGEREF _Toc8677305 \h </w:instrText>
            </w:r>
          </w:ins>
          <w:r>
            <w:rPr>
              <w:noProof/>
              <w:webHidden/>
            </w:rPr>
          </w:r>
          <w:r>
            <w:rPr>
              <w:noProof/>
              <w:webHidden/>
            </w:rPr>
            <w:fldChar w:fldCharType="separate"/>
          </w:r>
          <w:ins w:id="122" w:author="Gonzalo Pedrotti" w:date="2019-05-13T22:02:00Z">
            <w:r>
              <w:rPr>
                <w:noProof/>
                <w:webHidden/>
              </w:rPr>
              <w:t>16</w:t>
            </w:r>
          </w:ins>
          <w:ins w:id="123" w:author="Gonzalo Pedrotti" w:date="2019-05-13T22:00:00Z">
            <w:r>
              <w:rPr>
                <w:noProof/>
                <w:webHidden/>
              </w:rPr>
              <w:fldChar w:fldCharType="end"/>
            </w:r>
            <w:r w:rsidRPr="00887DFC">
              <w:rPr>
                <w:rStyle w:val="Hipervnculo"/>
                <w:noProof/>
              </w:rPr>
              <w:fldChar w:fldCharType="end"/>
            </w:r>
          </w:ins>
        </w:p>
        <w:p w14:paraId="1ABB5178" w14:textId="1F8ED2E2" w:rsidR="008E051F" w:rsidRDefault="008E051F">
          <w:pPr>
            <w:pStyle w:val="TDC1"/>
            <w:tabs>
              <w:tab w:val="right" w:leader="dot" w:pos="8494"/>
            </w:tabs>
            <w:rPr>
              <w:ins w:id="124" w:author="Gonzalo Pedrotti" w:date="2019-05-13T22:00:00Z"/>
              <w:rFonts w:eastAsiaTheme="minorEastAsia"/>
              <w:noProof/>
              <w:lang w:eastAsia="es-AR"/>
            </w:rPr>
          </w:pPr>
          <w:ins w:id="125" w:author="Gonzalo Pedrotti" w:date="2019-05-13T22:00:00Z">
            <w:r w:rsidRPr="00887DFC">
              <w:rPr>
                <w:rStyle w:val="Hipervnculo"/>
                <w:noProof/>
              </w:rPr>
              <w:fldChar w:fldCharType="begin"/>
            </w:r>
            <w:r w:rsidRPr="00887DFC">
              <w:rPr>
                <w:rStyle w:val="Hipervnculo"/>
                <w:noProof/>
              </w:rPr>
              <w:instrText xml:space="preserve"> </w:instrText>
            </w:r>
            <w:r>
              <w:rPr>
                <w:noProof/>
              </w:rPr>
              <w:instrText>HYPERLINK \l "_Toc8677306"</w:instrText>
            </w:r>
            <w:r w:rsidRPr="00887DFC">
              <w:rPr>
                <w:rStyle w:val="Hipervnculo"/>
                <w:noProof/>
              </w:rPr>
              <w:instrText xml:space="preserve"> </w:instrText>
            </w:r>
            <w:r w:rsidRPr="00887DFC">
              <w:rPr>
                <w:rStyle w:val="Hipervnculo"/>
                <w:noProof/>
              </w:rPr>
              <w:fldChar w:fldCharType="separate"/>
            </w:r>
            <w:r w:rsidRPr="00887DFC">
              <w:rPr>
                <w:rStyle w:val="Hipervnculo"/>
                <w:noProof/>
                <w:lang w:val="es-ES"/>
              </w:rPr>
              <w:t>Bibliografía</w:t>
            </w:r>
            <w:r>
              <w:rPr>
                <w:noProof/>
                <w:webHidden/>
              </w:rPr>
              <w:tab/>
            </w:r>
            <w:r>
              <w:rPr>
                <w:noProof/>
                <w:webHidden/>
              </w:rPr>
              <w:fldChar w:fldCharType="begin"/>
            </w:r>
            <w:r>
              <w:rPr>
                <w:noProof/>
                <w:webHidden/>
              </w:rPr>
              <w:instrText xml:space="preserve"> PAGEREF _Toc8677306 \h </w:instrText>
            </w:r>
          </w:ins>
          <w:r>
            <w:rPr>
              <w:noProof/>
              <w:webHidden/>
            </w:rPr>
          </w:r>
          <w:r>
            <w:rPr>
              <w:noProof/>
              <w:webHidden/>
            </w:rPr>
            <w:fldChar w:fldCharType="separate"/>
          </w:r>
          <w:ins w:id="126" w:author="Gonzalo Pedrotti" w:date="2019-05-13T22:02:00Z">
            <w:r>
              <w:rPr>
                <w:noProof/>
                <w:webHidden/>
              </w:rPr>
              <w:t>17</w:t>
            </w:r>
          </w:ins>
          <w:ins w:id="127" w:author="Gonzalo Pedrotti" w:date="2019-05-13T22:00:00Z">
            <w:r>
              <w:rPr>
                <w:noProof/>
                <w:webHidden/>
              </w:rPr>
              <w:fldChar w:fldCharType="end"/>
            </w:r>
            <w:r w:rsidRPr="00887DFC">
              <w:rPr>
                <w:rStyle w:val="Hipervnculo"/>
                <w:noProof/>
              </w:rPr>
              <w:fldChar w:fldCharType="end"/>
            </w:r>
          </w:ins>
        </w:p>
        <w:p w14:paraId="6180C9A6" w14:textId="448482EA" w:rsidR="00BB20A7" w:rsidDel="00CA7CCC" w:rsidRDefault="00BB20A7">
          <w:pPr>
            <w:pStyle w:val="TDC1"/>
            <w:tabs>
              <w:tab w:val="right" w:leader="dot" w:pos="8494"/>
            </w:tabs>
            <w:rPr>
              <w:del w:id="128" w:author="Gonzalo Pedrotti" w:date="2019-05-08T12:10:00Z"/>
              <w:rFonts w:eastAsiaTheme="minorEastAsia"/>
              <w:noProof/>
              <w:lang w:eastAsia="es-AR"/>
            </w:rPr>
          </w:pPr>
          <w:del w:id="129" w:author="Gonzalo Pedrotti" w:date="2019-05-08T12:10:00Z">
            <w:r w:rsidRPr="00CA7CCC" w:rsidDel="00CA7CCC">
              <w:rPr>
                <w:rPrChange w:id="130" w:author="Gonzalo Pedrotti" w:date="2019-05-08T12:10:00Z">
                  <w:rPr>
                    <w:rStyle w:val="Hipervnculo"/>
                    <w:noProof/>
                  </w:rPr>
                </w:rPrChange>
              </w:rPr>
              <w:delText>Historial de Revisiones:</w:delText>
            </w:r>
            <w:r w:rsidDel="00CA7CCC">
              <w:rPr>
                <w:noProof/>
                <w:webHidden/>
              </w:rPr>
              <w:tab/>
              <w:delText>3</w:delText>
            </w:r>
          </w:del>
        </w:p>
        <w:p w14:paraId="24C4C36B" w14:textId="0B535494" w:rsidR="00BB20A7" w:rsidDel="00CA7CCC" w:rsidRDefault="00BB20A7">
          <w:pPr>
            <w:pStyle w:val="TDC1"/>
            <w:tabs>
              <w:tab w:val="right" w:leader="dot" w:pos="8494"/>
            </w:tabs>
            <w:rPr>
              <w:del w:id="131" w:author="Gonzalo Pedrotti" w:date="2019-05-08T12:10:00Z"/>
              <w:rFonts w:eastAsiaTheme="minorEastAsia"/>
              <w:noProof/>
              <w:lang w:eastAsia="es-AR"/>
            </w:rPr>
          </w:pPr>
          <w:del w:id="132" w:author="Gonzalo Pedrotti" w:date="2019-05-08T12:10:00Z">
            <w:r w:rsidRPr="00CA7CCC" w:rsidDel="00CA7CCC">
              <w:rPr>
                <w:rPrChange w:id="133" w:author="Gonzalo Pedrotti" w:date="2019-05-08T12:10:00Z">
                  <w:rPr>
                    <w:rStyle w:val="Hipervnculo"/>
                    <w:noProof/>
                  </w:rPr>
                </w:rPrChange>
              </w:rPr>
              <w:delText>Integrantes del Equipo de Proyecto Final:</w:delText>
            </w:r>
            <w:r w:rsidDel="00CA7CCC">
              <w:rPr>
                <w:noProof/>
                <w:webHidden/>
              </w:rPr>
              <w:tab/>
              <w:delText>4</w:delText>
            </w:r>
          </w:del>
        </w:p>
        <w:p w14:paraId="2B8998BE" w14:textId="1A91E4C3" w:rsidR="00BB20A7" w:rsidDel="00CA7CCC" w:rsidRDefault="00BB20A7">
          <w:pPr>
            <w:pStyle w:val="TDC1"/>
            <w:tabs>
              <w:tab w:val="right" w:leader="dot" w:pos="8494"/>
            </w:tabs>
            <w:rPr>
              <w:del w:id="134" w:author="Gonzalo Pedrotti" w:date="2019-05-08T12:10:00Z"/>
              <w:rFonts w:eastAsiaTheme="minorEastAsia"/>
              <w:noProof/>
              <w:lang w:eastAsia="es-AR"/>
            </w:rPr>
          </w:pPr>
          <w:del w:id="135" w:author="Gonzalo Pedrotti" w:date="2019-05-08T12:10:00Z">
            <w:r w:rsidRPr="00CA7CCC" w:rsidDel="00CA7CCC">
              <w:rPr>
                <w:rPrChange w:id="136" w:author="Gonzalo Pedrotti" w:date="2019-05-08T12:10:00Z">
                  <w:rPr>
                    <w:rStyle w:val="Hipervnculo"/>
                    <w:noProof/>
                  </w:rPr>
                </w:rPrChange>
              </w:rPr>
              <w:delText>Organización del Equipo:</w:delText>
            </w:r>
            <w:r w:rsidDel="00CA7CCC">
              <w:rPr>
                <w:noProof/>
                <w:webHidden/>
              </w:rPr>
              <w:tab/>
              <w:delText>4</w:delText>
            </w:r>
          </w:del>
        </w:p>
        <w:p w14:paraId="58B585B1" w14:textId="000713AD" w:rsidR="00BB20A7" w:rsidDel="00CA7CCC" w:rsidRDefault="00BB20A7">
          <w:pPr>
            <w:pStyle w:val="TDC2"/>
            <w:tabs>
              <w:tab w:val="right" w:leader="dot" w:pos="8494"/>
            </w:tabs>
            <w:rPr>
              <w:del w:id="137" w:author="Gonzalo Pedrotti" w:date="2019-05-08T12:10:00Z"/>
              <w:rFonts w:eastAsiaTheme="minorEastAsia"/>
              <w:noProof/>
              <w:lang w:eastAsia="es-AR"/>
            </w:rPr>
          </w:pPr>
          <w:del w:id="138" w:author="Gonzalo Pedrotti" w:date="2019-05-08T12:10:00Z">
            <w:r w:rsidRPr="00CA7CCC" w:rsidDel="00CA7CCC">
              <w:rPr>
                <w:rPrChange w:id="139" w:author="Gonzalo Pedrotti" w:date="2019-05-08T12:10:00Z">
                  <w:rPr>
                    <w:rStyle w:val="Hipervnculo"/>
                    <w:noProof/>
                  </w:rPr>
                </w:rPrChange>
              </w:rPr>
              <w:delText>Definición del lugar de trabajo</w:delText>
            </w:r>
            <w:r w:rsidDel="00CA7CCC">
              <w:rPr>
                <w:noProof/>
                <w:webHidden/>
              </w:rPr>
              <w:tab/>
              <w:delText>4</w:delText>
            </w:r>
          </w:del>
        </w:p>
        <w:p w14:paraId="46D6BAE1" w14:textId="080553B3" w:rsidR="00BB20A7" w:rsidDel="00CA7CCC" w:rsidRDefault="00BB20A7">
          <w:pPr>
            <w:pStyle w:val="TDC2"/>
            <w:tabs>
              <w:tab w:val="right" w:leader="dot" w:pos="8494"/>
            </w:tabs>
            <w:rPr>
              <w:del w:id="140" w:author="Gonzalo Pedrotti" w:date="2019-05-08T12:10:00Z"/>
              <w:rFonts w:eastAsiaTheme="minorEastAsia"/>
              <w:noProof/>
              <w:lang w:eastAsia="es-AR"/>
            </w:rPr>
          </w:pPr>
          <w:del w:id="141" w:author="Gonzalo Pedrotti" w:date="2019-05-08T12:10:00Z">
            <w:r w:rsidRPr="00CA7CCC" w:rsidDel="00CA7CCC">
              <w:rPr>
                <w:rPrChange w:id="142" w:author="Gonzalo Pedrotti" w:date="2019-05-08T12:10:00Z">
                  <w:rPr>
                    <w:rStyle w:val="Hipervnculo"/>
                    <w:noProof/>
                  </w:rPr>
                </w:rPrChange>
              </w:rPr>
              <w:delText>Días y Horario de Reunión:</w:delText>
            </w:r>
            <w:r w:rsidDel="00CA7CCC">
              <w:rPr>
                <w:noProof/>
                <w:webHidden/>
              </w:rPr>
              <w:tab/>
              <w:delText>4</w:delText>
            </w:r>
          </w:del>
        </w:p>
        <w:p w14:paraId="36CC32F0" w14:textId="7EC287BE" w:rsidR="00BB20A7" w:rsidDel="00CA7CCC" w:rsidRDefault="00BB20A7">
          <w:pPr>
            <w:pStyle w:val="TDC2"/>
            <w:tabs>
              <w:tab w:val="right" w:leader="dot" w:pos="8494"/>
            </w:tabs>
            <w:rPr>
              <w:del w:id="143" w:author="Gonzalo Pedrotti" w:date="2019-05-08T12:10:00Z"/>
              <w:rFonts w:eastAsiaTheme="minorEastAsia"/>
              <w:noProof/>
              <w:lang w:eastAsia="es-AR"/>
            </w:rPr>
          </w:pPr>
          <w:del w:id="144" w:author="Gonzalo Pedrotti" w:date="2019-05-08T12:10:00Z">
            <w:r w:rsidRPr="00CA7CCC" w:rsidDel="00CA7CCC">
              <w:rPr>
                <w:rPrChange w:id="145" w:author="Gonzalo Pedrotti" w:date="2019-05-08T12:10:00Z">
                  <w:rPr>
                    <w:rStyle w:val="Hipervnculo"/>
                    <w:noProof/>
                  </w:rPr>
                </w:rPrChange>
              </w:rPr>
              <w:delText>Recursos con los que cuenta el equipo:</w:delText>
            </w:r>
            <w:r w:rsidDel="00CA7CCC">
              <w:rPr>
                <w:noProof/>
                <w:webHidden/>
              </w:rPr>
              <w:tab/>
              <w:delText>4</w:delText>
            </w:r>
          </w:del>
        </w:p>
        <w:p w14:paraId="52CAFBED" w14:textId="7DB034B6" w:rsidR="00BB20A7" w:rsidDel="00CA7CCC" w:rsidRDefault="00BB20A7">
          <w:pPr>
            <w:pStyle w:val="TDC1"/>
            <w:tabs>
              <w:tab w:val="right" w:leader="dot" w:pos="8494"/>
            </w:tabs>
            <w:rPr>
              <w:del w:id="146" w:author="Gonzalo Pedrotti" w:date="2019-05-08T12:10:00Z"/>
              <w:rFonts w:eastAsiaTheme="minorEastAsia"/>
              <w:noProof/>
              <w:lang w:eastAsia="es-AR"/>
            </w:rPr>
          </w:pPr>
          <w:del w:id="147" w:author="Gonzalo Pedrotti" w:date="2019-05-08T12:10:00Z">
            <w:r w:rsidRPr="00CA7CCC" w:rsidDel="00CA7CCC">
              <w:rPr>
                <w:rPrChange w:id="148" w:author="Gonzalo Pedrotti" w:date="2019-05-08T12:10:00Z">
                  <w:rPr>
                    <w:rStyle w:val="Hipervnculo"/>
                    <w:noProof/>
                  </w:rPr>
                </w:rPrChange>
              </w:rPr>
              <w:delText>Framework para gestionar el Proyecto:</w:delText>
            </w:r>
            <w:r w:rsidDel="00CA7CCC">
              <w:rPr>
                <w:noProof/>
                <w:webHidden/>
              </w:rPr>
              <w:tab/>
              <w:delText>4</w:delText>
            </w:r>
          </w:del>
        </w:p>
        <w:p w14:paraId="502F8BAA" w14:textId="1BD6511C" w:rsidR="00BB20A7" w:rsidDel="00CA7CCC" w:rsidRDefault="00BB20A7">
          <w:pPr>
            <w:pStyle w:val="TDC2"/>
            <w:tabs>
              <w:tab w:val="right" w:leader="dot" w:pos="8494"/>
            </w:tabs>
            <w:rPr>
              <w:del w:id="149" w:author="Gonzalo Pedrotti" w:date="2019-05-08T12:10:00Z"/>
              <w:rFonts w:eastAsiaTheme="minorEastAsia"/>
              <w:noProof/>
              <w:lang w:eastAsia="es-AR"/>
            </w:rPr>
          </w:pPr>
          <w:del w:id="150" w:author="Gonzalo Pedrotti" w:date="2019-05-08T12:10:00Z">
            <w:r w:rsidRPr="00CA7CCC" w:rsidDel="00CA7CCC">
              <w:rPr>
                <w:rPrChange w:id="151" w:author="Gonzalo Pedrotti" w:date="2019-05-08T12:10:00Z">
                  <w:rPr>
                    <w:rStyle w:val="Hipervnculo"/>
                    <w:noProof/>
                  </w:rPr>
                </w:rPrChange>
              </w:rPr>
              <w:delText>Ceremonias a ejecutar:</w:delText>
            </w:r>
            <w:r w:rsidDel="00CA7CCC">
              <w:rPr>
                <w:noProof/>
                <w:webHidden/>
              </w:rPr>
              <w:tab/>
              <w:delText>4</w:delText>
            </w:r>
          </w:del>
        </w:p>
        <w:p w14:paraId="4B0DC70F" w14:textId="2B2876FF" w:rsidR="00BB20A7" w:rsidDel="00CA7CCC" w:rsidRDefault="00BB20A7">
          <w:pPr>
            <w:pStyle w:val="TDC2"/>
            <w:tabs>
              <w:tab w:val="right" w:leader="dot" w:pos="8494"/>
            </w:tabs>
            <w:rPr>
              <w:del w:id="152" w:author="Gonzalo Pedrotti" w:date="2019-05-08T12:10:00Z"/>
              <w:rFonts w:eastAsiaTheme="minorEastAsia"/>
              <w:noProof/>
              <w:lang w:eastAsia="es-AR"/>
            </w:rPr>
          </w:pPr>
          <w:del w:id="153" w:author="Gonzalo Pedrotti" w:date="2019-05-08T12:10:00Z">
            <w:r w:rsidRPr="00CA7CCC" w:rsidDel="00CA7CCC">
              <w:rPr>
                <w:rPrChange w:id="154" w:author="Gonzalo Pedrotti" w:date="2019-05-08T12:10:00Z">
                  <w:rPr>
                    <w:rStyle w:val="Hipervnculo"/>
                    <w:noProof/>
                  </w:rPr>
                </w:rPrChange>
              </w:rPr>
              <w:delText>Entregables:</w:delText>
            </w:r>
            <w:r w:rsidDel="00CA7CCC">
              <w:rPr>
                <w:noProof/>
                <w:webHidden/>
              </w:rPr>
              <w:tab/>
              <w:delText>5</w:delText>
            </w:r>
          </w:del>
        </w:p>
        <w:p w14:paraId="6A9A5D2B" w14:textId="21C554CB" w:rsidR="00BB20A7" w:rsidDel="00CA7CCC" w:rsidRDefault="00BB20A7">
          <w:pPr>
            <w:pStyle w:val="TDC2"/>
            <w:tabs>
              <w:tab w:val="right" w:leader="dot" w:pos="8494"/>
            </w:tabs>
            <w:rPr>
              <w:del w:id="155" w:author="Gonzalo Pedrotti" w:date="2019-05-08T12:10:00Z"/>
              <w:rFonts w:eastAsiaTheme="minorEastAsia"/>
              <w:noProof/>
              <w:lang w:eastAsia="es-AR"/>
            </w:rPr>
          </w:pPr>
          <w:del w:id="156" w:author="Gonzalo Pedrotti" w:date="2019-05-08T12:10:00Z">
            <w:r w:rsidRPr="00CA7CCC" w:rsidDel="00CA7CCC">
              <w:rPr>
                <w:rPrChange w:id="157" w:author="Gonzalo Pedrotti" w:date="2019-05-08T12:10:00Z">
                  <w:rPr>
                    <w:rStyle w:val="Hipervnculo"/>
                    <w:noProof/>
                  </w:rPr>
                </w:rPrChange>
              </w:rPr>
              <w:delText>Roles del Equipo SCRUM:</w:delText>
            </w:r>
            <w:r w:rsidDel="00CA7CCC">
              <w:rPr>
                <w:noProof/>
                <w:webHidden/>
              </w:rPr>
              <w:tab/>
              <w:delText>6</w:delText>
            </w:r>
          </w:del>
        </w:p>
        <w:p w14:paraId="3EF528D7" w14:textId="5B0A44D4" w:rsidR="00BB20A7" w:rsidDel="00CA7CCC" w:rsidRDefault="00BB20A7">
          <w:pPr>
            <w:pStyle w:val="TDC2"/>
            <w:tabs>
              <w:tab w:val="right" w:leader="dot" w:pos="8494"/>
            </w:tabs>
            <w:rPr>
              <w:del w:id="158" w:author="Gonzalo Pedrotti" w:date="2019-05-08T12:10:00Z"/>
              <w:rFonts w:eastAsiaTheme="minorEastAsia"/>
              <w:noProof/>
              <w:lang w:eastAsia="es-AR"/>
            </w:rPr>
          </w:pPr>
          <w:del w:id="159" w:author="Gonzalo Pedrotti" w:date="2019-05-08T12:10:00Z">
            <w:r w:rsidRPr="00CA7CCC" w:rsidDel="00CA7CCC">
              <w:rPr>
                <w:rPrChange w:id="160" w:author="Gonzalo Pedrotti" w:date="2019-05-08T12:10:00Z">
                  <w:rPr>
                    <w:rStyle w:val="Hipervnculo"/>
                    <w:noProof/>
                  </w:rPr>
                </w:rPrChange>
              </w:rPr>
              <w:delText>Historias de Usuario</w:delText>
            </w:r>
            <w:r w:rsidDel="00CA7CCC">
              <w:rPr>
                <w:noProof/>
                <w:webHidden/>
              </w:rPr>
              <w:tab/>
              <w:delText>6</w:delText>
            </w:r>
          </w:del>
        </w:p>
        <w:p w14:paraId="5E2CA15C" w14:textId="199C637C" w:rsidR="00BB20A7" w:rsidDel="00CA7CCC" w:rsidRDefault="00BB20A7">
          <w:pPr>
            <w:pStyle w:val="TDC2"/>
            <w:tabs>
              <w:tab w:val="right" w:leader="dot" w:pos="8494"/>
            </w:tabs>
            <w:rPr>
              <w:del w:id="161" w:author="Gonzalo Pedrotti" w:date="2019-05-08T12:10:00Z"/>
              <w:rFonts w:eastAsiaTheme="minorEastAsia"/>
              <w:noProof/>
              <w:lang w:eastAsia="es-AR"/>
            </w:rPr>
          </w:pPr>
          <w:del w:id="162" w:author="Gonzalo Pedrotti" w:date="2019-05-08T12:10:00Z">
            <w:r w:rsidRPr="00CA7CCC" w:rsidDel="00CA7CCC">
              <w:rPr>
                <w:rPrChange w:id="163" w:author="Gonzalo Pedrotti" w:date="2019-05-08T12:10:00Z">
                  <w:rPr>
                    <w:rStyle w:val="Hipervnculo"/>
                    <w:noProof/>
                  </w:rPr>
                </w:rPrChange>
              </w:rPr>
              <w:delText>Estimación de las Historias de Usuario</w:delText>
            </w:r>
            <w:r w:rsidDel="00CA7CCC">
              <w:rPr>
                <w:noProof/>
                <w:webHidden/>
              </w:rPr>
              <w:tab/>
              <w:delText>6</w:delText>
            </w:r>
          </w:del>
        </w:p>
        <w:p w14:paraId="71373DC8" w14:textId="1029DCBE" w:rsidR="00BB20A7" w:rsidDel="00CA7CCC" w:rsidRDefault="00BB20A7">
          <w:pPr>
            <w:pStyle w:val="TDC2"/>
            <w:tabs>
              <w:tab w:val="right" w:leader="dot" w:pos="8494"/>
            </w:tabs>
            <w:rPr>
              <w:del w:id="164" w:author="Gonzalo Pedrotti" w:date="2019-05-08T12:10:00Z"/>
              <w:rFonts w:eastAsiaTheme="minorEastAsia"/>
              <w:noProof/>
              <w:lang w:eastAsia="es-AR"/>
            </w:rPr>
          </w:pPr>
          <w:del w:id="165" w:author="Gonzalo Pedrotti" w:date="2019-05-08T12:10:00Z">
            <w:r w:rsidRPr="00CA7CCC" w:rsidDel="00CA7CCC">
              <w:rPr>
                <w:rPrChange w:id="166" w:author="Gonzalo Pedrotti" w:date="2019-05-08T12:10:00Z">
                  <w:rPr>
                    <w:rStyle w:val="Hipervnculo"/>
                    <w:noProof/>
                  </w:rPr>
                </w:rPrChange>
              </w:rPr>
              <w:delText>Criterios de Aceptación (Definition of Ready)</w:delText>
            </w:r>
            <w:r w:rsidDel="00CA7CCC">
              <w:rPr>
                <w:noProof/>
                <w:webHidden/>
              </w:rPr>
              <w:tab/>
              <w:delText>7</w:delText>
            </w:r>
          </w:del>
        </w:p>
        <w:p w14:paraId="6F4A090E" w14:textId="0FEE7A38" w:rsidR="00BB20A7" w:rsidDel="00CA7CCC" w:rsidRDefault="00BB20A7">
          <w:pPr>
            <w:pStyle w:val="TDC2"/>
            <w:tabs>
              <w:tab w:val="right" w:leader="dot" w:pos="8494"/>
            </w:tabs>
            <w:rPr>
              <w:del w:id="167" w:author="Gonzalo Pedrotti" w:date="2019-05-08T12:10:00Z"/>
              <w:rFonts w:eastAsiaTheme="minorEastAsia"/>
              <w:noProof/>
              <w:lang w:eastAsia="es-AR"/>
            </w:rPr>
          </w:pPr>
          <w:del w:id="168" w:author="Gonzalo Pedrotti" w:date="2019-05-08T12:10:00Z">
            <w:r w:rsidRPr="00CA7CCC" w:rsidDel="00CA7CCC">
              <w:rPr>
                <w:rPrChange w:id="169" w:author="Gonzalo Pedrotti" w:date="2019-05-08T12:10:00Z">
                  <w:rPr>
                    <w:rStyle w:val="Hipervnculo"/>
                    <w:noProof/>
                  </w:rPr>
                </w:rPrChange>
              </w:rPr>
              <w:delText>Criterios de Hecho (Definition of Done)</w:delText>
            </w:r>
            <w:r w:rsidDel="00CA7CCC">
              <w:rPr>
                <w:noProof/>
                <w:webHidden/>
              </w:rPr>
              <w:tab/>
              <w:delText>7</w:delText>
            </w:r>
          </w:del>
        </w:p>
        <w:p w14:paraId="064A5168" w14:textId="5A39B63B" w:rsidR="00BB20A7" w:rsidDel="00CA7CCC" w:rsidRDefault="00BB20A7">
          <w:pPr>
            <w:pStyle w:val="TDC1"/>
            <w:tabs>
              <w:tab w:val="right" w:leader="dot" w:pos="8494"/>
            </w:tabs>
            <w:rPr>
              <w:del w:id="170" w:author="Gonzalo Pedrotti" w:date="2019-05-08T12:10:00Z"/>
              <w:rFonts w:eastAsiaTheme="minorEastAsia"/>
              <w:noProof/>
              <w:lang w:eastAsia="es-AR"/>
            </w:rPr>
          </w:pPr>
          <w:del w:id="171" w:author="Gonzalo Pedrotti" w:date="2019-05-08T12:10:00Z">
            <w:r w:rsidRPr="00CA7CCC" w:rsidDel="00CA7CCC">
              <w:rPr>
                <w:rPrChange w:id="172" w:author="Gonzalo Pedrotti" w:date="2019-05-08T12:10:00Z">
                  <w:rPr>
                    <w:rStyle w:val="Hipervnculo"/>
                    <w:noProof/>
                  </w:rPr>
                </w:rPrChange>
              </w:rPr>
              <w:delText>Metodología de Trabajo del Sprint</w:delText>
            </w:r>
            <w:r w:rsidDel="00CA7CCC">
              <w:rPr>
                <w:noProof/>
                <w:webHidden/>
              </w:rPr>
              <w:tab/>
              <w:delText>8</w:delText>
            </w:r>
          </w:del>
        </w:p>
        <w:p w14:paraId="6C21A4DF" w14:textId="3E631E6B" w:rsidR="00BB20A7" w:rsidDel="00CA7CCC" w:rsidRDefault="00BB20A7">
          <w:pPr>
            <w:pStyle w:val="TDC2"/>
            <w:tabs>
              <w:tab w:val="right" w:leader="dot" w:pos="8494"/>
            </w:tabs>
            <w:rPr>
              <w:del w:id="173" w:author="Gonzalo Pedrotti" w:date="2019-05-08T12:10:00Z"/>
              <w:rFonts w:eastAsiaTheme="minorEastAsia"/>
              <w:noProof/>
              <w:lang w:eastAsia="es-AR"/>
            </w:rPr>
          </w:pPr>
          <w:del w:id="174" w:author="Gonzalo Pedrotti" w:date="2019-05-08T12:10:00Z">
            <w:r w:rsidRPr="00CA7CCC" w:rsidDel="00CA7CCC">
              <w:rPr>
                <w:rPrChange w:id="175" w:author="Gonzalo Pedrotti" w:date="2019-05-08T12:10:00Z">
                  <w:rPr>
                    <w:rStyle w:val="Hipervnculo"/>
                    <w:noProof/>
                  </w:rPr>
                </w:rPrChange>
              </w:rPr>
              <w:delText>Flujo de Trabajo en los Sprint</w:delText>
            </w:r>
            <w:r w:rsidDel="00CA7CCC">
              <w:rPr>
                <w:noProof/>
                <w:webHidden/>
              </w:rPr>
              <w:tab/>
              <w:delText>8</w:delText>
            </w:r>
          </w:del>
        </w:p>
        <w:p w14:paraId="61BEF1A6" w14:textId="483B89BD" w:rsidR="00BB20A7" w:rsidDel="00CA7CCC" w:rsidRDefault="00BB20A7">
          <w:pPr>
            <w:pStyle w:val="TDC1"/>
            <w:tabs>
              <w:tab w:val="right" w:leader="dot" w:pos="8494"/>
            </w:tabs>
            <w:rPr>
              <w:del w:id="176" w:author="Gonzalo Pedrotti" w:date="2019-05-08T12:10:00Z"/>
              <w:rFonts w:eastAsiaTheme="minorEastAsia"/>
              <w:noProof/>
              <w:lang w:eastAsia="es-AR"/>
            </w:rPr>
          </w:pPr>
          <w:del w:id="177" w:author="Gonzalo Pedrotti" w:date="2019-05-08T12:10:00Z">
            <w:r w:rsidRPr="00CA7CCC" w:rsidDel="00CA7CCC">
              <w:rPr>
                <w:rPrChange w:id="178" w:author="Gonzalo Pedrotti" w:date="2019-05-08T12:10:00Z">
                  <w:rPr>
                    <w:rStyle w:val="Hipervnculo"/>
                    <w:noProof/>
                  </w:rPr>
                </w:rPrChange>
              </w:rPr>
              <w:delText>Planificación del Sprint</w:delText>
            </w:r>
            <w:r w:rsidDel="00CA7CCC">
              <w:rPr>
                <w:noProof/>
                <w:webHidden/>
              </w:rPr>
              <w:tab/>
              <w:delText>8</w:delText>
            </w:r>
          </w:del>
        </w:p>
        <w:p w14:paraId="75496A35" w14:textId="3AF93141" w:rsidR="00BB20A7" w:rsidDel="00CA7CCC" w:rsidRDefault="00BB20A7">
          <w:pPr>
            <w:pStyle w:val="TDC2"/>
            <w:tabs>
              <w:tab w:val="left" w:pos="660"/>
              <w:tab w:val="right" w:leader="dot" w:pos="8494"/>
            </w:tabs>
            <w:rPr>
              <w:del w:id="179" w:author="Gonzalo Pedrotti" w:date="2019-05-08T12:10:00Z"/>
              <w:rFonts w:eastAsiaTheme="minorEastAsia"/>
              <w:noProof/>
              <w:lang w:eastAsia="es-AR"/>
            </w:rPr>
          </w:pPr>
          <w:del w:id="180" w:author="Gonzalo Pedrotti" w:date="2019-05-08T12:10:00Z">
            <w:r w:rsidRPr="00CA7CCC" w:rsidDel="00CA7CCC">
              <w:rPr>
                <w:rPrChange w:id="181" w:author="Gonzalo Pedrotti" w:date="2019-05-08T12:10:00Z">
                  <w:rPr>
                    <w:rStyle w:val="Hipervnculo"/>
                    <w:noProof/>
                  </w:rPr>
                </w:rPrChange>
              </w:rPr>
              <w:delText>a)</w:delText>
            </w:r>
            <w:r w:rsidDel="00CA7CCC">
              <w:rPr>
                <w:rFonts w:eastAsiaTheme="minorEastAsia"/>
                <w:noProof/>
                <w:lang w:eastAsia="es-AR"/>
              </w:rPr>
              <w:tab/>
            </w:r>
            <w:r w:rsidRPr="00CA7CCC" w:rsidDel="00CA7CCC">
              <w:rPr>
                <w:rPrChange w:id="182" w:author="Gonzalo Pedrotti" w:date="2019-05-08T12:10:00Z">
                  <w:rPr>
                    <w:rStyle w:val="Hipervnculo"/>
                    <w:noProof/>
                  </w:rPr>
                </w:rPrChange>
              </w:rPr>
              <w:delText>Definición/Objetivo del Sprint:</w:delText>
            </w:r>
            <w:r w:rsidDel="00CA7CCC">
              <w:rPr>
                <w:noProof/>
                <w:webHidden/>
              </w:rPr>
              <w:tab/>
              <w:delText>9</w:delText>
            </w:r>
          </w:del>
        </w:p>
        <w:p w14:paraId="1C7C6B97" w14:textId="5DB80A4C" w:rsidR="00BB20A7" w:rsidDel="00CA7CCC" w:rsidRDefault="00BB20A7">
          <w:pPr>
            <w:pStyle w:val="TDC2"/>
            <w:tabs>
              <w:tab w:val="left" w:pos="660"/>
              <w:tab w:val="right" w:leader="dot" w:pos="8494"/>
            </w:tabs>
            <w:rPr>
              <w:del w:id="183" w:author="Gonzalo Pedrotti" w:date="2019-05-08T12:10:00Z"/>
              <w:rFonts w:eastAsiaTheme="minorEastAsia"/>
              <w:noProof/>
              <w:lang w:eastAsia="es-AR"/>
            </w:rPr>
          </w:pPr>
          <w:del w:id="184" w:author="Gonzalo Pedrotti" w:date="2019-05-08T12:10:00Z">
            <w:r w:rsidRPr="00CA7CCC" w:rsidDel="00CA7CCC">
              <w:rPr>
                <w:rPrChange w:id="185" w:author="Gonzalo Pedrotti" w:date="2019-05-08T12:10:00Z">
                  <w:rPr>
                    <w:rStyle w:val="Hipervnculo"/>
                    <w:noProof/>
                    <w:lang w:val="en-US"/>
                  </w:rPr>
                </w:rPrChange>
              </w:rPr>
              <w:delText>b)</w:delText>
            </w:r>
            <w:r w:rsidDel="00CA7CCC">
              <w:rPr>
                <w:rFonts w:eastAsiaTheme="minorEastAsia"/>
                <w:noProof/>
                <w:lang w:eastAsia="es-AR"/>
              </w:rPr>
              <w:tab/>
            </w:r>
            <w:r w:rsidRPr="00CA7CCC" w:rsidDel="00CA7CCC">
              <w:rPr>
                <w:rPrChange w:id="186" w:author="Gonzalo Pedrotti" w:date="2019-05-08T12:10:00Z">
                  <w:rPr>
                    <w:rStyle w:val="Hipervnculo"/>
                    <w:noProof/>
                    <w:lang w:val="en-US"/>
                  </w:rPr>
                </w:rPrChange>
              </w:rPr>
              <w:delText>Sprint Backlog (Lista de US del Sprint)</w:delText>
            </w:r>
            <w:r w:rsidDel="00CA7CCC">
              <w:rPr>
                <w:noProof/>
                <w:webHidden/>
              </w:rPr>
              <w:tab/>
              <w:delText>9</w:delText>
            </w:r>
          </w:del>
        </w:p>
        <w:p w14:paraId="6C384EE7" w14:textId="4F141085" w:rsidR="00BB20A7" w:rsidDel="00CA7CCC" w:rsidRDefault="00BB20A7">
          <w:pPr>
            <w:pStyle w:val="TDC2"/>
            <w:tabs>
              <w:tab w:val="left" w:pos="660"/>
              <w:tab w:val="right" w:leader="dot" w:pos="8494"/>
            </w:tabs>
            <w:rPr>
              <w:del w:id="187" w:author="Gonzalo Pedrotti" w:date="2019-05-08T12:10:00Z"/>
              <w:rFonts w:eastAsiaTheme="minorEastAsia"/>
              <w:noProof/>
              <w:lang w:eastAsia="es-AR"/>
            </w:rPr>
          </w:pPr>
          <w:del w:id="188" w:author="Gonzalo Pedrotti" w:date="2019-05-08T12:10:00Z">
            <w:r w:rsidRPr="00CA7CCC" w:rsidDel="00CA7CCC">
              <w:rPr>
                <w:rPrChange w:id="189" w:author="Gonzalo Pedrotti" w:date="2019-05-08T12:10:00Z">
                  <w:rPr>
                    <w:rStyle w:val="Hipervnculo"/>
                    <w:noProof/>
                  </w:rPr>
                </w:rPrChange>
              </w:rPr>
              <w:delText>c)</w:delText>
            </w:r>
            <w:r w:rsidDel="00CA7CCC">
              <w:rPr>
                <w:rFonts w:eastAsiaTheme="minorEastAsia"/>
                <w:noProof/>
                <w:lang w:eastAsia="es-AR"/>
              </w:rPr>
              <w:tab/>
            </w:r>
            <w:r w:rsidRPr="00CA7CCC" w:rsidDel="00CA7CCC">
              <w:rPr>
                <w:rPrChange w:id="190" w:author="Gonzalo Pedrotti" w:date="2019-05-08T12:10:00Z">
                  <w:rPr>
                    <w:rStyle w:val="Hipervnculo"/>
                    <w:noProof/>
                  </w:rPr>
                </w:rPrChange>
              </w:rPr>
              <w:delText>Estimación de la Capacidad del Equipo:</w:delText>
            </w:r>
            <w:r w:rsidDel="00CA7CCC">
              <w:rPr>
                <w:noProof/>
                <w:webHidden/>
              </w:rPr>
              <w:tab/>
              <w:delText>10</w:delText>
            </w:r>
          </w:del>
        </w:p>
        <w:p w14:paraId="4737E5F5" w14:textId="003E2D2A" w:rsidR="00BB20A7" w:rsidDel="00CA7CCC" w:rsidRDefault="00BB20A7">
          <w:pPr>
            <w:pStyle w:val="TDC2"/>
            <w:tabs>
              <w:tab w:val="left" w:pos="660"/>
              <w:tab w:val="right" w:leader="dot" w:pos="8494"/>
            </w:tabs>
            <w:rPr>
              <w:del w:id="191" w:author="Gonzalo Pedrotti" w:date="2019-05-08T12:10:00Z"/>
              <w:rFonts w:eastAsiaTheme="minorEastAsia"/>
              <w:noProof/>
              <w:lang w:eastAsia="es-AR"/>
            </w:rPr>
          </w:pPr>
          <w:del w:id="192" w:author="Gonzalo Pedrotti" w:date="2019-05-08T12:10:00Z">
            <w:r w:rsidRPr="00CA7CCC" w:rsidDel="00CA7CCC">
              <w:rPr>
                <w:rPrChange w:id="193" w:author="Gonzalo Pedrotti" w:date="2019-05-08T12:10:00Z">
                  <w:rPr>
                    <w:rStyle w:val="Hipervnculo"/>
                    <w:noProof/>
                  </w:rPr>
                </w:rPrChange>
              </w:rPr>
              <w:delText>d)</w:delText>
            </w:r>
            <w:r w:rsidDel="00CA7CCC">
              <w:rPr>
                <w:rFonts w:eastAsiaTheme="minorEastAsia"/>
                <w:noProof/>
                <w:lang w:eastAsia="es-AR"/>
              </w:rPr>
              <w:tab/>
            </w:r>
            <w:r w:rsidRPr="00CA7CCC" w:rsidDel="00CA7CCC">
              <w:rPr>
                <w:rPrChange w:id="194" w:author="Gonzalo Pedrotti" w:date="2019-05-08T12:10:00Z">
                  <w:rPr>
                    <w:rStyle w:val="Hipervnculo"/>
                    <w:noProof/>
                  </w:rPr>
                </w:rPrChange>
              </w:rPr>
              <w:delText>Sprint Burndown Chart</w:delText>
            </w:r>
            <w:r w:rsidDel="00CA7CCC">
              <w:rPr>
                <w:noProof/>
                <w:webHidden/>
              </w:rPr>
              <w:tab/>
              <w:delText>10</w:delText>
            </w:r>
          </w:del>
        </w:p>
        <w:p w14:paraId="467DD387" w14:textId="245A3CA5" w:rsidR="00BB20A7" w:rsidDel="00CA7CCC" w:rsidRDefault="00BB20A7">
          <w:pPr>
            <w:pStyle w:val="TDC2"/>
            <w:tabs>
              <w:tab w:val="left" w:pos="660"/>
              <w:tab w:val="right" w:leader="dot" w:pos="8494"/>
            </w:tabs>
            <w:rPr>
              <w:del w:id="195" w:author="Gonzalo Pedrotti" w:date="2019-05-08T12:10:00Z"/>
              <w:rFonts w:eastAsiaTheme="minorEastAsia"/>
              <w:noProof/>
              <w:lang w:eastAsia="es-AR"/>
            </w:rPr>
          </w:pPr>
          <w:del w:id="196" w:author="Gonzalo Pedrotti" w:date="2019-05-08T12:10:00Z">
            <w:r w:rsidRPr="00CA7CCC" w:rsidDel="00CA7CCC">
              <w:rPr>
                <w:rPrChange w:id="197" w:author="Gonzalo Pedrotti" w:date="2019-05-08T12:10:00Z">
                  <w:rPr>
                    <w:rStyle w:val="Hipervnculo"/>
                    <w:noProof/>
                  </w:rPr>
                </w:rPrChange>
              </w:rPr>
              <w:delText>e)</w:delText>
            </w:r>
            <w:r w:rsidDel="00CA7CCC">
              <w:rPr>
                <w:rFonts w:eastAsiaTheme="minorEastAsia"/>
                <w:noProof/>
                <w:lang w:eastAsia="es-AR"/>
              </w:rPr>
              <w:tab/>
            </w:r>
            <w:r w:rsidRPr="00CA7CCC" w:rsidDel="00CA7CCC">
              <w:rPr>
                <w:rPrChange w:id="198" w:author="Gonzalo Pedrotti" w:date="2019-05-08T12:10:00Z">
                  <w:rPr>
                    <w:rStyle w:val="Hipervnculo"/>
                    <w:noProof/>
                  </w:rPr>
                </w:rPrChange>
              </w:rPr>
              <w:delText>Velocidad del Equipo (Puntos Estimados vs Puntos Quemados)</w:delText>
            </w:r>
            <w:r w:rsidDel="00CA7CCC">
              <w:rPr>
                <w:noProof/>
                <w:webHidden/>
              </w:rPr>
              <w:tab/>
              <w:delText>12</w:delText>
            </w:r>
          </w:del>
        </w:p>
        <w:p w14:paraId="6428AE9E" w14:textId="414ACF2C" w:rsidR="00BB20A7" w:rsidDel="00CA7CCC" w:rsidRDefault="00BB20A7">
          <w:pPr>
            <w:pStyle w:val="TDC1"/>
            <w:tabs>
              <w:tab w:val="right" w:leader="dot" w:pos="8494"/>
            </w:tabs>
            <w:rPr>
              <w:del w:id="199" w:author="Gonzalo Pedrotti" w:date="2019-05-08T12:10:00Z"/>
              <w:rFonts w:eastAsiaTheme="minorEastAsia"/>
              <w:noProof/>
              <w:lang w:eastAsia="es-AR"/>
            </w:rPr>
          </w:pPr>
          <w:del w:id="200" w:author="Gonzalo Pedrotti" w:date="2019-05-08T12:10:00Z">
            <w:r w:rsidRPr="00CA7CCC" w:rsidDel="00CA7CCC">
              <w:rPr>
                <w:rPrChange w:id="201" w:author="Gonzalo Pedrotti" w:date="2019-05-08T12:10:00Z">
                  <w:rPr>
                    <w:rStyle w:val="Hipervnculo"/>
                    <w:noProof/>
                  </w:rPr>
                </w:rPrChange>
              </w:rPr>
              <w:delText>Gestión del Sprint Backlog</w:delText>
            </w:r>
            <w:r w:rsidDel="00CA7CCC">
              <w:rPr>
                <w:noProof/>
                <w:webHidden/>
              </w:rPr>
              <w:tab/>
              <w:delText>12</w:delText>
            </w:r>
          </w:del>
        </w:p>
        <w:p w14:paraId="07BFD5AB" w14:textId="46F02158" w:rsidR="00BB20A7" w:rsidDel="00CA7CCC" w:rsidRDefault="00BB20A7">
          <w:pPr>
            <w:pStyle w:val="TDC1"/>
            <w:tabs>
              <w:tab w:val="right" w:leader="dot" w:pos="8494"/>
            </w:tabs>
            <w:rPr>
              <w:del w:id="202" w:author="Gonzalo Pedrotti" w:date="2019-05-08T12:10:00Z"/>
              <w:rFonts w:eastAsiaTheme="minorEastAsia"/>
              <w:noProof/>
              <w:lang w:eastAsia="es-AR"/>
            </w:rPr>
          </w:pPr>
          <w:del w:id="203" w:author="Gonzalo Pedrotti" w:date="2019-05-08T12:10:00Z">
            <w:r w:rsidRPr="00CA7CCC" w:rsidDel="00CA7CCC">
              <w:rPr>
                <w:rPrChange w:id="204" w:author="Gonzalo Pedrotti" w:date="2019-05-08T12:10:00Z">
                  <w:rPr>
                    <w:rStyle w:val="Hipervnculo"/>
                    <w:noProof/>
                  </w:rPr>
                </w:rPrChange>
              </w:rPr>
              <w:delText>Gestión de Configuración: Cambios y Versiones</w:delText>
            </w:r>
            <w:r w:rsidDel="00CA7CCC">
              <w:rPr>
                <w:noProof/>
                <w:webHidden/>
              </w:rPr>
              <w:tab/>
              <w:delText>13</w:delText>
            </w:r>
          </w:del>
        </w:p>
        <w:p w14:paraId="00AD2C9A" w14:textId="11E422C2" w:rsidR="007D2DC7" w:rsidDel="008315E8" w:rsidRDefault="007D2DC7">
          <w:pPr>
            <w:rPr>
              <w:del w:id="205" w:author="Gonzalo Pedrotti" w:date="2019-05-08T11:27:00Z"/>
            </w:rPr>
          </w:pPr>
          <w:r>
            <w:rPr>
              <w:b/>
              <w:bCs/>
              <w:lang w:val="es-ES"/>
            </w:rPr>
            <w:fldChar w:fldCharType="end"/>
          </w:r>
        </w:p>
      </w:sdtContent>
    </w:sdt>
    <w:p w14:paraId="72DD141B" w14:textId="674CA910" w:rsidR="00C8082D" w:rsidDel="008315E8" w:rsidRDefault="00F935D3" w:rsidP="00C8082D">
      <w:pPr>
        <w:pStyle w:val="Ttulo1"/>
        <w:rPr>
          <w:del w:id="206" w:author="Gonzalo Pedrotti" w:date="2019-05-08T11:27:00Z"/>
          <w:rFonts w:asciiTheme="minorHAnsi" w:hAnsiTheme="minorHAnsi" w:cstheme="minorHAnsi"/>
          <w:b/>
          <w:color w:val="auto"/>
          <w:u w:val="single"/>
        </w:rPr>
      </w:pPr>
      <w:ins w:id="207" w:author="Christian Villafañe" w:date="2019-05-06T10:08:00Z">
        <w:del w:id="208" w:author="Gonzalo Pedrotti" w:date="2019-05-08T11:27:00Z">
          <w:r w:rsidDel="008315E8">
            <w:rPr>
              <w:rFonts w:asciiTheme="minorHAnsi" w:hAnsiTheme="minorHAnsi" w:cstheme="minorHAnsi"/>
              <w:b/>
              <w:color w:val="auto"/>
              <w:u w:val="single"/>
            </w:rPr>
            <w:delText>Falta la bibliografía consultada y las referencias a textos revisados o leídos.</w:delText>
          </w:r>
        </w:del>
      </w:ins>
    </w:p>
    <w:p w14:paraId="4C6D88AE" w14:textId="77777777" w:rsidR="00C8082D" w:rsidRDefault="00C8082D">
      <w:pPr>
        <w:pPrChange w:id="209" w:author="Gonzalo Pedrotti" w:date="2019-05-08T11:27:00Z">
          <w:pPr>
            <w:pStyle w:val="Ttulo1"/>
          </w:pPr>
        </w:pPrChange>
      </w:pPr>
    </w:p>
    <w:p w14:paraId="3EFEDFF8" w14:textId="77777777" w:rsidR="008315E8" w:rsidRDefault="008315E8">
      <w:pPr>
        <w:pPrChange w:id="210" w:author="Gonzalo Pedrotti" w:date="2019-05-08T11:27:00Z">
          <w:pPr>
            <w:pStyle w:val="Ttulo1"/>
          </w:pPr>
        </w:pPrChange>
      </w:pPr>
    </w:p>
    <w:p w14:paraId="4AF833A3" w14:textId="404504F1" w:rsidR="000E4ADC" w:rsidRDefault="000E4ADC" w:rsidP="00B74BE3"/>
    <w:p w14:paraId="32DB5D4E" w14:textId="4C3AAE2C" w:rsidR="001C7018" w:rsidDel="00D75DD3" w:rsidRDefault="001C7018" w:rsidP="00B74BE3">
      <w:pPr>
        <w:rPr>
          <w:del w:id="211" w:author="Gonzalo Pedrotti" w:date="2019-05-10T12:34:00Z"/>
        </w:rPr>
      </w:pPr>
    </w:p>
    <w:p w14:paraId="6A00F6D5" w14:textId="77777777" w:rsidR="008315E8" w:rsidDel="0062328A" w:rsidRDefault="008315E8" w:rsidP="00B74BE3">
      <w:pPr>
        <w:rPr>
          <w:del w:id="212" w:author="Gonzalo Pedrotti" w:date="2019-05-09T14:50:00Z"/>
        </w:rPr>
      </w:pPr>
    </w:p>
    <w:p w14:paraId="4C897C14" w14:textId="77777777" w:rsidR="008315E8" w:rsidRPr="008315E8" w:rsidRDefault="008315E8">
      <w:pPr>
        <w:rPr>
          <w:ins w:id="213" w:author="Gonzalo Pedrotti" w:date="2019-05-08T11:27:00Z"/>
        </w:rPr>
        <w:pPrChange w:id="214" w:author="Gonzalo Pedrotti" w:date="2019-05-08T11:27:00Z">
          <w:pPr>
            <w:pStyle w:val="Ttulo1"/>
          </w:pPr>
        </w:pPrChange>
      </w:pPr>
    </w:p>
    <w:p w14:paraId="081CAFDC" w14:textId="38D31E05" w:rsidR="00C8082D" w:rsidRPr="007D2DC7" w:rsidRDefault="00C8082D" w:rsidP="007D2DC7">
      <w:pPr>
        <w:pStyle w:val="Ttulo1"/>
      </w:pPr>
      <w:bookmarkStart w:id="215" w:name="_Toc8677275"/>
      <w:r w:rsidRPr="007D2DC7">
        <w:lastRenderedPageBreak/>
        <w:t>Historial de Revisiones:</w:t>
      </w:r>
      <w:bookmarkEnd w:id="1"/>
      <w:bookmarkEnd w:id="0"/>
      <w:bookmarkEnd w:id="215"/>
    </w:p>
    <w:p w14:paraId="4F93443E" w14:textId="77777777" w:rsidR="00C8082D" w:rsidRDefault="00C8082D" w:rsidP="00C8082D">
      <w:pPr>
        <w:autoSpaceDE w:val="0"/>
        <w:autoSpaceDN w:val="0"/>
        <w:adjustRightInd w:val="0"/>
        <w:spacing w:after="0" w:line="240" w:lineRule="auto"/>
        <w:rPr>
          <w:rFonts w:cstheme="minorHAnsi"/>
          <w:sz w:val="24"/>
          <w:szCs w:val="24"/>
        </w:rPr>
      </w:pPr>
    </w:p>
    <w:tbl>
      <w:tblPr>
        <w:tblStyle w:val="Tablaconcuadrcula"/>
        <w:tblW w:w="0" w:type="auto"/>
        <w:tblLook w:val="04A0" w:firstRow="1" w:lastRow="0" w:firstColumn="1" w:lastColumn="0" w:noHBand="0" w:noVBand="1"/>
      </w:tblPr>
      <w:tblGrid>
        <w:gridCol w:w="2123"/>
        <w:gridCol w:w="2123"/>
        <w:gridCol w:w="2270"/>
        <w:gridCol w:w="1978"/>
      </w:tblGrid>
      <w:tr w:rsidR="00C8082D" w14:paraId="08FC0424" w14:textId="77777777" w:rsidTr="0027414E">
        <w:tc>
          <w:tcPr>
            <w:tcW w:w="2123" w:type="dxa"/>
          </w:tcPr>
          <w:p w14:paraId="5FADD6A3" w14:textId="77777777" w:rsidR="00C8082D" w:rsidRDefault="00C8082D" w:rsidP="0027414E">
            <w:pPr>
              <w:autoSpaceDE w:val="0"/>
              <w:autoSpaceDN w:val="0"/>
              <w:adjustRightInd w:val="0"/>
              <w:rPr>
                <w:rFonts w:cstheme="minorHAnsi"/>
                <w:sz w:val="24"/>
                <w:szCs w:val="24"/>
              </w:rPr>
            </w:pPr>
            <w:r>
              <w:rPr>
                <w:rFonts w:cstheme="minorHAnsi"/>
                <w:sz w:val="24"/>
                <w:szCs w:val="24"/>
              </w:rPr>
              <w:t>Fecha</w:t>
            </w:r>
          </w:p>
        </w:tc>
        <w:tc>
          <w:tcPr>
            <w:tcW w:w="2123" w:type="dxa"/>
          </w:tcPr>
          <w:p w14:paraId="2B101C6F" w14:textId="77777777" w:rsidR="00C8082D" w:rsidRDefault="00C8082D" w:rsidP="0027414E">
            <w:pPr>
              <w:autoSpaceDE w:val="0"/>
              <w:autoSpaceDN w:val="0"/>
              <w:adjustRightInd w:val="0"/>
              <w:rPr>
                <w:rFonts w:cstheme="minorHAnsi"/>
                <w:sz w:val="24"/>
                <w:szCs w:val="24"/>
              </w:rPr>
            </w:pPr>
            <w:r>
              <w:rPr>
                <w:rFonts w:cstheme="minorHAnsi"/>
                <w:sz w:val="24"/>
                <w:szCs w:val="24"/>
              </w:rPr>
              <w:t xml:space="preserve">Versión </w:t>
            </w:r>
          </w:p>
        </w:tc>
        <w:tc>
          <w:tcPr>
            <w:tcW w:w="2270" w:type="dxa"/>
          </w:tcPr>
          <w:p w14:paraId="241F9369" w14:textId="77777777" w:rsidR="00C8082D" w:rsidRDefault="00C8082D" w:rsidP="0027414E">
            <w:pPr>
              <w:autoSpaceDE w:val="0"/>
              <w:autoSpaceDN w:val="0"/>
              <w:adjustRightInd w:val="0"/>
              <w:rPr>
                <w:rFonts w:cstheme="minorHAnsi"/>
                <w:sz w:val="24"/>
                <w:szCs w:val="24"/>
              </w:rPr>
            </w:pPr>
            <w:r>
              <w:rPr>
                <w:rFonts w:cstheme="minorHAnsi"/>
                <w:sz w:val="24"/>
                <w:szCs w:val="24"/>
              </w:rPr>
              <w:t>Descripción</w:t>
            </w:r>
          </w:p>
        </w:tc>
        <w:tc>
          <w:tcPr>
            <w:tcW w:w="1978" w:type="dxa"/>
          </w:tcPr>
          <w:p w14:paraId="6A66E8C0" w14:textId="77777777" w:rsidR="00C8082D" w:rsidRDefault="00C8082D" w:rsidP="0027414E">
            <w:pPr>
              <w:autoSpaceDE w:val="0"/>
              <w:autoSpaceDN w:val="0"/>
              <w:adjustRightInd w:val="0"/>
              <w:rPr>
                <w:rFonts w:cstheme="minorHAnsi"/>
                <w:sz w:val="24"/>
                <w:szCs w:val="24"/>
              </w:rPr>
            </w:pPr>
            <w:r>
              <w:rPr>
                <w:rFonts w:cstheme="minorHAnsi"/>
                <w:sz w:val="24"/>
                <w:szCs w:val="24"/>
              </w:rPr>
              <w:t>Autor</w:t>
            </w:r>
          </w:p>
        </w:tc>
      </w:tr>
      <w:tr w:rsidR="00C8082D" w14:paraId="2C77D327" w14:textId="77777777" w:rsidTr="0027414E">
        <w:tc>
          <w:tcPr>
            <w:tcW w:w="2123" w:type="dxa"/>
          </w:tcPr>
          <w:p w14:paraId="47378C41" w14:textId="3B64B2D7" w:rsidR="00C8082D" w:rsidRDefault="00D864CF" w:rsidP="0027414E">
            <w:pPr>
              <w:autoSpaceDE w:val="0"/>
              <w:autoSpaceDN w:val="0"/>
              <w:adjustRightInd w:val="0"/>
              <w:rPr>
                <w:rFonts w:cstheme="minorHAnsi"/>
                <w:sz w:val="24"/>
                <w:szCs w:val="24"/>
              </w:rPr>
            </w:pPr>
            <w:r>
              <w:rPr>
                <w:rFonts w:cstheme="minorHAnsi"/>
                <w:sz w:val="24"/>
                <w:szCs w:val="24"/>
              </w:rPr>
              <w:t>18</w:t>
            </w:r>
            <w:r w:rsidR="00C8082D">
              <w:rPr>
                <w:rFonts w:cstheme="minorHAnsi"/>
                <w:sz w:val="24"/>
                <w:szCs w:val="24"/>
              </w:rPr>
              <w:t>/0</w:t>
            </w:r>
            <w:r>
              <w:rPr>
                <w:rFonts w:cstheme="minorHAnsi"/>
                <w:sz w:val="24"/>
                <w:szCs w:val="24"/>
              </w:rPr>
              <w:t>4</w:t>
            </w:r>
            <w:r w:rsidR="00C8082D">
              <w:rPr>
                <w:rFonts w:cstheme="minorHAnsi"/>
                <w:sz w:val="24"/>
                <w:szCs w:val="24"/>
              </w:rPr>
              <w:t>/201</w:t>
            </w:r>
            <w:r>
              <w:rPr>
                <w:rFonts w:cstheme="minorHAnsi"/>
                <w:sz w:val="24"/>
                <w:szCs w:val="24"/>
              </w:rPr>
              <w:t>9</w:t>
            </w:r>
          </w:p>
        </w:tc>
        <w:tc>
          <w:tcPr>
            <w:tcW w:w="2123" w:type="dxa"/>
          </w:tcPr>
          <w:p w14:paraId="390C75C7" w14:textId="22473467" w:rsidR="00C8082D" w:rsidRDefault="00C8082D" w:rsidP="0027414E">
            <w:pPr>
              <w:autoSpaceDE w:val="0"/>
              <w:autoSpaceDN w:val="0"/>
              <w:adjustRightInd w:val="0"/>
              <w:rPr>
                <w:rFonts w:cstheme="minorHAnsi"/>
                <w:sz w:val="24"/>
                <w:szCs w:val="24"/>
              </w:rPr>
            </w:pPr>
            <w:r>
              <w:rPr>
                <w:rFonts w:cstheme="minorHAnsi"/>
                <w:sz w:val="24"/>
                <w:szCs w:val="24"/>
              </w:rPr>
              <w:t>1</w:t>
            </w:r>
            <w:r w:rsidR="001C7018">
              <w:rPr>
                <w:rFonts w:cstheme="minorHAnsi"/>
                <w:sz w:val="24"/>
                <w:szCs w:val="24"/>
              </w:rPr>
              <w:t>.0</w:t>
            </w:r>
            <w:del w:id="216" w:author="Gonzalo Pedrotti" w:date="2019-05-09T14:50:00Z">
              <w:r w:rsidDel="007B7CF0">
                <w:rPr>
                  <w:rFonts w:cstheme="minorHAnsi"/>
                  <w:sz w:val="24"/>
                  <w:szCs w:val="24"/>
                </w:rPr>
                <w:delText>.0</w:delText>
              </w:r>
            </w:del>
          </w:p>
        </w:tc>
        <w:tc>
          <w:tcPr>
            <w:tcW w:w="2270" w:type="dxa"/>
          </w:tcPr>
          <w:p w14:paraId="2E0F16CE" w14:textId="3D5705E5" w:rsidR="00C8082D" w:rsidRDefault="00D864CF" w:rsidP="0027414E">
            <w:pPr>
              <w:autoSpaceDE w:val="0"/>
              <w:autoSpaceDN w:val="0"/>
              <w:adjustRightInd w:val="0"/>
              <w:rPr>
                <w:rFonts w:cstheme="minorHAnsi"/>
                <w:sz w:val="24"/>
                <w:szCs w:val="24"/>
              </w:rPr>
            </w:pPr>
            <w:r>
              <w:rPr>
                <w:rFonts w:cstheme="minorHAnsi"/>
                <w:sz w:val="24"/>
                <w:szCs w:val="24"/>
              </w:rPr>
              <w:t>Definición de la Metodología de Trabajo</w:t>
            </w:r>
            <w:r w:rsidR="00C8082D">
              <w:rPr>
                <w:rFonts w:cstheme="minorHAnsi"/>
                <w:sz w:val="24"/>
                <w:szCs w:val="24"/>
              </w:rPr>
              <w:t xml:space="preserve"> </w:t>
            </w:r>
          </w:p>
        </w:tc>
        <w:tc>
          <w:tcPr>
            <w:tcW w:w="1978" w:type="dxa"/>
          </w:tcPr>
          <w:p w14:paraId="13EAA991" w14:textId="77777777" w:rsidR="00C8082D" w:rsidRDefault="00C8082D" w:rsidP="0027414E">
            <w:pPr>
              <w:autoSpaceDE w:val="0"/>
              <w:autoSpaceDN w:val="0"/>
              <w:adjustRightInd w:val="0"/>
              <w:rPr>
                <w:rFonts w:cstheme="minorHAnsi"/>
                <w:sz w:val="24"/>
                <w:szCs w:val="24"/>
              </w:rPr>
            </w:pPr>
            <w:r>
              <w:rPr>
                <w:rFonts w:cstheme="minorHAnsi"/>
                <w:sz w:val="24"/>
                <w:szCs w:val="24"/>
              </w:rPr>
              <w:t>Equipo de Desarrollo</w:t>
            </w:r>
          </w:p>
        </w:tc>
      </w:tr>
      <w:tr w:rsidR="001C7018" w14:paraId="5B5BA3BE" w14:textId="77777777" w:rsidTr="0027414E">
        <w:tc>
          <w:tcPr>
            <w:tcW w:w="2123" w:type="dxa"/>
          </w:tcPr>
          <w:p w14:paraId="1C9FA1F0" w14:textId="49ACD835" w:rsidR="001C7018" w:rsidRDefault="001C7018" w:rsidP="0027414E">
            <w:pPr>
              <w:autoSpaceDE w:val="0"/>
              <w:autoSpaceDN w:val="0"/>
              <w:adjustRightInd w:val="0"/>
              <w:rPr>
                <w:rFonts w:cstheme="minorHAnsi"/>
                <w:sz w:val="24"/>
                <w:szCs w:val="24"/>
              </w:rPr>
            </w:pPr>
            <w:r>
              <w:rPr>
                <w:rFonts w:cstheme="minorHAnsi"/>
                <w:sz w:val="24"/>
                <w:szCs w:val="24"/>
              </w:rPr>
              <w:t>23/04/2019</w:t>
            </w:r>
          </w:p>
        </w:tc>
        <w:tc>
          <w:tcPr>
            <w:tcW w:w="2123" w:type="dxa"/>
          </w:tcPr>
          <w:p w14:paraId="33142857" w14:textId="2147F75F" w:rsidR="001C7018" w:rsidRDefault="001C7018" w:rsidP="0027414E">
            <w:pPr>
              <w:autoSpaceDE w:val="0"/>
              <w:autoSpaceDN w:val="0"/>
              <w:adjustRightInd w:val="0"/>
              <w:rPr>
                <w:rFonts w:cstheme="minorHAnsi"/>
                <w:sz w:val="24"/>
                <w:szCs w:val="24"/>
              </w:rPr>
            </w:pPr>
            <w:r>
              <w:rPr>
                <w:rFonts w:cstheme="minorHAnsi"/>
                <w:sz w:val="24"/>
                <w:szCs w:val="24"/>
              </w:rPr>
              <w:t>1.1</w:t>
            </w:r>
            <w:del w:id="217" w:author="Gonzalo Pedrotti" w:date="2019-05-09T14:50:00Z">
              <w:r w:rsidDel="007B7CF0">
                <w:rPr>
                  <w:rFonts w:cstheme="minorHAnsi"/>
                  <w:sz w:val="24"/>
                  <w:szCs w:val="24"/>
                </w:rPr>
                <w:delText>.0</w:delText>
              </w:r>
            </w:del>
          </w:p>
        </w:tc>
        <w:tc>
          <w:tcPr>
            <w:tcW w:w="2270" w:type="dxa"/>
          </w:tcPr>
          <w:p w14:paraId="275C5544" w14:textId="2A4610B9" w:rsidR="001C7018" w:rsidRDefault="001C7018" w:rsidP="0027414E">
            <w:pPr>
              <w:autoSpaceDE w:val="0"/>
              <w:autoSpaceDN w:val="0"/>
              <w:adjustRightInd w:val="0"/>
              <w:rPr>
                <w:rFonts w:cstheme="minorHAnsi"/>
                <w:sz w:val="24"/>
                <w:szCs w:val="24"/>
              </w:rPr>
            </w:pPr>
            <w:r>
              <w:rPr>
                <w:rFonts w:cstheme="minorHAnsi"/>
                <w:sz w:val="24"/>
                <w:szCs w:val="24"/>
              </w:rPr>
              <w:t>Se incorporó la planificación del sprint y se modificó la gestión del Sprint Backlog</w:t>
            </w:r>
          </w:p>
        </w:tc>
        <w:tc>
          <w:tcPr>
            <w:tcW w:w="1978" w:type="dxa"/>
          </w:tcPr>
          <w:p w14:paraId="1C3FEC5E" w14:textId="0D48E400" w:rsidR="001C7018" w:rsidRDefault="001C7018" w:rsidP="0027414E">
            <w:pPr>
              <w:autoSpaceDE w:val="0"/>
              <w:autoSpaceDN w:val="0"/>
              <w:adjustRightInd w:val="0"/>
              <w:rPr>
                <w:rFonts w:cstheme="minorHAnsi"/>
                <w:sz w:val="24"/>
                <w:szCs w:val="24"/>
              </w:rPr>
            </w:pPr>
            <w:r>
              <w:rPr>
                <w:rFonts w:cstheme="minorHAnsi"/>
                <w:sz w:val="24"/>
                <w:szCs w:val="24"/>
              </w:rPr>
              <w:t>Gonzalo Pedrotti</w:t>
            </w:r>
          </w:p>
        </w:tc>
      </w:tr>
      <w:tr w:rsidR="0097417A" w14:paraId="547133CD" w14:textId="77777777" w:rsidTr="0027414E">
        <w:tc>
          <w:tcPr>
            <w:tcW w:w="2123" w:type="dxa"/>
          </w:tcPr>
          <w:p w14:paraId="3BC894C4" w14:textId="2A83A912" w:rsidR="0097417A" w:rsidRDefault="0097417A" w:rsidP="0027414E">
            <w:pPr>
              <w:autoSpaceDE w:val="0"/>
              <w:autoSpaceDN w:val="0"/>
              <w:adjustRightInd w:val="0"/>
              <w:rPr>
                <w:rFonts w:cstheme="minorHAnsi"/>
                <w:sz w:val="24"/>
                <w:szCs w:val="24"/>
              </w:rPr>
            </w:pPr>
            <w:r>
              <w:rPr>
                <w:rFonts w:cstheme="minorHAnsi"/>
                <w:sz w:val="24"/>
                <w:szCs w:val="24"/>
              </w:rPr>
              <w:t>06/05/2019</w:t>
            </w:r>
          </w:p>
        </w:tc>
        <w:tc>
          <w:tcPr>
            <w:tcW w:w="2123" w:type="dxa"/>
          </w:tcPr>
          <w:p w14:paraId="18FFFCAC" w14:textId="69218CB4" w:rsidR="0097417A" w:rsidRDefault="0097417A" w:rsidP="0027414E">
            <w:pPr>
              <w:autoSpaceDE w:val="0"/>
              <w:autoSpaceDN w:val="0"/>
              <w:adjustRightInd w:val="0"/>
              <w:rPr>
                <w:rFonts w:cstheme="minorHAnsi"/>
                <w:sz w:val="24"/>
                <w:szCs w:val="24"/>
              </w:rPr>
            </w:pPr>
            <w:r>
              <w:rPr>
                <w:rFonts w:cstheme="minorHAnsi"/>
                <w:sz w:val="24"/>
                <w:szCs w:val="24"/>
              </w:rPr>
              <w:t>1.</w:t>
            </w:r>
            <w:ins w:id="218" w:author="Gonzalo Pedrotti" w:date="2019-05-09T14:50:00Z">
              <w:r w:rsidR="007B7CF0">
                <w:rPr>
                  <w:rFonts w:cstheme="minorHAnsi"/>
                  <w:sz w:val="24"/>
                  <w:szCs w:val="24"/>
                </w:rPr>
                <w:t>2</w:t>
              </w:r>
            </w:ins>
            <w:del w:id="219" w:author="Gonzalo Pedrotti" w:date="2019-05-09T14:50:00Z">
              <w:r w:rsidDel="007B7CF0">
                <w:rPr>
                  <w:rFonts w:cstheme="minorHAnsi"/>
                  <w:sz w:val="24"/>
                  <w:szCs w:val="24"/>
                </w:rPr>
                <w:delText>1.1</w:delText>
              </w:r>
            </w:del>
          </w:p>
        </w:tc>
        <w:tc>
          <w:tcPr>
            <w:tcW w:w="2270" w:type="dxa"/>
          </w:tcPr>
          <w:p w14:paraId="2F8D0151" w14:textId="7DE1B6A1" w:rsidR="0097417A" w:rsidRDefault="0097417A" w:rsidP="0027414E">
            <w:pPr>
              <w:autoSpaceDE w:val="0"/>
              <w:autoSpaceDN w:val="0"/>
              <w:adjustRightInd w:val="0"/>
              <w:rPr>
                <w:rFonts w:cstheme="minorHAnsi"/>
                <w:sz w:val="24"/>
                <w:szCs w:val="24"/>
              </w:rPr>
            </w:pPr>
            <w:r>
              <w:rPr>
                <w:rFonts w:cstheme="minorHAnsi"/>
                <w:sz w:val="24"/>
                <w:szCs w:val="24"/>
              </w:rPr>
              <w:t>Revisión</w:t>
            </w:r>
          </w:p>
        </w:tc>
        <w:tc>
          <w:tcPr>
            <w:tcW w:w="1978" w:type="dxa"/>
          </w:tcPr>
          <w:p w14:paraId="4F78480E" w14:textId="10935950" w:rsidR="0097417A" w:rsidRDefault="0097417A" w:rsidP="0027414E">
            <w:pPr>
              <w:autoSpaceDE w:val="0"/>
              <w:autoSpaceDN w:val="0"/>
              <w:adjustRightInd w:val="0"/>
              <w:rPr>
                <w:rFonts w:cstheme="minorHAnsi"/>
                <w:sz w:val="24"/>
                <w:szCs w:val="24"/>
              </w:rPr>
            </w:pPr>
            <w:r>
              <w:rPr>
                <w:rFonts w:cstheme="minorHAnsi"/>
                <w:sz w:val="24"/>
                <w:szCs w:val="24"/>
              </w:rPr>
              <w:t>Christian Villafañe</w:t>
            </w:r>
          </w:p>
        </w:tc>
      </w:tr>
      <w:tr w:rsidR="00BC75C6" w14:paraId="38B86857" w14:textId="77777777" w:rsidTr="0027414E">
        <w:trPr>
          <w:ins w:id="220" w:author="Gonzalo Pedrotti" w:date="2019-05-09T14:51:00Z"/>
        </w:trPr>
        <w:tc>
          <w:tcPr>
            <w:tcW w:w="2123" w:type="dxa"/>
          </w:tcPr>
          <w:p w14:paraId="24EF82D5" w14:textId="4CFC76A7" w:rsidR="00BC75C6" w:rsidRDefault="00BC75C6" w:rsidP="0027414E">
            <w:pPr>
              <w:autoSpaceDE w:val="0"/>
              <w:autoSpaceDN w:val="0"/>
              <w:adjustRightInd w:val="0"/>
              <w:rPr>
                <w:ins w:id="221" w:author="Gonzalo Pedrotti" w:date="2019-05-09T14:51:00Z"/>
                <w:rFonts w:cstheme="minorHAnsi"/>
                <w:sz w:val="24"/>
                <w:szCs w:val="24"/>
              </w:rPr>
            </w:pPr>
            <w:ins w:id="222" w:author="Gonzalo Pedrotti" w:date="2019-05-09T14:51:00Z">
              <w:r>
                <w:rPr>
                  <w:rFonts w:cstheme="minorHAnsi"/>
                  <w:sz w:val="24"/>
                  <w:szCs w:val="24"/>
                </w:rPr>
                <w:t>08/05/2019</w:t>
              </w:r>
            </w:ins>
          </w:p>
        </w:tc>
        <w:tc>
          <w:tcPr>
            <w:tcW w:w="2123" w:type="dxa"/>
          </w:tcPr>
          <w:p w14:paraId="137ADBEE" w14:textId="0A0CF23E" w:rsidR="00BC75C6" w:rsidRDefault="00BC75C6" w:rsidP="0027414E">
            <w:pPr>
              <w:autoSpaceDE w:val="0"/>
              <w:autoSpaceDN w:val="0"/>
              <w:adjustRightInd w:val="0"/>
              <w:rPr>
                <w:ins w:id="223" w:author="Gonzalo Pedrotti" w:date="2019-05-09T14:51:00Z"/>
                <w:rFonts w:cstheme="minorHAnsi"/>
                <w:sz w:val="24"/>
                <w:szCs w:val="24"/>
              </w:rPr>
            </w:pPr>
            <w:ins w:id="224" w:author="Gonzalo Pedrotti" w:date="2019-05-09T14:51:00Z">
              <w:r>
                <w:rPr>
                  <w:rFonts w:cstheme="minorHAnsi"/>
                  <w:sz w:val="24"/>
                  <w:szCs w:val="24"/>
                </w:rPr>
                <w:t>1.3</w:t>
              </w:r>
            </w:ins>
          </w:p>
        </w:tc>
        <w:tc>
          <w:tcPr>
            <w:tcW w:w="2270" w:type="dxa"/>
          </w:tcPr>
          <w:p w14:paraId="6B53F5ED" w14:textId="29456C8E" w:rsidR="00BC75C6" w:rsidRDefault="004A4176" w:rsidP="0027414E">
            <w:pPr>
              <w:autoSpaceDE w:val="0"/>
              <w:autoSpaceDN w:val="0"/>
              <w:adjustRightInd w:val="0"/>
              <w:rPr>
                <w:ins w:id="225" w:author="Gonzalo Pedrotti" w:date="2019-05-09T14:51:00Z"/>
                <w:rFonts w:cstheme="minorHAnsi"/>
                <w:sz w:val="24"/>
                <w:szCs w:val="24"/>
              </w:rPr>
            </w:pPr>
            <w:ins w:id="226" w:author="Gonzalo Pedrotti" w:date="2019-05-09T14:56:00Z">
              <w:r>
                <w:rPr>
                  <w:rFonts w:cstheme="minorHAnsi"/>
                  <w:sz w:val="24"/>
                  <w:szCs w:val="24"/>
                </w:rPr>
                <w:t>Se corrigieron errores</w:t>
              </w:r>
            </w:ins>
            <w:ins w:id="227" w:author="Gonzalo Pedrotti" w:date="2019-05-10T12:54:00Z">
              <w:r w:rsidR="003A2F36">
                <w:rPr>
                  <w:rFonts w:cstheme="minorHAnsi"/>
                  <w:sz w:val="24"/>
                  <w:szCs w:val="24"/>
                </w:rPr>
                <w:t>, se incorporó Sprint 0</w:t>
              </w:r>
            </w:ins>
            <w:ins w:id="228" w:author="Gonzalo Pedrotti" w:date="2019-05-09T14:56:00Z">
              <w:r>
                <w:rPr>
                  <w:rFonts w:cstheme="minorHAnsi"/>
                  <w:sz w:val="24"/>
                  <w:szCs w:val="24"/>
                </w:rPr>
                <w:t xml:space="preserve"> y se agregó información en </w:t>
              </w:r>
            </w:ins>
            <w:ins w:id="229" w:author="Gonzalo Pedrotti" w:date="2019-05-09T14:57:00Z">
              <w:r>
                <w:rPr>
                  <w:rFonts w:cstheme="minorHAnsi"/>
                  <w:sz w:val="24"/>
                  <w:szCs w:val="24"/>
                </w:rPr>
                <w:t>Gestión de Configuración: Cambios y Versiones</w:t>
              </w:r>
            </w:ins>
          </w:p>
        </w:tc>
        <w:tc>
          <w:tcPr>
            <w:tcW w:w="1978" w:type="dxa"/>
          </w:tcPr>
          <w:p w14:paraId="0F0E7558" w14:textId="6056DBED" w:rsidR="00BC75C6" w:rsidRDefault="00BC75C6" w:rsidP="0027414E">
            <w:pPr>
              <w:autoSpaceDE w:val="0"/>
              <w:autoSpaceDN w:val="0"/>
              <w:adjustRightInd w:val="0"/>
              <w:rPr>
                <w:ins w:id="230" w:author="Gonzalo Pedrotti" w:date="2019-05-09T14:51:00Z"/>
                <w:rFonts w:cstheme="minorHAnsi"/>
                <w:sz w:val="24"/>
                <w:szCs w:val="24"/>
              </w:rPr>
            </w:pPr>
            <w:ins w:id="231" w:author="Gonzalo Pedrotti" w:date="2019-05-09T14:51:00Z">
              <w:r>
                <w:rPr>
                  <w:rFonts w:cstheme="minorHAnsi"/>
                  <w:sz w:val="24"/>
                  <w:szCs w:val="24"/>
                </w:rPr>
                <w:t>Equipo de Desarrollo</w:t>
              </w:r>
            </w:ins>
          </w:p>
        </w:tc>
      </w:tr>
    </w:tbl>
    <w:p w14:paraId="0BEC50D8" w14:textId="77777777" w:rsidR="00C8082D" w:rsidRDefault="00C8082D" w:rsidP="00C8082D">
      <w:pPr>
        <w:autoSpaceDE w:val="0"/>
        <w:autoSpaceDN w:val="0"/>
        <w:adjustRightInd w:val="0"/>
        <w:spacing w:after="0" w:line="240" w:lineRule="auto"/>
        <w:rPr>
          <w:rFonts w:cstheme="minorHAnsi"/>
          <w:sz w:val="24"/>
          <w:szCs w:val="24"/>
        </w:rPr>
      </w:pPr>
    </w:p>
    <w:p w14:paraId="03E62180" w14:textId="77777777" w:rsidR="00C8082D" w:rsidRDefault="00C8082D" w:rsidP="00C8082D">
      <w:pPr>
        <w:autoSpaceDE w:val="0"/>
        <w:autoSpaceDN w:val="0"/>
        <w:adjustRightInd w:val="0"/>
        <w:spacing w:after="0" w:line="240" w:lineRule="auto"/>
        <w:jc w:val="center"/>
        <w:rPr>
          <w:rFonts w:cstheme="minorHAnsi"/>
          <w:b/>
          <w:sz w:val="24"/>
          <w:szCs w:val="24"/>
          <w:u w:val="single"/>
        </w:rPr>
      </w:pPr>
    </w:p>
    <w:p w14:paraId="221A49CE" w14:textId="71665079" w:rsidR="008D1AD2" w:rsidRDefault="008D1AD2"/>
    <w:p w14:paraId="7D2A2199" w14:textId="5457DD4C" w:rsidR="00C8082D" w:rsidRDefault="00C8082D"/>
    <w:p w14:paraId="49D18A0B" w14:textId="06A9B53F" w:rsidR="00C8082D" w:rsidRDefault="00C8082D"/>
    <w:p w14:paraId="379ADEEB" w14:textId="4B66BD94" w:rsidR="00C8082D" w:rsidRDefault="00C8082D"/>
    <w:p w14:paraId="3F83B94C" w14:textId="3B686CFB" w:rsidR="00C8082D" w:rsidRDefault="00C8082D"/>
    <w:p w14:paraId="3029A0E4" w14:textId="480E1E26" w:rsidR="00C8082D" w:rsidRDefault="00C8082D"/>
    <w:p w14:paraId="60A7710B" w14:textId="12A899A7" w:rsidR="00C8082D" w:rsidRDefault="00C8082D"/>
    <w:p w14:paraId="691B494C" w14:textId="56D7DA33" w:rsidR="00C8082D" w:rsidRDefault="00C8082D"/>
    <w:p w14:paraId="31DABE74" w14:textId="2FC93F82" w:rsidR="00C8082D" w:rsidRDefault="00C8082D"/>
    <w:p w14:paraId="5696301F" w14:textId="5AC1038E" w:rsidR="00C8082D" w:rsidRDefault="00C8082D"/>
    <w:p w14:paraId="39B246D0" w14:textId="07536671" w:rsidR="00C8082D" w:rsidRDefault="00C8082D"/>
    <w:p w14:paraId="258DBE77" w14:textId="49D0A4A9" w:rsidR="00C8082D" w:rsidRDefault="00C8082D"/>
    <w:p w14:paraId="6449C188" w14:textId="7C926BF3" w:rsidR="00C8082D" w:rsidRDefault="00C8082D"/>
    <w:p w14:paraId="1844388C" w14:textId="0C3A22A9" w:rsidR="00C8082D" w:rsidRDefault="00C8082D"/>
    <w:p w14:paraId="2D507208" w14:textId="02335F12" w:rsidR="00C8082D" w:rsidRDefault="00C8082D"/>
    <w:p w14:paraId="07D2F7EE" w14:textId="437E1664" w:rsidR="00C8082D" w:rsidDel="001D15F7" w:rsidRDefault="00C8082D">
      <w:pPr>
        <w:rPr>
          <w:del w:id="232" w:author="Gonzalo Pedrotti" w:date="2019-05-10T12:54:00Z"/>
        </w:rPr>
      </w:pPr>
    </w:p>
    <w:p w14:paraId="572DDC40" w14:textId="15675D51" w:rsidR="00C8082D" w:rsidDel="00D52E48" w:rsidRDefault="00C8082D">
      <w:pPr>
        <w:rPr>
          <w:del w:id="233" w:author="Gonzalo Pedrotti" w:date="2019-05-09T14:57:00Z"/>
        </w:rPr>
      </w:pPr>
    </w:p>
    <w:p w14:paraId="3973ACA4" w14:textId="25B2DC9B" w:rsidR="00C8082D" w:rsidDel="00D52E48" w:rsidRDefault="00C8082D">
      <w:pPr>
        <w:rPr>
          <w:del w:id="234" w:author="Gonzalo Pedrotti" w:date="2019-05-09T14:57:00Z"/>
        </w:rPr>
      </w:pPr>
    </w:p>
    <w:p w14:paraId="59C5F5A8" w14:textId="1A6E1596" w:rsidR="00C8082D" w:rsidDel="00D52E48" w:rsidRDefault="00C8082D">
      <w:pPr>
        <w:rPr>
          <w:del w:id="235" w:author="Gonzalo Pedrotti" w:date="2019-05-09T14:57:00Z"/>
        </w:rPr>
      </w:pPr>
    </w:p>
    <w:p w14:paraId="0C3ED005" w14:textId="60BF0FF4" w:rsidR="00C8082D" w:rsidDel="00D52E48" w:rsidRDefault="00C8082D">
      <w:pPr>
        <w:rPr>
          <w:del w:id="236" w:author="Gonzalo Pedrotti" w:date="2019-05-09T14:57:00Z"/>
        </w:rPr>
      </w:pPr>
    </w:p>
    <w:p w14:paraId="1CD3F010" w14:textId="09AD6949" w:rsidR="00C8082D" w:rsidDel="00531031" w:rsidRDefault="00C8082D">
      <w:pPr>
        <w:rPr>
          <w:del w:id="237" w:author="Gonzalo Pedrotti" w:date="2019-05-06T19:22:00Z"/>
        </w:rPr>
      </w:pPr>
    </w:p>
    <w:p w14:paraId="5436C4EB" w14:textId="542D4EE0" w:rsidR="00C8082D" w:rsidRDefault="00C8082D"/>
    <w:p w14:paraId="6937C99B" w14:textId="0EB7F33B" w:rsidR="00C8082D" w:rsidRPr="0089695C" w:rsidRDefault="00C8082D" w:rsidP="0089695C">
      <w:pPr>
        <w:jc w:val="center"/>
        <w:rPr>
          <w:b/>
          <w:u w:val="single"/>
        </w:rPr>
      </w:pPr>
      <w:r w:rsidRPr="0089695C">
        <w:rPr>
          <w:b/>
          <w:u w:val="single"/>
        </w:rPr>
        <w:lastRenderedPageBreak/>
        <w:t>Definición de Metodología de Trabajo</w:t>
      </w:r>
    </w:p>
    <w:p w14:paraId="41FADE93" w14:textId="55597E87" w:rsidR="00C8082D" w:rsidRPr="0018691C" w:rsidDel="00F745E5" w:rsidRDefault="006C530D" w:rsidP="0062328A">
      <w:pPr>
        <w:pStyle w:val="Ttulo1"/>
        <w:rPr>
          <w:del w:id="238" w:author="Gonzalo Pedrotti" w:date="2019-05-09T11:28:00Z"/>
        </w:rPr>
      </w:pPr>
      <w:bookmarkStart w:id="239" w:name="_Toc8677276"/>
      <w:ins w:id="240" w:author="Gonzalo Pedrotti" w:date="2019-05-08T12:11:00Z">
        <w:r w:rsidRPr="0062328A">
          <w:t>Introducción y Justificación:</w:t>
        </w:r>
      </w:ins>
      <w:bookmarkEnd w:id="239"/>
      <w:ins w:id="241" w:author="Christian Villafañe" w:date="2019-05-06T10:09:00Z">
        <w:del w:id="242" w:author="Gonzalo Pedrotti" w:date="2019-05-08T12:11:00Z">
          <w:r w:rsidR="00187226" w:rsidRPr="0062328A" w:rsidDel="006C530D">
            <w:delText>Incluir una introducción y una justificación de la selección metodológica.</w:delText>
          </w:r>
        </w:del>
      </w:ins>
    </w:p>
    <w:p w14:paraId="6557E093" w14:textId="774F57F1" w:rsidR="00F745E5" w:rsidRDefault="00F745E5">
      <w:pPr>
        <w:pStyle w:val="Ttulo1"/>
        <w:rPr>
          <w:ins w:id="243" w:author="Gonzalo Pedrotti" w:date="2019-05-09T11:28:00Z"/>
        </w:rPr>
        <w:pPrChange w:id="244" w:author="Gonzalo Pedrotti" w:date="2019-05-09T12:20:00Z">
          <w:pPr/>
        </w:pPrChange>
      </w:pPr>
    </w:p>
    <w:p w14:paraId="213B80DF" w14:textId="1A61EFF2" w:rsidR="008F13B7" w:rsidDel="00C3672D" w:rsidRDefault="00F745E5">
      <w:pPr>
        <w:jc w:val="both"/>
        <w:rPr>
          <w:del w:id="245" w:author="Gonzalo Pedrotti" w:date="2019-05-08T12:11:00Z"/>
        </w:rPr>
        <w:pPrChange w:id="246" w:author="Gonzalo Pedrotti" w:date="2019-05-09T12:04:00Z">
          <w:pPr/>
        </w:pPrChange>
      </w:pPr>
      <w:ins w:id="247" w:author="Gonzalo Pedrotti" w:date="2019-05-09T11:33:00Z">
        <w:r>
          <w:t>A</w:t>
        </w:r>
      </w:ins>
      <w:ins w:id="248" w:author="Gonzalo Pedrotti" w:date="2019-05-09T11:34:00Z">
        <w:r>
          <w:t xml:space="preserve">ntes de comenzar con </w:t>
        </w:r>
      </w:ins>
      <w:ins w:id="249" w:author="Gonzalo Pedrotti" w:date="2019-05-09T11:35:00Z">
        <w:r>
          <w:t>el desarrollo</w:t>
        </w:r>
      </w:ins>
      <w:ins w:id="250" w:author="Gonzalo Pedrotti" w:date="2019-05-09T11:34:00Z">
        <w:r>
          <w:t xml:space="preserve"> del producto, es necesario definir el marco de trabajo </w:t>
        </w:r>
      </w:ins>
      <w:ins w:id="251" w:author="Gonzalo Pedrotti" w:date="2019-05-09T11:35:00Z">
        <w:r>
          <w:t>que será utilizado para gestionar dicho desarrollo</w:t>
        </w:r>
      </w:ins>
      <w:ins w:id="252" w:author="Gonzalo Pedrotti" w:date="2019-05-09T11:38:00Z">
        <w:r w:rsidR="00C3672D">
          <w:t>.</w:t>
        </w:r>
      </w:ins>
      <w:del w:id="253" w:author="Gonzalo Pedrotti" w:date="2019-05-09T11:28:00Z">
        <w:r w:rsidR="008F13B7" w:rsidDel="00F745E5">
          <w:delText xml:space="preserve">Incluir introducción y justificación de </w:delText>
        </w:r>
        <w:r w:rsidR="0066109A" w:rsidDel="00F745E5">
          <w:delText>porqué se</w:delText>
        </w:r>
        <w:r w:rsidR="008F13B7" w:rsidDel="00F745E5">
          <w:delText xml:space="preserve"> eligió la </w:delText>
        </w:r>
        <w:r w:rsidR="0066109A" w:rsidDel="00F745E5">
          <w:delText>metodología.</w:delText>
        </w:r>
      </w:del>
    </w:p>
    <w:p w14:paraId="3A3EDBEC" w14:textId="1887D1BE" w:rsidR="00C3672D" w:rsidRDefault="00C3672D">
      <w:pPr>
        <w:jc w:val="both"/>
        <w:rPr>
          <w:ins w:id="254" w:author="Gonzalo Pedrotti" w:date="2019-05-09T11:38:00Z"/>
        </w:rPr>
        <w:pPrChange w:id="255" w:author="Gonzalo Pedrotti" w:date="2019-05-09T12:04:00Z">
          <w:pPr/>
        </w:pPrChange>
      </w:pPr>
    </w:p>
    <w:p w14:paraId="4D83647D" w14:textId="03A0DA29" w:rsidR="001A04B6" w:rsidRDefault="00C3672D">
      <w:pPr>
        <w:jc w:val="both"/>
        <w:rPr>
          <w:ins w:id="256" w:author="Gonzalo Pedrotti" w:date="2019-05-09T11:59:00Z"/>
        </w:rPr>
        <w:pPrChange w:id="257" w:author="Gonzalo Pedrotti" w:date="2019-05-09T12:04:00Z">
          <w:pPr/>
        </w:pPrChange>
      </w:pPr>
      <w:ins w:id="258" w:author="Gonzalo Pedrotti" w:date="2019-05-09T11:38:00Z">
        <w:r>
          <w:t>Al momento de elegir la metodología de trabajo, el equipo de desarrollo ten</w:t>
        </w:r>
      </w:ins>
      <w:ins w:id="259" w:author="Gonzalo Pedrotti" w:date="2019-05-09T11:39:00Z">
        <w:r>
          <w:t>ía dos opciones</w:t>
        </w:r>
      </w:ins>
      <w:ins w:id="260" w:author="Gonzalo Pedrotti" w:date="2019-05-09T11:42:00Z">
        <w:r w:rsidR="00657264">
          <w:t xml:space="preserve"> de acuerdo a lo</w:t>
        </w:r>
      </w:ins>
      <w:ins w:id="261" w:author="Gonzalo Pedrotti" w:date="2019-05-09T11:48:00Z">
        <w:r w:rsidR="001A04B6">
          <w:t>s conocimientos adquiridos a lo largo de</w:t>
        </w:r>
      </w:ins>
      <w:ins w:id="262" w:author="Gonzalo Pedrotti" w:date="2019-05-09T11:49:00Z">
        <w:r w:rsidR="001A04B6">
          <w:t xml:space="preserve">l cursado de la carrera. Por un lado, </w:t>
        </w:r>
      </w:ins>
      <w:ins w:id="263" w:author="Gonzalo Pedrotti" w:date="2019-05-09T11:39:00Z">
        <w:r>
          <w:t>elegir un marco de trabajo tradicional, como el Proceso Unificado de Desarrollo o bien, elegir una metodología ágil</w:t>
        </w:r>
      </w:ins>
      <w:ins w:id="264" w:author="Gonzalo Pedrotti" w:date="2019-05-09T11:49:00Z">
        <w:r w:rsidR="001A04B6">
          <w:t>, como Scrum.</w:t>
        </w:r>
      </w:ins>
    </w:p>
    <w:p w14:paraId="4CDE0AF8" w14:textId="6B308E40" w:rsidR="00D12BA1" w:rsidRDefault="00D12BA1" w:rsidP="00D12BA1">
      <w:pPr>
        <w:jc w:val="both"/>
        <w:rPr>
          <w:ins w:id="265" w:author="Gonzalo Pedrotti" w:date="2019-05-09T12:05:00Z"/>
        </w:rPr>
      </w:pPr>
      <w:ins w:id="266" w:author="Gonzalo Pedrotti" w:date="2019-05-09T12:01:00Z">
        <w:r>
          <w:t>Debido a que el equipo de desarrollo no tiene la suficiente experiencia en la gestión de proyecto</w:t>
        </w:r>
      </w:ins>
      <w:ins w:id="267" w:author="Gonzalo Pedrotti" w:date="2019-05-09T12:04:00Z">
        <w:r>
          <w:t>s</w:t>
        </w:r>
      </w:ins>
      <w:ins w:id="268" w:author="Gonzalo Pedrotti" w:date="2019-05-09T12:01:00Z">
        <w:r>
          <w:t xml:space="preserve"> y </w:t>
        </w:r>
      </w:ins>
      <w:ins w:id="269" w:author="Gonzalo Pedrotti" w:date="2019-05-09T12:04:00Z">
        <w:r>
          <w:t xml:space="preserve">en </w:t>
        </w:r>
      </w:ins>
      <w:ins w:id="270" w:author="Gonzalo Pedrotti" w:date="2019-05-09T12:01:00Z">
        <w:r>
          <w:t xml:space="preserve">el desarrollo de sistemas, </w:t>
        </w:r>
      </w:ins>
      <w:ins w:id="271" w:author="Gonzalo Pedrotti" w:date="2019-05-09T12:02:00Z">
        <w:r>
          <w:t>se ha optado por elegir una metodología ágil, ya que este tipo de marco es más adecuado cuando en el entorno existe una cierta incertidumbre o el mismo es cambiante. Al mismo tiempo, con</w:t>
        </w:r>
      </w:ins>
      <w:ins w:id="272" w:author="Gonzalo Pedrotti" w:date="2019-05-09T12:03:00Z">
        <w:r>
          <w:t>sideramos que la comunicación entre los miembros del equipo es fundamental y cada uno es un valor sumamente importante para que el proyecto se termine de forma correcta.</w:t>
        </w:r>
      </w:ins>
      <w:ins w:id="273" w:author="Gonzalo Pedrotti" w:date="2019-05-09T12:05:00Z">
        <w:r>
          <w:t xml:space="preserve"> </w:t>
        </w:r>
      </w:ins>
    </w:p>
    <w:p w14:paraId="4CD41315" w14:textId="1377FC88" w:rsidR="001E39F1" w:rsidRDefault="00D12BA1" w:rsidP="00D12BA1">
      <w:pPr>
        <w:jc w:val="both"/>
        <w:rPr>
          <w:ins w:id="274" w:author="Gonzalo Pedrotti" w:date="2019-05-09T12:09:00Z"/>
        </w:rPr>
      </w:pPr>
      <w:ins w:id="275" w:author="Gonzalo Pedrotti" w:date="2019-05-09T12:05:00Z">
        <w:r>
          <w:t>Si bien existe un gran abanico de metodologías agiles, se considera a Scrum como la más popular dentro de esas opciones</w:t>
        </w:r>
      </w:ins>
      <w:ins w:id="276" w:author="Gonzalo Pedrotti" w:date="2019-05-09T12:08:00Z">
        <w:r w:rsidR="001E39F1">
          <w:t xml:space="preserve"> y </w:t>
        </w:r>
      </w:ins>
      <w:ins w:id="277" w:author="Gonzalo Pedrotti" w:date="2019-05-09T12:09:00Z">
        <w:r w:rsidR="001E39F1">
          <w:t xml:space="preserve">existe mucha documentación sobre </w:t>
        </w:r>
      </w:ins>
      <w:ins w:id="278" w:author="Gonzalo Pedrotti" w:date="2019-05-09T15:16:00Z">
        <w:r w:rsidR="00224E4E">
          <w:t>cómo</w:t>
        </w:r>
      </w:ins>
      <w:ins w:id="279" w:author="Gonzalo Pedrotti" w:date="2019-05-09T12:09:00Z">
        <w:r w:rsidR="001E39F1">
          <w:t xml:space="preserve"> llevar a cabo la misma, por lo tanto, e</w:t>
        </w:r>
      </w:ins>
      <w:ins w:id="280" w:author="Gonzalo Pedrotti" w:date="2019-05-09T12:10:00Z">
        <w:r w:rsidR="001E39F1">
          <w:t>l equipo de desarrollo ha elegido como marco de trabajo, la metodología ágil SCRUM.</w:t>
        </w:r>
      </w:ins>
    </w:p>
    <w:p w14:paraId="5B7ACDFC" w14:textId="4431CFD4" w:rsidR="001E39F1" w:rsidRPr="0062328A" w:rsidRDefault="001E39F1">
      <w:pPr>
        <w:jc w:val="both"/>
        <w:rPr>
          <w:ins w:id="281" w:author="Gonzalo Pedrotti" w:date="2019-05-08T12:11:00Z"/>
        </w:rPr>
        <w:pPrChange w:id="282" w:author="Gonzalo Pedrotti" w:date="2019-05-09T12:04:00Z">
          <w:pPr>
            <w:pStyle w:val="Ttulo1"/>
            <w:jc w:val="both"/>
          </w:pPr>
        </w:pPrChange>
      </w:pPr>
      <w:ins w:id="283" w:author="Gonzalo Pedrotti" w:date="2019-05-09T12:13:00Z">
        <w:r>
          <w:t>Otras</w:t>
        </w:r>
      </w:ins>
      <w:ins w:id="284" w:author="Gonzalo Pedrotti" w:date="2019-05-09T12:09:00Z">
        <w:r>
          <w:t xml:space="preserve"> de las cuestiones por las que </w:t>
        </w:r>
      </w:ins>
      <w:ins w:id="285" w:author="Gonzalo Pedrotti" w:date="2019-05-09T12:11:00Z">
        <w:r>
          <w:t>se eligió SCRUM, es que permite al equipo a</w:t>
        </w:r>
      </w:ins>
      <w:ins w:id="286" w:author="Gonzalo Pedrotti" w:date="2019-05-09T12:12:00Z">
        <w:r>
          <w:t xml:space="preserve">uto organizarse, </w:t>
        </w:r>
      </w:ins>
      <w:ins w:id="287" w:author="Gonzalo Pedrotti" w:date="2019-05-09T12:13:00Z">
        <w:r>
          <w:t xml:space="preserve">permite </w:t>
        </w:r>
      </w:ins>
      <w:ins w:id="288" w:author="Gonzalo Pedrotti" w:date="2019-05-09T12:12:00Z">
        <w:r>
          <w:t xml:space="preserve">entregar resultados en tiempos o iteraciones cortas, </w:t>
        </w:r>
      </w:ins>
      <w:ins w:id="289" w:author="Gonzalo Pedrotti" w:date="2019-05-09T12:15:00Z">
        <w:r>
          <w:t>y,</w:t>
        </w:r>
      </w:ins>
      <w:ins w:id="290" w:author="Gonzalo Pedrotti" w:date="2019-05-09T12:12:00Z">
        <w:r>
          <w:t xml:space="preserve"> sobre todo, que </w:t>
        </w:r>
      </w:ins>
      <w:ins w:id="291" w:author="Gonzalo Pedrotti" w:date="2019-05-09T12:13:00Z">
        <w:r>
          <w:t xml:space="preserve">el progreso </w:t>
        </w:r>
      </w:ins>
      <w:ins w:id="292" w:author="Gonzalo Pedrotti" w:date="2019-05-09T12:14:00Z">
        <w:r>
          <w:t xml:space="preserve">se puede determinar en pocas semanas, de manera que </w:t>
        </w:r>
      </w:ins>
      <w:ins w:id="293" w:author="Gonzalo Pedrotti" w:date="2019-05-09T12:15:00Z">
        <w:r>
          <w:t>es posible conocer en</w:t>
        </w:r>
      </w:ins>
      <w:ins w:id="294" w:author="Gonzalo Pedrotti" w:date="2019-05-09T12:14:00Z">
        <w:r>
          <w:t xml:space="preserve"> plazos cortos si se </w:t>
        </w:r>
      </w:ins>
      <w:ins w:id="295" w:author="Gonzalo Pedrotti" w:date="2019-05-09T15:16:00Z">
        <w:r w:rsidR="00224E4E">
          <w:t>está</w:t>
        </w:r>
      </w:ins>
      <w:ins w:id="296" w:author="Gonzalo Pedrotti" w:date="2019-05-09T12:14:00Z">
        <w:r>
          <w:t xml:space="preserve"> trabajando correctamente y el proyecto </w:t>
        </w:r>
      </w:ins>
      <w:ins w:id="297" w:author="Gonzalo Pedrotti" w:date="2019-05-09T12:20:00Z">
        <w:r w:rsidR="0018691C">
          <w:t xml:space="preserve">está </w:t>
        </w:r>
      </w:ins>
      <w:ins w:id="298" w:author="Gonzalo Pedrotti" w:date="2019-05-09T12:14:00Z">
        <w:r>
          <w:t>avanza</w:t>
        </w:r>
      </w:ins>
      <w:ins w:id="299" w:author="Gonzalo Pedrotti" w:date="2019-05-09T12:20:00Z">
        <w:r w:rsidR="0018691C">
          <w:t>ndo</w:t>
        </w:r>
      </w:ins>
      <w:ins w:id="300" w:author="Gonzalo Pedrotti" w:date="2019-05-09T12:14:00Z">
        <w:r>
          <w:t xml:space="preserve"> hacia los obje</w:t>
        </w:r>
      </w:ins>
      <w:ins w:id="301" w:author="Gonzalo Pedrotti" w:date="2019-05-09T12:15:00Z">
        <w:r>
          <w:t>tivos</w:t>
        </w:r>
      </w:ins>
      <w:ins w:id="302" w:author="Gonzalo Pedrotti" w:date="2019-05-09T12:20:00Z">
        <w:r w:rsidR="0018691C">
          <w:t xml:space="preserve"> correctos.</w:t>
        </w:r>
      </w:ins>
    </w:p>
    <w:p w14:paraId="4936788F" w14:textId="6901A535" w:rsidR="00C8082D" w:rsidRPr="00CA7CCC" w:rsidDel="00D71936" w:rsidRDefault="00C8082D">
      <w:pPr>
        <w:pStyle w:val="Ttulo1"/>
        <w:jc w:val="both"/>
        <w:rPr>
          <w:moveFrom w:id="303" w:author="Gonzalo Pedrotti" w:date="2019-05-08T12:11:00Z"/>
          <w:rFonts w:asciiTheme="minorHAnsi" w:hAnsiTheme="minorHAnsi" w:cstheme="minorHAnsi"/>
          <w:sz w:val="22"/>
          <w:szCs w:val="22"/>
          <w:rPrChange w:id="304" w:author="Gonzalo Pedrotti" w:date="2019-05-08T12:10:00Z">
            <w:rPr>
              <w:moveFrom w:id="305" w:author="Gonzalo Pedrotti" w:date="2019-05-08T12:11:00Z"/>
            </w:rPr>
          </w:rPrChange>
        </w:rPr>
        <w:pPrChange w:id="306" w:author="Gonzalo Pedrotti" w:date="2019-05-08T12:10:00Z">
          <w:pPr>
            <w:pStyle w:val="Ttulo1"/>
          </w:pPr>
        </w:pPrChange>
      </w:pPr>
      <w:moveFromRangeStart w:id="307" w:author="Gonzalo Pedrotti" w:date="2019-05-08T12:11:00Z" w:name="move8209932"/>
      <w:moveFrom w:id="308" w:author="Gonzalo Pedrotti" w:date="2019-05-08T12:11:00Z">
        <w:r w:rsidRPr="00CA7CCC" w:rsidDel="00D71936">
          <w:rPr>
            <w:rFonts w:asciiTheme="minorHAnsi" w:hAnsiTheme="minorHAnsi" w:cstheme="minorHAnsi"/>
            <w:sz w:val="22"/>
            <w:szCs w:val="22"/>
            <w:rPrChange w:id="309" w:author="Gonzalo Pedrotti" w:date="2019-05-08T12:10:00Z">
              <w:rPr/>
            </w:rPrChange>
          </w:rPr>
          <w:t>Integrantes del Equipo de Proyecto Final:</w:t>
        </w:r>
      </w:moveFrom>
    </w:p>
    <w:p w14:paraId="6A7A15F2" w14:textId="7F2BDB69" w:rsidR="00C8082D" w:rsidRPr="004D63BD" w:rsidDel="00D71936" w:rsidRDefault="00C8082D">
      <w:pPr>
        <w:jc w:val="both"/>
        <w:rPr>
          <w:moveFrom w:id="310" w:author="Gonzalo Pedrotti" w:date="2019-05-08T12:11:00Z"/>
          <w:rFonts w:cstheme="minorHAnsi"/>
        </w:rPr>
        <w:pPrChange w:id="311" w:author="Gonzalo Pedrotti" w:date="2019-05-08T12:10:00Z">
          <w:pPr/>
        </w:pPrChange>
      </w:pPr>
    </w:p>
    <w:tbl>
      <w:tblPr>
        <w:tblStyle w:val="Tablaconcuadrcula"/>
        <w:tblW w:w="0" w:type="auto"/>
        <w:tblLook w:val="04A0" w:firstRow="1" w:lastRow="0" w:firstColumn="1" w:lastColumn="0" w:noHBand="0" w:noVBand="1"/>
      </w:tblPr>
      <w:tblGrid>
        <w:gridCol w:w="4247"/>
        <w:gridCol w:w="4247"/>
      </w:tblGrid>
      <w:tr w:rsidR="00C8082D" w:rsidRPr="00CA7CCC" w:rsidDel="00F745E5" w14:paraId="5A840B1B" w14:textId="72D42410" w:rsidTr="00C8082D">
        <w:trPr>
          <w:del w:id="312" w:author="Gonzalo Pedrotti" w:date="2019-05-09T11:28:00Z"/>
        </w:trPr>
        <w:tc>
          <w:tcPr>
            <w:tcW w:w="4247" w:type="dxa"/>
            <w:shd w:val="clear" w:color="auto" w:fill="8EAADB" w:themeFill="accent1" w:themeFillTint="99"/>
          </w:tcPr>
          <w:p w14:paraId="1D23F803" w14:textId="08C63DC3" w:rsidR="00C8082D" w:rsidRPr="007C1FA6" w:rsidDel="00F745E5" w:rsidRDefault="00C8082D">
            <w:pPr>
              <w:jc w:val="both"/>
              <w:rPr>
                <w:del w:id="313" w:author="Gonzalo Pedrotti" w:date="2019-05-09T11:28:00Z"/>
                <w:moveFrom w:id="314" w:author="Gonzalo Pedrotti" w:date="2019-05-08T12:11:00Z"/>
                <w:rFonts w:cstheme="minorHAnsi"/>
              </w:rPr>
              <w:pPrChange w:id="315" w:author="Christian Villafañe" w:date="2019-05-08T12:10:00Z">
                <w:pPr/>
              </w:pPrChange>
            </w:pPr>
            <w:moveFrom w:id="316" w:author="Gonzalo Pedrotti" w:date="2019-05-08T12:11:00Z">
              <w:del w:id="317" w:author="Gonzalo Pedrotti" w:date="2019-05-09T11:28:00Z">
                <w:r w:rsidRPr="004D63BD" w:rsidDel="00F745E5">
                  <w:rPr>
                    <w:rFonts w:cstheme="minorHAnsi"/>
                  </w:rPr>
                  <w:delText>Miembros del Equipo</w:delText>
                </w:r>
              </w:del>
            </w:moveFrom>
          </w:p>
        </w:tc>
        <w:tc>
          <w:tcPr>
            <w:tcW w:w="4247" w:type="dxa"/>
            <w:shd w:val="clear" w:color="auto" w:fill="8EAADB" w:themeFill="accent1" w:themeFillTint="99"/>
          </w:tcPr>
          <w:p w14:paraId="07EE42C4" w14:textId="383C0D39" w:rsidR="00C8082D" w:rsidRPr="0062328A" w:rsidDel="00F745E5" w:rsidRDefault="00C8082D">
            <w:pPr>
              <w:jc w:val="both"/>
              <w:rPr>
                <w:del w:id="318" w:author="Gonzalo Pedrotti" w:date="2019-05-09T11:28:00Z"/>
                <w:moveFrom w:id="319" w:author="Gonzalo Pedrotti" w:date="2019-05-08T12:11:00Z"/>
                <w:rFonts w:cstheme="minorHAnsi"/>
              </w:rPr>
              <w:pPrChange w:id="320" w:author="Christian Villafañe" w:date="2019-05-08T12:10:00Z">
                <w:pPr/>
              </w:pPrChange>
            </w:pPr>
            <w:moveFrom w:id="321" w:author="Gonzalo Pedrotti" w:date="2019-05-08T12:11:00Z">
              <w:del w:id="322" w:author="Gonzalo Pedrotti" w:date="2019-05-09T11:28:00Z">
                <w:r w:rsidRPr="0062328A" w:rsidDel="00F745E5">
                  <w:rPr>
                    <w:rFonts w:cstheme="minorHAnsi"/>
                  </w:rPr>
                  <w:delText>Iniciales</w:delText>
                </w:r>
              </w:del>
            </w:moveFrom>
          </w:p>
        </w:tc>
      </w:tr>
      <w:tr w:rsidR="00C8082D" w:rsidRPr="00CA7CCC" w:rsidDel="00F745E5" w14:paraId="1AD0D6BE" w14:textId="54BD50D8" w:rsidTr="00C8082D">
        <w:trPr>
          <w:del w:id="323" w:author="Gonzalo Pedrotti" w:date="2019-05-09T11:28:00Z"/>
        </w:trPr>
        <w:tc>
          <w:tcPr>
            <w:tcW w:w="4247" w:type="dxa"/>
          </w:tcPr>
          <w:p w14:paraId="16AAE39A" w14:textId="4F786A47" w:rsidR="00C8082D" w:rsidRPr="0062328A" w:rsidDel="00F745E5" w:rsidRDefault="00C8082D">
            <w:pPr>
              <w:jc w:val="both"/>
              <w:rPr>
                <w:del w:id="324" w:author="Gonzalo Pedrotti" w:date="2019-05-09T11:28:00Z"/>
                <w:moveFrom w:id="325" w:author="Gonzalo Pedrotti" w:date="2019-05-08T12:11:00Z"/>
                <w:rFonts w:cstheme="minorHAnsi"/>
              </w:rPr>
              <w:pPrChange w:id="326" w:author="Christian Villafañe" w:date="2019-05-08T12:10:00Z">
                <w:pPr/>
              </w:pPrChange>
            </w:pPr>
            <w:moveFrom w:id="327" w:author="Gonzalo Pedrotti" w:date="2019-05-08T12:11:00Z">
              <w:del w:id="328" w:author="Gonzalo Pedrotti" w:date="2019-05-09T11:28:00Z">
                <w:r w:rsidRPr="0062328A" w:rsidDel="00F745E5">
                  <w:rPr>
                    <w:rFonts w:cstheme="minorHAnsi"/>
                  </w:rPr>
                  <w:delText>Bottino, Natanael</w:delText>
                </w:r>
              </w:del>
            </w:moveFrom>
          </w:p>
        </w:tc>
        <w:tc>
          <w:tcPr>
            <w:tcW w:w="4247" w:type="dxa"/>
          </w:tcPr>
          <w:p w14:paraId="34EA47CA" w14:textId="5992185B" w:rsidR="00C8082D" w:rsidRPr="00224E4E" w:rsidDel="00F745E5" w:rsidRDefault="00C8082D">
            <w:pPr>
              <w:jc w:val="both"/>
              <w:rPr>
                <w:del w:id="329" w:author="Gonzalo Pedrotti" w:date="2019-05-09T11:28:00Z"/>
                <w:moveFrom w:id="330" w:author="Gonzalo Pedrotti" w:date="2019-05-08T12:11:00Z"/>
                <w:rFonts w:cstheme="minorHAnsi"/>
              </w:rPr>
              <w:pPrChange w:id="331" w:author="Christian Villafañe" w:date="2019-05-08T12:10:00Z">
                <w:pPr/>
              </w:pPrChange>
            </w:pPr>
            <w:moveFrom w:id="332" w:author="Gonzalo Pedrotti" w:date="2019-05-08T12:11:00Z">
              <w:del w:id="333" w:author="Gonzalo Pedrotti" w:date="2019-05-09T11:28:00Z">
                <w:r w:rsidRPr="00224E4E" w:rsidDel="00F745E5">
                  <w:rPr>
                    <w:rFonts w:cstheme="minorHAnsi"/>
                  </w:rPr>
                  <w:delText>BN</w:delText>
                </w:r>
              </w:del>
            </w:moveFrom>
          </w:p>
        </w:tc>
      </w:tr>
      <w:tr w:rsidR="00C8082D" w:rsidRPr="00CA7CCC" w:rsidDel="00F745E5" w14:paraId="72B7E1FE" w14:textId="7EF5CFDF" w:rsidTr="00C8082D">
        <w:trPr>
          <w:del w:id="334" w:author="Gonzalo Pedrotti" w:date="2019-05-09T11:28:00Z"/>
        </w:trPr>
        <w:tc>
          <w:tcPr>
            <w:tcW w:w="4247" w:type="dxa"/>
          </w:tcPr>
          <w:p w14:paraId="58CB0001" w14:textId="7DD35CFC" w:rsidR="00C8082D" w:rsidRPr="0062328A" w:rsidDel="00F745E5" w:rsidRDefault="00C8082D">
            <w:pPr>
              <w:jc w:val="both"/>
              <w:rPr>
                <w:del w:id="335" w:author="Gonzalo Pedrotti" w:date="2019-05-09T11:28:00Z"/>
                <w:moveFrom w:id="336" w:author="Gonzalo Pedrotti" w:date="2019-05-08T12:11:00Z"/>
                <w:rFonts w:cstheme="minorHAnsi"/>
              </w:rPr>
              <w:pPrChange w:id="337" w:author="Christian Villafañe" w:date="2019-05-08T12:10:00Z">
                <w:pPr/>
              </w:pPrChange>
            </w:pPr>
            <w:moveFrom w:id="338" w:author="Gonzalo Pedrotti" w:date="2019-05-08T12:11:00Z">
              <w:del w:id="339" w:author="Gonzalo Pedrotti" w:date="2019-05-09T11:28:00Z">
                <w:r w:rsidRPr="0062328A" w:rsidDel="00F745E5">
                  <w:rPr>
                    <w:rFonts w:cstheme="minorHAnsi"/>
                  </w:rPr>
                  <w:delText>Cena, Henry</w:delText>
                </w:r>
              </w:del>
            </w:moveFrom>
          </w:p>
        </w:tc>
        <w:tc>
          <w:tcPr>
            <w:tcW w:w="4247" w:type="dxa"/>
          </w:tcPr>
          <w:p w14:paraId="7ECBFD0D" w14:textId="30A32CAE" w:rsidR="00C8082D" w:rsidRPr="00224E4E" w:rsidDel="00F745E5" w:rsidRDefault="00C8082D">
            <w:pPr>
              <w:jc w:val="both"/>
              <w:rPr>
                <w:del w:id="340" w:author="Gonzalo Pedrotti" w:date="2019-05-09T11:28:00Z"/>
                <w:moveFrom w:id="341" w:author="Gonzalo Pedrotti" w:date="2019-05-08T12:11:00Z"/>
                <w:rFonts w:cstheme="minorHAnsi"/>
              </w:rPr>
              <w:pPrChange w:id="342" w:author="Christian Villafañe" w:date="2019-05-08T12:10:00Z">
                <w:pPr/>
              </w:pPrChange>
            </w:pPr>
            <w:moveFrom w:id="343" w:author="Gonzalo Pedrotti" w:date="2019-05-08T12:11:00Z">
              <w:del w:id="344" w:author="Gonzalo Pedrotti" w:date="2019-05-09T11:28:00Z">
                <w:r w:rsidRPr="00224E4E" w:rsidDel="00F745E5">
                  <w:rPr>
                    <w:rFonts w:cstheme="minorHAnsi"/>
                  </w:rPr>
                  <w:delText>CH</w:delText>
                </w:r>
              </w:del>
            </w:moveFrom>
          </w:p>
        </w:tc>
      </w:tr>
      <w:tr w:rsidR="00C8082D" w:rsidRPr="00CA7CCC" w:rsidDel="00F745E5" w14:paraId="2314EF87" w14:textId="4CA06C77" w:rsidTr="00C8082D">
        <w:trPr>
          <w:del w:id="345" w:author="Gonzalo Pedrotti" w:date="2019-05-09T11:28:00Z"/>
        </w:trPr>
        <w:tc>
          <w:tcPr>
            <w:tcW w:w="4247" w:type="dxa"/>
          </w:tcPr>
          <w:p w14:paraId="1365BA4C" w14:textId="373494D9" w:rsidR="00C8082D" w:rsidRPr="0062328A" w:rsidDel="00F745E5" w:rsidRDefault="00C8082D">
            <w:pPr>
              <w:jc w:val="both"/>
              <w:rPr>
                <w:del w:id="346" w:author="Gonzalo Pedrotti" w:date="2019-05-09T11:28:00Z"/>
                <w:moveFrom w:id="347" w:author="Gonzalo Pedrotti" w:date="2019-05-08T12:11:00Z"/>
                <w:rFonts w:cstheme="minorHAnsi"/>
              </w:rPr>
              <w:pPrChange w:id="348" w:author="Christian Villafañe" w:date="2019-05-08T12:10:00Z">
                <w:pPr/>
              </w:pPrChange>
            </w:pPr>
            <w:moveFrom w:id="349" w:author="Gonzalo Pedrotti" w:date="2019-05-08T12:11:00Z">
              <w:del w:id="350" w:author="Gonzalo Pedrotti" w:date="2019-05-09T11:28:00Z">
                <w:r w:rsidRPr="0062328A" w:rsidDel="00F745E5">
                  <w:rPr>
                    <w:rFonts w:cstheme="minorHAnsi"/>
                  </w:rPr>
                  <w:delText>Pedrotti, Gonzalo</w:delText>
                </w:r>
              </w:del>
            </w:moveFrom>
          </w:p>
        </w:tc>
        <w:tc>
          <w:tcPr>
            <w:tcW w:w="4247" w:type="dxa"/>
          </w:tcPr>
          <w:p w14:paraId="40A8B42D" w14:textId="773F25F7" w:rsidR="00C8082D" w:rsidRPr="00224E4E" w:rsidDel="00F745E5" w:rsidRDefault="00C8082D">
            <w:pPr>
              <w:jc w:val="both"/>
              <w:rPr>
                <w:del w:id="351" w:author="Gonzalo Pedrotti" w:date="2019-05-09T11:28:00Z"/>
                <w:moveFrom w:id="352" w:author="Gonzalo Pedrotti" w:date="2019-05-08T12:11:00Z"/>
                <w:rFonts w:cstheme="minorHAnsi"/>
              </w:rPr>
              <w:pPrChange w:id="353" w:author="Christian Villafañe" w:date="2019-05-08T12:10:00Z">
                <w:pPr/>
              </w:pPrChange>
            </w:pPr>
            <w:moveFrom w:id="354" w:author="Gonzalo Pedrotti" w:date="2019-05-08T12:11:00Z">
              <w:del w:id="355" w:author="Gonzalo Pedrotti" w:date="2019-05-09T11:28:00Z">
                <w:r w:rsidRPr="00224E4E" w:rsidDel="00F745E5">
                  <w:rPr>
                    <w:rFonts w:cstheme="minorHAnsi"/>
                  </w:rPr>
                  <w:delText>PG</w:delText>
                </w:r>
              </w:del>
            </w:moveFrom>
          </w:p>
        </w:tc>
      </w:tr>
      <w:tr w:rsidR="00C8082D" w:rsidRPr="00CA7CCC" w:rsidDel="00F745E5" w14:paraId="58CAB645" w14:textId="2D84A923" w:rsidTr="00C8082D">
        <w:trPr>
          <w:del w:id="356" w:author="Gonzalo Pedrotti" w:date="2019-05-09T11:28:00Z"/>
        </w:trPr>
        <w:tc>
          <w:tcPr>
            <w:tcW w:w="4247" w:type="dxa"/>
          </w:tcPr>
          <w:p w14:paraId="7535C4F6" w14:textId="416DF543" w:rsidR="00C8082D" w:rsidRPr="0062328A" w:rsidDel="00F745E5" w:rsidRDefault="00C8082D">
            <w:pPr>
              <w:jc w:val="both"/>
              <w:rPr>
                <w:del w:id="357" w:author="Gonzalo Pedrotti" w:date="2019-05-09T11:28:00Z"/>
                <w:moveFrom w:id="358" w:author="Gonzalo Pedrotti" w:date="2019-05-08T12:11:00Z"/>
                <w:rFonts w:cstheme="minorHAnsi"/>
              </w:rPr>
              <w:pPrChange w:id="359" w:author="Christian Villafañe" w:date="2019-05-08T12:10:00Z">
                <w:pPr/>
              </w:pPrChange>
            </w:pPr>
            <w:moveFrom w:id="360" w:author="Gonzalo Pedrotti" w:date="2019-05-08T12:11:00Z">
              <w:del w:id="361" w:author="Gonzalo Pedrotti" w:date="2019-05-09T11:28:00Z">
                <w:r w:rsidRPr="0062328A" w:rsidDel="00F745E5">
                  <w:rPr>
                    <w:rFonts w:cstheme="minorHAnsi"/>
                  </w:rPr>
                  <w:delText>Zanin, Federico</w:delText>
                </w:r>
              </w:del>
            </w:moveFrom>
          </w:p>
        </w:tc>
        <w:tc>
          <w:tcPr>
            <w:tcW w:w="4247" w:type="dxa"/>
          </w:tcPr>
          <w:p w14:paraId="2AD2170A" w14:textId="3266D1A0" w:rsidR="00C8082D" w:rsidRPr="00224E4E" w:rsidDel="00F745E5" w:rsidRDefault="00C8082D">
            <w:pPr>
              <w:jc w:val="both"/>
              <w:rPr>
                <w:del w:id="362" w:author="Gonzalo Pedrotti" w:date="2019-05-09T11:28:00Z"/>
                <w:moveFrom w:id="363" w:author="Gonzalo Pedrotti" w:date="2019-05-08T12:11:00Z"/>
                <w:rFonts w:cstheme="minorHAnsi"/>
              </w:rPr>
              <w:pPrChange w:id="364" w:author="Christian Villafañe" w:date="2019-05-08T12:10:00Z">
                <w:pPr/>
              </w:pPrChange>
            </w:pPr>
            <w:moveFrom w:id="365" w:author="Gonzalo Pedrotti" w:date="2019-05-08T12:11:00Z">
              <w:del w:id="366" w:author="Gonzalo Pedrotti" w:date="2019-05-09T11:28:00Z">
                <w:r w:rsidRPr="00224E4E" w:rsidDel="00F745E5">
                  <w:rPr>
                    <w:rFonts w:cstheme="minorHAnsi"/>
                  </w:rPr>
                  <w:delText>ZF</w:delText>
                </w:r>
              </w:del>
            </w:moveFrom>
          </w:p>
        </w:tc>
      </w:tr>
    </w:tbl>
    <w:p w14:paraId="2E42F16C" w14:textId="2D30CBFC" w:rsidR="00C8082D" w:rsidRPr="0062328A" w:rsidDel="00D71936" w:rsidRDefault="00C8082D">
      <w:pPr>
        <w:pStyle w:val="Ttulo1"/>
        <w:rPr>
          <w:moveFrom w:id="367" w:author="Gonzalo Pedrotti" w:date="2019-05-08T12:11:00Z"/>
        </w:rPr>
        <w:pPrChange w:id="368" w:author="Gonzalo Pedrotti" w:date="2019-05-09T12:20:00Z">
          <w:pPr/>
        </w:pPrChange>
      </w:pPr>
    </w:p>
    <w:p w14:paraId="6C88B100" w14:textId="2A72E279" w:rsidR="00C8082D" w:rsidRDefault="00C8082D" w:rsidP="0018691C">
      <w:pPr>
        <w:pStyle w:val="Ttulo1"/>
        <w:rPr>
          <w:ins w:id="369" w:author="Gonzalo Pedrotti" w:date="2019-05-09T12:20:00Z"/>
        </w:rPr>
      </w:pPr>
      <w:bookmarkStart w:id="370" w:name="_Toc8677277"/>
      <w:moveFromRangeEnd w:id="307"/>
      <w:r w:rsidRPr="0018691C">
        <w:t>Organización del Equipo:</w:t>
      </w:r>
      <w:bookmarkEnd w:id="370"/>
    </w:p>
    <w:p w14:paraId="1466F774" w14:textId="77777777" w:rsidR="0018691C" w:rsidRPr="0062328A" w:rsidRDefault="0018691C">
      <w:pPr>
        <w:pPrChange w:id="371" w:author="Gonzalo Pedrotti" w:date="2019-05-09T12:20:00Z">
          <w:pPr>
            <w:pStyle w:val="Ttulo1"/>
          </w:pPr>
        </w:pPrChange>
      </w:pPr>
    </w:p>
    <w:p w14:paraId="440E4F46" w14:textId="77777777" w:rsidR="00D71936" w:rsidRPr="0062328A" w:rsidRDefault="00D71936">
      <w:pPr>
        <w:pStyle w:val="Ttulo2"/>
        <w:rPr>
          <w:moveTo w:id="372" w:author="Gonzalo Pedrotti" w:date="2019-05-08T12:11:00Z"/>
        </w:rPr>
        <w:pPrChange w:id="373" w:author="Gonzalo Pedrotti" w:date="2019-05-09T12:20:00Z">
          <w:pPr>
            <w:pStyle w:val="Ttulo1"/>
            <w:jc w:val="both"/>
          </w:pPr>
        </w:pPrChange>
      </w:pPr>
      <w:bookmarkStart w:id="374" w:name="_Toc8677278"/>
      <w:moveToRangeStart w:id="375" w:author="Gonzalo Pedrotti" w:date="2019-05-08T12:11:00Z" w:name="move8209932"/>
      <w:moveTo w:id="376" w:author="Gonzalo Pedrotti" w:date="2019-05-08T12:11:00Z">
        <w:r w:rsidRPr="0062328A">
          <w:t>Integrantes del Equipo de Proyecto Final:</w:t>
        </w:r>
        <w:bookmarkEnd w:id="374"/>
      </w:moveTo>
    </w:p>
    <w:p w14:paraId="74040A44" w14:textId="77777777" w:rsidR="00D71936" w:rsidRPr="000D7F90" w:rsidRDefault="00D71936" w:rsidP="00D71936">
      <w:pPr>
        <w:jc w:val="both"/>
        <w:rPr>
          <w:moveTo w:id="377" w:author="Gonzalo Pedrotti" w:date="2019-05-08T12:11:00Z"/>
          <w:rFonts w:cstheme="minorHAnsi"/>
        </w:rPr>
      </w:pPr>
    </w:p>
    <w:tbl>
      <w:tblPr>
        <w:tblStyle w:val="Tablaconcuadrcula"/>
        <w:tblW w:w="0" w:type="auto"/>
        <w:tblLook w:val="04A0" w:firstRow="1" w:lastRow="0" w:firstColumn="1" w:lastColumn="0" w:noHBand="0" w:noVBand="1"/>
      </w:tblPr>
      <w:tblGrid>
        <w:gridCol w:w="4247"/>
        <w:gridCol w:w="4247"/>
      </w:tblGrid>
      <w:tr w:rsidR="00D71936" w:rsidRPr="000D7F90" w14:paraId="752C16B0" w14:textId="77777777" w:rsidTr="00D71936">
        <w:tc>
          <w:tcPr>
            <w:tcW w:w="4247" w:type="dxa"/>
            <w:shd w:val="clear" w:color="auto" w:fill="8EAADB" w:themeFill="accent1" w:themeFillTint="99"/>
          </w:tcPr>
          <w:p w14:paraId="5A0ACABD" w14:textId="77777777" w:rsidR="00D71936" w:rsidRPr="000D7F90" w:rsidRDefault="00D71936" w:rsidP="00D71936">
            <w:pPr>
              <w:jc w:val="both"/>
              <w:rPr>
                <w:moveTo w:id="378" w:author="Gonzalo Pedrotti" w:date="2019-05-08T12:11:00Z"/>
                <w:rFonts w:cstheme="minorHAnsi"/>
              </w:rPr>
            </w:pPr>
            <w:moveTo w:id="379" w:author="Gonzalo Pedrotti" w:date="2019-05-08T12:11:00Z">
              <w:r w:rsidRPr="000D7F90">
                <w:rPr>
                  <w:rFonts w:cstheme="minorHAnsi"/>
                </w:rPr>
                <w:t>Miembros del Equipo</w:t>
              </w:r>
            </w:moveTo>
          </w:p>
        </w:tc>
        <w:tc>
          <w:tcPr>
            <w:tcW w:w="4247" w:type="dxa"/>
            <w:shd w:val="clear" w:color="auto" w:fill="8EAADB" w:themeFill="accent1" w:themeFillTint="99"/>
          </w:tcPr>
          <w:p w14:paraId="6B108E32" w14:textId="77777777" w:rsidR="00D71936" w:rsidRPr="000D7F90" w:rsidRDefault="00D71936" w:rsidP="00D71936">
            <w:pPr>
              <w:jc w:val="both"/>
              <w:rPr>
                <w:moveTo w:id="380" w:author="Gonzalo Pedrotti" w:date="2019-05-08T12:11:00Z"/>
                <w:rFonts w:cstheme="minorHAnsi"/>
              </w:rPr>
            </w:pPr>
            <w:moveTo w:id="381" w:author="Gonzalo Pedrotti" w:date="2019-05-08T12:11:00Z">
              <w:r w:rsidRPr="000D7F90">
                <w:rPr>
                  <w:rFonts w:cstheme="minorHAnsi"/>
                </w:rPr>
                <w:t>Iniciales</w:t>
              </w:r>
            </w:moveTo>
          </w:p>
        </w:tc>
      </w:tr>
      <w:tr w:rsidR="00D71936" w:rsidRPr="000D7F90" w14:paraId="043A7B61" w14:textId="77777777" w:rsidTr="00D71936">
        <w:tc>
          <w:tcPr>
            <w:tcW w:w="4247" w:type="dxa"/>
          </w:tcPr>
          <w:p w14:paraId="376F47F6" w14:textId="77777777" w:rsidR="00D71936" w:rsidRPr="000D7F90" w:rsidRDefault="00D71936" w:rsidP="00D71936">
            <w:pPr>
              <w:jc w:val="both"/>
              <w:rPr>
                <w:moveTo w:id="382" w:author="Gonzalo Pedrotti" w:date="2019-05-08T12:11:00Z"/>
                <w:rFonts w:cstheme="minorHAnsi"/>
              </w:rPr>
            </w:pPr>
            <w:proofErr w:type="spellStart"/>
            <w:moveTo w:id="383" w:author="Gonzalo Pedrotti" w:date="2019-05-08T12:11:00Z">
              <w:r w:rsidRPr="000D7F90">
                <w:rPr>
                  <w:rFonts w:cstheme="minorHAnsi"/>
                </w:rPr>
                <w:t>Bottino</w:t>
              </w:r>
              <w:proofErr w:type="spellEnd"/>
              <w:r w:rsidRPr="000D7F90">
                <w:rPr>
                  <w:rFonts w:cstheme="minorHAnsi"/>
                </w:rPr>
                <w:t xml:space="preserve">, </w:t>
              </w:r>
              <w:proofErr w:type="spellStart"/>
              <w:r w:rsidRPr="000D7F90">
                <w:rPr>
                  <w:rFonts w:cstheme="minorHAnsi"/>
                </w:rPr>
                <w:t>Natanael</w:t>
              </w:r>
              <w:proofErr w:type="spellEnd"/>
            </w:moveTo>
          </w:p>
        </w:tc>
        <w:tc>
          <w:tcPr>
            <w:tcW w:w="4247" w:type="dxa"/>
          </w:tcPr>
          <w:p w14:paraId="4328831B" w14:textId="77777777" w:rsidR="00D71936" w:rsidRPr="000D7F90" w:rsidRDefault="00D71936" w:rsidP="00D71936">
            <w:pPr>
              <w:jc w:val="both"/>
              <w:rPr>
                <w:moveTo w:id="384" w:author="Gonzalo Pedrotti" w:date="2019-05-08T12:11:00Z"/>
                <w:rFonts w:cstheme="minorHAnsi"/>
              </w:rPr>
            </w:pPr>
            <w:moveTo w:id="385" w:author="Gonzalo Pedrotti" w:date="2019-05-08T12:11:00Z">
              <w:r w:rsidRPr="000D7F90">
                <w:rPr>
                  <w:rFonts w:cstheme="minorHAnsi"/>
                </w:rPr>
                <w:t>BN</w:t>
              </w:r>
            </w:moveTo>
          </w:p>
        </w:tc>
      </w:tr>
      <w:tr w:rsidR="00D71936" w:rsidRPr="000D7F90" w14:paraId="69740765" w14:textId="77777777" w:rsidTr="00D71936">
        <w:tc>
          <w:tcPr>
            <w:tcW w:w="4247" w:type="dxa"/>
          </w:tcPr>
          <w:p w14:paraId="529BE02D" w14:textId="77777777" w:rsidR="00D71936" w:rsidRPr="000D7F90" w:rsidRDefault="00D71936" w:rsidP="00D71936">
            <w:pPr>
              <w:jc w:val="both"/>
              <w:rPr>
                <w:moveTo w:id="386" w:author="Gonzalo Pedrotti" w:date="2019-05-08T12:11:00Z"/>
                <w:rFonts w:cstheme="minorHAnsi"/>
              </w:rPr>
            </w:pPr>
            <w:moveTo w:id="387" w:author="Gonzalo Pedrotti" w:date="2019-05-08T12:11:00Z">
              <w:r w:rsidRPr="000D7F90">
                <w:rPr>
                  <w:rFonts w:cstheme="minorHAnsi"/>
                </w:rPr>
                <w:t>Cena, Henry</w:t>
              </w:r>
            </w:moveTo>
          </w:p>
        </w:tc>
        <w:tc>
          <w:tcPr>
            <w:tcW w:w="4247" w:type="dxa"/>
          </w:tcPr>
          <w:p w14:paraId="40F3F112" w14:textId="77777777" w:rsidR="00D71936" w:rsidRPr="000D7F90" w:rsidRDefault="00D71936" w:rsidP="00D71936">
            <w:pPr>
              <w:jc w:val="both"/>
              <w:rPr>
                <w:moveTo w:id="388" w:author="Gonzalo Pedrotti" w:date="2019-05-08T12:11:00Z"/>
                <w:rFonts w:cstheme="minorHAnsi"/>
              </w:rPr>
            </w:pPr>
            <w:moveTo w:id="389" w:author="Gonzalo Pedrotti" w:date="2019-05-08T12:11:00Z">
              <w:r w:rsidRPr="000D7F90">
                <w:rPr>
                  <w:rFonts w:cstheme="minorHAnsi"/>
                </w:rPr>
                <w:t>CH</w:t>
              </w:r>
            </w:moveTo>
          </w:p>
        </w:tc>
      </w:tr>
      <w:tr w:rsidR="00D71936" w:rsidRPr="000D7F90" w14:paraId="78AD51D4" w14:textId="77777777" w:rsidTr="00D71936">
        <w:tc>
          <w:tcPr>
            <w:tcW w:w="4247" w:type="dxa"/>
          </w:tcPr>
          <w:p w14:paraId="234C8EF3" w14:textId="77777777" w:rsidR="00D71936" w:rsidRPr="000D7F90" w:rsidRDefault="00D71936" w:rsidP="00D71936">
            <w:pPr>
              <w:jc w:val="both"/>
              <w:rPr>
                <w:moveTo w:id="390" w:author="Gonzalo Pedrotti" w:date="2019-05-08T12:11:00Z"/>
                <w:rFonts w:cstheme="minorHAnsi"/>
              </w:rPr>
            </w:pPr>
            <w:moveTo w:id="391" w:author="Gonzalo Pedrotti" w:date="2019-05-08T12:11:00Z">
              <w:r w:rsidRPr="000D7F90">
                <w:rPr>
                  <w:rFonts w:cstheme="minorHAnsi"/>
                </w:rPr>
                <w:t>Pedrotti, Gonzalo</w:t>
              </w:r>
            </w:moveTo>
          </w:p>
        </w:tc>
        <w:tc>
          <w:tcPr>
            <w:tcW w:w="4247" w:type="dxa"/>
          </w:tcPr>
          <w:p w14:paraId="4B14D146" w14:textId="77777777" w:rsidR="00D71936" w:rsidRPr="000D7F90" w:rsidRDefault="00D71936" w:rsidP="00D71936">
            <w:pPr>
              <w:jc w:val="both"/>
              <w:rPr>
                <w:moveTo w:id="392" w:author="Gonzalo Pedrotti" w:date="2019-05-08T12:11:00Z"/>
                <w:rFonts w:cstheme="minorHAnsi"/>
              </w:rPr>
            </w:pPr>
            <w:moveTo w:id="393" w:author="Gonzalo Pedrotti" w:date="2019-05-08T12:11:00Z">
              <w:r w:rsidRPr="000D7F90">
                <w:rPr>
                  <w:rFonts w:cstheme="minorHAnsi"/>
                </w:rPr>
                <w:t>PG</w:t>
              </w:r>
            </w:moveTo>
          </w:p>
        </w:tc>
      </w:tr>
      <w:tr w:rsidR="00D71936" w:rsidRPr="000D7F90" w14:paraId="64BC0D84" w14:textId="77777777" w:rsidTr="00D71936">
        <w:tc>
          <w:tcPr>
            <w:tcW w:w="4247" w:type="dxa"/>
          </w:tcPr>
          <w:p w14:paraId="2C292555" w14:textId="77777777" w:rsidR="00D71936" w:rsidRPr="000D7F90" w:rsidRDefault="00D71936" w:rsidP="00D71936">
            <w:pPr>
              <w:jc w:val="both"/>
              <w:rPr>
                <w:moveTo w:id="394" w:author="Gonzalo Pedrotti" w:date="2019-05-08T12:11:00Z"/>
                <w:rFonts w:cstheme="minorHAnsi"/>
              </w:rPr>
            </w:pPr>
            <w:proofErr w:type="spellStart"/>
            <w:moveTo w:id="395" w:author="Gonzalo Pedrotti" w:date="2019-05-08T12:11:00Z">
              <w:r w:rsidRPr="000D7F90">
                <w:rPr>
                  <w:rFonts w:cstheme="minorHAnsi"/>
                </w:rPr>
                <w:t>Zanin</w:t>
              </w:r>
              <w:proofErr w:type="spellEnd"/>
              <w:r w:rsidRPr="000D7F90">
                <w:rPr>
                  <w:rFonts w:cstheme="minorHAnsi"/>
                </w:rPr>
                <w:t>, Federico</w:t>
              </w:r>
            </w:moveTo>
          </w:p>
        </w:tc>
        <w:tc>
          <w:tcPr>
            <w:tcW w:w="4247" w:type="dxa"/>
          </w:tcPr>
          <w:p w14:paraId="4189F656" w14:textId="77777777" w:rsidR="00D71936" w:rsidRPr="000D7F90" w:rsidRDefault="00D71936" w:rsidP="00D71936">
            <w:pPr>
              <w:jc w:val="both"/>
              <w:rPr>
                <w:moveTo w:id="396" w:author="Gonzalo Pedrotti" w:date="2019-05-08T12:11:00Z"/>
                <w:rFonts w:cstheme="minorHAnsi"/>
              </w:rPr>
            </w:pPr>
            <w:moveTo w:id="397" w:author="Gonzalo Pedrotti" w:date="2019-05-08T12:11:00Z">
              <w:r w:rsidRPr="000D7F90">
                <w:rPr>
                  <w:rFonts w:cstheme="minorHAnsi"/>
                </w:rPr>
                <w:t>ZF</w:t>
              </w:r>
            </w:moveTo>
          </w:p>
        </w:tc>
      </w:tr>
    </w:tbl>
    <w:p w14:paraId="1D5F7DB6" w14:textId="77777777" w:rsidR="00D71936" w:rsidRPr="000D7F90" w:rsidRDefault="00D71936" w:rsidP="00D71936">
      <w:pPr>
        <w:jc w:val="both"/>
        <w:rPr>
          <w:moveTo w:id="398" w:author="Gonzalo Pedrotti" w:date="2019-05-08T12:11:00Z"/>
          <w:rFonts w:cstheme="minorHAnsi"/>
        </w:rPr>
      </w:pPr>
    </w:p>
    <w:moveToRangeEnd w:id="375"/>
    <w:p w14:paraId="7945575B" w14:textId="77777777" w:rsidR="007D2DC7" w:rsidRPr="004D63BD" w:rsidRDefault="007D2DC7">
      <w:pPr>
        <w:pStyle w:val="Ttulo2"/>
        <w:pPrChange w:id="399" w:author="Gonzalo Pedrotti" w:date="2019-05-09T12:20:00Z">
          <w:pPr/>
        </w:pPrChange>
      </w:pPr>
    </w:p>
    <w:p w14:paraId="4CE69AA3" w14:textId="77777777" w:rsidR="0089695C" w:rsidRPr="0062328A" w:rsidRDefault="00C8082D">
      <w:pPr>
        <w:pStyle w:val="Ttulo2"/>
      </w:pPr>
      <w:bookmarkStart w:id="400" w:name="_Toc8677279"/>
      <w:r w:rsidRPr="0062328A">
        <w:rPr>
          <w:rStyle w:val="Ttulo2Car"/>
        </w:rPr>
        <w:t>Definición del lugar de trabajo</w:t>
      </w:r>
      <w:r w:rsidRPr="0062328A">
        <w:t>:</w:t>
      </w:r>
      <w:bookmarkEnd w:id="400"/>
      <w:r w:rsidRPr="0062328A">
        <w:t xml:space="preserve"> </w:t>
      </w:r>
    </w:p>
    <w:p w14:paraId="227C6A2D" w14:textId="7BEC452B" w:rsidR="004A1FBA" w:rsidRPr="00234991" w:rsidRDefault="00C8082D" w:rsidP="0033419B">
      <w:pPr>
        <w:jc w:val="both"/>
        <w:rPr>
          <w:rFonts w:cstheme="minorHAnsi"/>
        </w:rPr>
      </w:pPr>
      <w:r w:rsidRPr="0033419B">
        <w:rPr>
          <w:rFonts w:cstheme="minorHAnsi"/>
        </w:rPr>
        <w:t xml:space="preserve">No se tiene un lugar predefinido para llevar a cabo las reuniones del equipo. </w:t>
      </w:r>
      <w:r w:rsidR="00E84F2C" w:rsidRPr="00234991">
        <w:rPr>
          <w:rFonts w:cstheme="minorHAnsi"/>
        </w:rPr>
        <w:t>Dentro de estos lugares se encuentran la FRVM y los distintos departamentos de los integrantes del equipo.</w:t>
      </w:r>
    </w:p>
    <w:p w14:paraId="27F9ED86" w14:textId="5B46136B" w:rsidR="008C3B58" w:rsidRPr="00234991" w:rsidRDefault="008C3B58">
      <w:pPr>
        <w:jc w:val="both"/>
        <w:rPr>
          <w:rFonts w:cstheme="minorHAnsi"/>
        </w:rPr>
      </w:pPr>
      <w:r w:rsidRPr="00234991">
        <w:rPr>
          <w:rFonts w:cstheme="minorHAnsi"/>
        </w:rPr>
        <w:t>El lugar de reunión del equipo es definido horas antes de llevar a cabo dicha reunión.</w:t>
      </w:r>
    </w:p>
    <w:p w14:paraId="2A63E237" w14:textId="77777777" w:rsidR="00525EDE" w:rsidRPr="00234991" w:rsidRDefault="00525EDE">
      <w:pPr>
        <w:jc w:val="both"/>
        <w:rPr>
          <w:rFonts w:cstheme="minorHAnsi"/>
        </w:rPr>
      </w:pPr>
    </w:p>
    <w:p w14:paraId="32D48D05" w14:textId="003421AC" w:rsidR="00525EDE" w:rsidRPr="00234991" w:rsidRDefault="00525EDE">
      <w:pPr>
        <w:pStyle w:val="Ttulo2"/>
        <w:jc w:val="both"/>
        <w:rPr>
          <w:rFonts w:asciiTheme="minorHAnsi" w:hAnsiTheme="minorHAnsi" w:cstheme="minorHAnsi"/>
          <w:rPrChange w:id="401" w:author="Gonzalo Pedrotti" w:date="2019-05-13T21:42:00Z">
            <w:rPr/>
          </w:rPrChange>
        </w:rPr>
        <w:pPrChange w:id="402" w:author="Gonzalo Pedrotti" w:date="2019-05-13T21:42:00Z">
          <w:pPr>
            <w:pStyle w:val="Ttulo2"/>
          </w:pPr>
        </w:pPrChange>
      </w:pPr>
      <w:bookmarkStart w:id="403" w:name="_Toc8677280"/>
      <w:r w:rsidRPr="00234991">
        <w:rPr>
          <w:rFonts w:asciiTheme="minorHAnsi" w:hAnsiTheme="minorHAnsi" w:cstheme="minorHAnsi"/>
          <w:rPrChange w:id="404" w:author="Gonzalo Pedrotti" w:date="2019-05-13T21:42:00Z">
            <w:rPr/>
          </w:rPrChange>
        </w:rPr>
        <w:lastRenderedPageBreak/>
        <w:t>Días y Horario de Reunión:</w:t>
      </w:r>
      <w:bookmarkEnd w:id="403"/>
    </w:p>
    <w:p w14:paraId="200D698F" w14:textId="4FF37F6F" w:rsidR="002264F3" w:rsidRPr="00234991" w:rsidRDefault="00760286" w:rsidP="0033419B">
      <w:pPr>
        <w:jc w:val="both"/>
        <w:rPr>
          <w:rFonts w:cstheme="minorHAnsi"/>
        </w:rPr>
      </w:pPr>
      <w:r w:rsidRPr="0033419B">
        <w:rPr>
          <w:rFonts w:cstheme="minorHAnsi"/>
        </w:rPr>
        <w:t xml:space="preserve">El equipo define a través de la capacidad del mismo, </w:t>
      </w:r>
      <w:del w:id="405" w:author="Christian Villafañe" w:date="2019-05-06T10:13:00Z">
        <w:r w:rsidRPr="00234991" w:rsidDel="000B3AA7">
          <w:rPr>
            <w:rFonts w:cstheme="minorHAnsi"/>
          </w:rPr>
          <w:delText xml:space="preserve">que </w:delText>
        </w:r>
      </w:del>
      <w:ins w:id="406" w:author="Christian Villafañe" w:date="2019-05-06T10:13:00Z">
        <w:r w:rsidR="000B3AA7" w:rsidRPr="00234991">
          <w:rPr>
            <w:rFonts w:cstheme="minorHAnsi"/>
          </w:rPr>
          <w:t xml:space="preserve">qué </w:t>
        </w:r>
      </w:ins>
      <w:r w:rsidRPr="00234991">
        <w:rPr>
          <w:rFonts w:cstheme="minorHAnsi"/>
        </w:rPr>
        <w:t>días y horarios serán destinados a trabajar en el proyecto.</w:t>
      </w:r>
      <w:r w:rsidR="004A1FBA" w:rsidRPr="00234991">
        <w:rPr>
          <w:rFonts w:cstheme="minorHAnsi"/>
        </w:rPr>
        <w:t xml:space="preserve"> (Esto se define más </w:t>
      </w:r>
      <w:r w:rsidR="00486710" w:rsidRPr="00234991">
        <w:rPr>
          <w:rFonts w:cstheme="minorHAnsi"/>
        </w:rPr>
        <w:t xml:space="preserve">en </w:t>
      </w:r>
      <w:r w:rsidR="004A1FBA" w:rsidRPr="00234991">
        <w:rPr>
          <w:rFonts w:cstheme="minorHAnsi"/>
        </w:rPr>
        <w:t>detalle en la planificación de</w:t>
      </w:r>
      <w:r w:rsidR="006F5B6F" w:rsidRPr="00234991">
        <w:rPr>
          <w:rFonts w:cstheme="minorHAnsi"/>
        </w:rPr>
        <w:t xml:space="preserve"> la metodología</w:t>
      </w:r>
      <w:r w:rsidR="004A1FBA" w:rsidRPr="00234991">
        <w:rPr>
          <w:rFonts w:cstheme="minorHAnsi"/>
        </w:rPr>
        <w:t>)</w:t>
      </w:r>
    </w:p>
    <w:p w14:paraId="5CDAE92C" w14:textId="77777777" w:rsidR="00760286" w:rsidRPr="00234991" w:rsidRDefault="00760286" w:rsidP="0033419B">
      <w:pPr>
        <w:pStyle w:val="Ttulo2"/>
        <w:jc w:val="both"/>
        <w:rPr>
          <w:rFonts w:asciiTheme="minorHAnsi" w:hAnsiTheme="minorHAnsi" w:cstheme="minorHAnsi"/>
          <w:sz w:val="22"/>
          <w:szCs w:val="22"/>
          <w:rPrChange w:id="407" w:author="Gonzalo Pedrotti" w:date="2019-05-13T21:42:00Z">
            <w:rPr/>
          </w:rPrChange>
        </w:rPr>
      </w:pPr>
    </w:p>
    <w:p w14:paraId="7C548B1B" w14:textId="5920DD69" w:rsidR="0089695C" w:rsidRPr="00234991" w:rsidRDefault="0089695C">
      <w:pPr>
        <w:pStyle w:val="Ttulo2"/>
        <w:jc w:val="both"/>
        <w:rPr>
          <w:rFonts w:asciiTheme="minorHAnsi" w:hAnsiTheme="minorHAnsi" w:cstheme="minorHAnsi"/>
          <w:rPrChange w:id="408" w:author="Gonzalo Pedrotti" w:date="2019-05-13T21:42:00Z">
            <w:rPr/>
          </w:rPrChange>
        </w:rPr>
      </w:pPr>
      <w:bookmarkStart w:id="409" w:name="_Toc8677281"/>
      <w:r w:rsidRPr="00234991">
        <w:rPr>
          <w:rFonts w:asciiTheme="minorHAnsi" w:hAnsiTheme="minorHAnsi" w:cstheme="minorHAnsi"/>
          <w:rPrChange w:id="410" w:author="Gonzalo Pedrotti" w:date="2019-05-13T21:42:00Z">
            <w:rPr/>
          </w:rPrChange>
        </w:rPr>
        <w:t>Recursos con los que cuenta el equipo:</w:t>
      </w:r>
      <w:bookmarkEnd w:id="409"/>
    </w:p>
    <w:p w14:paraId="4BD91CA8" w14:textId="16500778" w:rsidR="0089695C" w:rsidRPr="00234991" w:rsidRDefault="0089695C">
      <w:pPr>
        <w:jc w:val="both"/>
        <w:rPr>
          <w:rFonts w:cstheme="minorHAnsi"/>
        </w:rPr>
      </w:pPr>
      <w:r w:rsidRPr="0033419B">
        <w:rPr>
          <w:rFonts w:cstheme="minorHAnsi"/>
        </w:rPr>
        <w:t>Cada integrante del equipo cuenta con una notebook para realizar el trabajo.</w:t>
      </w:r>
    </w:p>
    <w:p w14:paraId="173B4AC8" w14:textId="58B0995F" w:rsidR="0089695C" w:rsidRPr="00234991" w:rsidRDefault="0089695C">
      <w:pPr>
        <w:jc w:val="both"/>
        <w:rPr>
          <w:rFonts w:cstheme="minorHAnsi"/>
        </w:rPr>
      </w:pPr>
    </w:p>
    <w:p w14:paraId="09F8ACA1" w14:textId="2AA9B367" w:rsidR="0089695C" w:rsidRPr="00234991" w:rsidDel="001A04B6" w:rsidRDefault="0089695C">
      <w:pPr>
        <w:pStyle w:val="Ttulo1"/>
        <w:jc w:val="both"/>
        <w:rPr>
          <w:del w:id="411" w:author="Gonzalo Pedrotti" w:date="2019-05-09T11:56:00Z"/>
          <w:rFonts w:asciiTheme="minorHAnsi" w:hAnsiTheme="minorHAnsi" w:cstheme="minorHAnsi"/>
          <w:rPrChange w:id="412" w:author="Gonzalo Pedrotti" w:date="2019-05-13T21:42:00Z">
            <w:rPr>
              <w:del w:id="413" w:author="Gonzalo Pedrotti" w:date="2019-05-09T11:56:00Z"/>
            </w:rPr>
          </w:rPrChange>
        </w:rPr>
      </w:pPr>
      <w:bookmarkStart w:id="414" w:name="_Toc8677282"/>
      <w:r w:rsidRPr="00234991">
        <w:rPr>
          <w:rFonts w:asciiTheme="minorHAnsi" w:hAnsiTheme="minorHAnsi" w:cstheme="minorHAnsi"/>
          <w:rPrChange w:id="415" w:author="Gonzalo Pedrotti" w:date="2019-05-13T21:42:00Z">
            <w:rPr/>
          </w:rPrChange>
        </w:rPr>
        <w:t>Framework para gestionar el Proyecto:</w:t>
      </w:r>
      <w:bookmarkEnd w:id="414"/>
    </w:p>
    <w:p w14:paraId="4B544ED5" w14:textId="743528E7" w:rsidR="0089695C" w:rsidRPr="004A7211" w:rsidRDefault="0089695C">
      <w:pPr>
        <w:pStyle w:val="Ttulo1"/>
        <w:jc w:val="both"/>
        <w:rPr>
          <w:rFonts w:cstheme="minorHAnsi"/>
        </w:rPr>
        <w:pPrChange w:id="416" w:author="Gonzalo Pedrotti" w:date="2019-05-13T21:42:00Z">
          <w:pPr>
            <w:jc w:val="both"/>
          </w:pPr>
        </w:pPrChange>
      </w:pPr>
    </w:p>
    <w:p w14:paraId="04FE77FF" w14:textId="4B6C9E0A" w:rsidR="00E80393" w:rsidRPr="00234991" w:rsidRDefault="007D2DC7">
      <w:pPr>
        <w:jc w:val="both"/>
        <w:rPr>
          <w:rFonts w:cstheme="minorHAnsi"/>
        </w:rPr>
      </w:pPr>
      <w:r w:rsidRPr="0033419B">
        <w:rPr>
          <w:rFonts w:cstheme="minorHAnsi"/>
        </w:rPr>
        <w:t>Para la gestión del proyecto se utilizará el marco de trabajo SCRUM.</w:t>
      </w:r>
      <w:r w:rsidR="009D2F7C" w:rsidRPr="00234991">
        <w:rPr>
          <w:rFonts w:cstheme="minorHAnsi"/>
        </w:rPr>
        <w:t xml:space="preserve"> </w:t>
      </w:r>
      <w:r w:rsidR="00E80393" w:rsidRPr="00234991">
        <w:rPr>
          <w:rFonts w:cstheme="minorHAnsi"/>
        </w:rPr>
        <w:t xml:space="preserve">Esta metodología requiere de la definición de una iteración de duración fija llamada Sprint. El equipo de desarrollo ha definido como duración del mismo </w:t>
      </w:r>
      <w:del w:id="417" w:author="Christian Villafañe" w:date="2019-05-06T10:14:00Z">
        <w:r w:rsidR="00E80393" w:rsidRPr="00234991" w:rsidDel="000B3AA7">
          <w:rPr>
            <w:rFonts w:cstheme="minorHAnsi"/>
          </w:rPr>
          <w:delText xml:space="preserve">un total de </w:delText>
        </w:r>
      </w:del>
      <w:r w:rsidR="00E80393" w:rsidRPr="00234991">
        <w:rPr>
          <w:rFonts w:cstheme="minorHAnsi"/>
        </w:rPr>
        <w:t xml:space="preserve">14 días. </w:t>
      </w:r>
    </w:p>
    <w:p w14:paraId="366F2705" w14:textId="7D42CCB5" w:rsidR="007D2DC7" w:rsidRPr="00234991" w:rsidRDefault="00E80393">
      <w:pPr>
        <w:jc w:val="both"/>
        <w:rPr>
          <w:rFonts w:cstheme="minorHAnsi"/>
          <w:rPrChange w:id="418" w:author="Gonzalo Pedrotti" w:date="2019-05-13T21:42:00Z">
            <w:rPr/>
          </w:rPrChange>
        </w:rPr>
      </w:pPr>
      <w:r w:rsidRPr="00234991">
        <w:rPr>
          <w:rFonts w:cstheme="minorHAnsi"/>
        </w:rPr>
        <w:t>Cada Sprint</w:t>
      </w:r>
      <w:r w:rsidR="009D2F7C" w:rsidRPr="00234991">
        <w:rPr>
          <w:rFonts w:cstheme="minorHAnsi"/>
        </w:rPr>
        <w:t xml:space="preserve"> cuenta con un conjunto de ceremonias </w:t>
      </w:r>
      <w:r w:rsidR="00A5109B" w:rsidRPr="004A7211">
        <w:rPr>
          <w:rFonts w:cstheme="minorHAnsi"/>
        </w:rPr>
        <w:t xml:space="preserve">llevadas a cabo </w:t>
      </w:r>
      <w:r w:rsidR="009D2F7C" w:rsidRPr="004A7211">
        <w:rPr>
          <w:rFonts w:cstheme="minorHAnsi"/>
        </w:rPr>
        <w:t>y artefactos utilizados y generados</w:t>
      </w:r>
      <w:r w:rsidR="007743A6" w:rsidRPr="00234991">
        <w:rPr>
          <w:rFonts w:cstheme="minorHAnsi"/>
          <w:rPrChange w:id="419" w:author="Gonzalo Pedrotti" w:date="2019-05-13T21:42:00Z">
            <w:rPr/>
          </w:rPrChange>
        </w:rPr>
        <w:t>.</w:t>
      </w:r>
      <w:r w:rsidR="009D2F7C" w:rsidRPr="00234991">
        <w:rPr>
          <w:rFonts w:cstheme="minorHAnsi"/>
          <w:rPrChange w:id="420" w:author="Gonzalo Pedrotti" w:date="2019-05-13T21:42:00Z">
            <w:rPr/>
          </w:rPrChange>
        </w:rPr>
        <w:t xml:space="preserve"> </w:t>
      </w:r>
    </w:p>
    <w:p w14:paraId="33DEDCAB" w14:textId="65A312BB" w:rsidR="0089695C" w:rsidRPr="00234991" w:rsidRDefault="009D2F7C">
      <w:pPr>
        <w:pStyle w:val="Ttulo2"/>
        <w:jc w:val="both"/>
        <w:rPr>
          <w:rFonts w:asciiTheme="minorHAnsi" w:hAnsiTheme="minorHAnsi" w:cstheme="minorHAnsi"/>
          <w:rPrChange w:id="421" w:author="Gonzalo Pedrotti" w:date="2019-05-13T21:42:00Z">
            <w:rPr/>
          </w:rPrChange>
        </w:rPr>
      </w:pPr>
      <w:bookmarkStart w:id="422" w:name="_Toc8677283"/>
      <w:r w:rsidRPr="00234991">
        <w:rPr>
          <w:rFonts w:asciiTheme="minorHAnsi" w:hAnsiTheme="minorHAnsi" w:cstheme="minorHAnsi"/>
          <w:rPrChange w:id="423" w:author="Gonzalo Pedrotti" w:date="2019-05-13T21:42:00Z">
            <w:rPr/>
          </w:rPrChange>
        </w:rPr>
        <w:t>Ceremonias a ejecutar:</w:t>
      </w:r>
      <w:bookmarkEnd w:id="422"/>
    </w:p>
    <w:p w14:paraId="4472A604" w14:textId="77777777" w:rsidR="00780782" w:rsidRPr="00234991" w:rsidRDefault="009D2F7C">
      <w:pPr>
        <w:pStyle w:val="Prrafodelista"/>
        <w:numPr>
          <w:ilvl w:val="0"/>
          <w:numId w:val="2"/>
        </w:numPr>
        <w:ind w:left="360"/>
        <w:jc w:val="both"/>
        <w:rPr>
          <w:rFonts w:cstheme="minorHAnsi"/>
        </w:rPr>
      </w:pPr>
      <w:proofErr w:type="spellStart"/>
      <w:r w:rsidRPr="0033419B">
        <w:rPr>
          <w:rFonts w:cstheme="minorHAnsi"/>
          <w:u w:val="single"/>
        </w:rPr>
        <w:t>Story</w:t>
      </w:r>
      <w:proofErr w:type="spellEnd"/>
      <w:r w:rsidRPr="0033419B">
        <w:rPr>
          <w:rFonts w:cstheme="minorHAnsi"/>
          <w:u w:val="single"/>
        </w:rPr>
        <w:t xml:space="preserve"> Time</w:t>
      </w:r>
      <w:r w:rsidRPr="0033419B">
        <w:rPr>
          <w:rFonts w:cstheme="minorHAnsi"/>
        </w:rPr>
        <w:t>: Durante esta ceremonia, el equipo de des</w:t>
      </w:r>
      <w:r w:rsidRPr="00234991">
        <w:rPr>
          <w:rFonts w:cstheme="minorHAnsi"/>
        </w:rPr>
        <w:t xml:space="preserve">arrollo construye el </w:t>
      </w:r>
      <w:commentRangeStart w:id="424"/>
      <w:commentRangeStart w:id="425"/>
      <w:proofErr w:type="spellStart"/>
      <w:r w:rsidRPr="00234991">
        <w:rPr>
          <w:rFonts w:cstheme="minorHAnsi"/>
        </w:rPr>
        <w:t>Product</w:t>
      </w:r>
      <w:proofErr w:type="spellEnd"/>
      <w:r w:rsidRPr="00234991">
        <w:rPr>
          <w:rFonts w:cstheme="minorHAnsi"/>
        </w:rPr>
        <w:t xml:space="preserve"> Backlog </w:t>
      </w:r>
      <w:commentRangeEnd w:id="424"/>
      <w:r w:rsidR="002A20F2" w:rsidRPr="00234991">
        <w:rPr>
          <w:rStyle w:val="Refdecomentario"/>
          <w:rFonts w:cstheme="minorHAnsi"/>
          <w:sz w:val="22"/>
          <w:szCs w:val="22"/>
          <w:rPrChange w:id="426" w:author="Gonzalo Pedrotti" w:date="2019-05-13T21:42:00Z">
            <w:rPr>
              <w:rStyle w:val="Refdecomentario"/>
            </w:rPr>
          </w:rPrChange>
        </w:rPr>
        <w:commentReference w:id="424"/>
      </w:r>
      <w:commentRangeEnd w:id="425"/>
      <w:r w:rsidR="008315E8" w:rsidRPr="00234991">
        <w:rPr>
          <w:rStyle w:val="Refdecomentario"/>
          <w:rFonts w:cstheme="minorHAnsi"/>
          <w:sz w:val="22"/>
          <w:szCs w:val="22"/>
          <w:rPrChange w:id="427" w:author="Gonzalo Pedrotti" w:date="2019-05-13T21:42:00Z">
            <w:rPr>
              <w:rStyle w:val="Refdecomentario"/>
            </w:rPr>
          </w:rPrChange>
        </w:rPr>
        <w:commentReference w:id="425"/>
      </w:r>
      <w:r w:rsidRPr="0033419B">
        <w:rPr>
          <w:rFonts w:cstheme="minorHAnsi"/>
        </w:rPr>
        <w:t xml:space="preserve">(PB). Esta ceremonia puede </w:t>
      </w:r>
      <w:r w:rsidR="00F104B6" w:rsidRPr="0033419B">
        <w:rPr>
          <w:rFonts w:cstheme="minorHAnsi"/>
        </w:rPr>
        <w:t>real</w:t>
      </w:r>
      <w:r w:rsidR="00F104B6" w:rsidRPr="00234991">
        <w:rPr>
          <w:rFonts w:cstheme="minorHAnsi"/>
        </w:rPr>
        <w:t xml:space="preserve">izarse durante el Sprint, después de la </w:t>
      </w:r>
      <w:proofErr w:type="spellStart"/>
      <w:r w:rsidR="00F104B6" w:rsidRPr="00234991">
        <w:rPr>
          <w:rFonts w:cstheme="minorHAnsi"/>
        </w:rPr>
        <w:t>Daily</w:t>
      </w:r>
      <w:proofErr w:type="spellEnd"/>
      <w:r w:rsidR="00F104B6" w:rsidRPr="00234991">
        <w:rPr>
          <w:rFonts w:cstheme="minorHAnsi"/>
        </w:rPr>
        <w:t xml:space="preserve"> Scrum o durante la Sprint </w:t>
      </w:r>
      <w:proofErr w:type="spellStart"/>
      <w:r w:rsidR="00F104B6" w:rsidRPr="00234991">
        <w:rPr>
          <w:rFonts w:cstheme="minorHAnsi"/>
        </w:rPr>
        <w:t>Review</w:t>
      </w:r>
      <w:proofErr w:type="spellEnd"/>
      <w:r w:rsidR="00F104B6" w:rsidRPr="00234991">
        <w:rPr>
          <w:rFonts w:cstheme="minorHAnsi"/>
        </w:rPr>
        <w:t>.</w:t>
      </w:r>
      <w:r w:rsidR="001A0E85" w:rsidRPr="00234991">
        <w:rPr>
          <w:rFonts w:cstheme="minorHAnsi"/>
        </w:rPr>
        <w:t xml:space="preserve"> Se </w:t>
      </w:r>
      <w:r w:rsidR="00780782" w:rsidRPr="00234991">
        <w:rPr>
          <w:rFonts w:cstheme="minorHAnsi"/>
        </w:rPr>
        <w:t>define el alcance del producto a partir de objetivos expresados como historias de Usuario (</w:t>
      </w:r>
      <w:proofErr w:type="spellStart"/>
      <w:r w:rsidR="00780782" w:rsidRPr="00234991">
        <w:rPr>
          <w:rFonts w:cstheme="minorHAnsi"/>
        </w:rPr>
        <w:t>User</w:t>
      </w:r>
      <w:proofErr w:type="spellEnd"/>
      <w:r w:rsidR="00780782" w:rsidRPr="00234991">
        <w:rPr>
          <w:rFonts w:cstheme="minorHAnsi"/>
        </w:rPr>
        <w:t xml:space="preserve"> </w:t>
      </w:r>
      <w:proofErr w:type="spellStart"/>
      <w:r w:rsidR="00780782" w:rsidRPr="00234991">
        <w:rPr>
          <w:rFonts w:cstheme="minorHAnsi"/>
        </w:rPr>
        <w:t>Story</w:t>
      </w:r>
      <w:proofErr w:type="spellEnd"/>
      <w:r w:rsidR="00780782" w:rsidRPr="00234991">
        <w:rPr>
          <w:rFonts w:cstheme="minorHAnsi"/>
        </w:rPr>
        <w:t>).</w:t>
      </w:r>
    </w:p>
    <w:p w14:paraId="326D081C" w14:textId="71D3DDFC" w:rsidR="006D60FD" w:rsidRPr="00234991" w:rsidRDefault="00780782">
      <w:pPr>
        <w:pStyle w:val="Prrafodelista"/>
        <w:ind w:left="360"/>
        <w:jc w:val="both"/>
        <w:rPr>
          <w:rFonts w:cstheme="minorHAnsi"/>
          <w:rPrChange w:id="428" w:author="Gonzalo Pedrotti" w:date="2019-05-13T21:42:00Z">
            <w:rPr/>
          </w:rPrChange>
        </w:rPr>
      </w:pPr>
      <w:r w:rsidRPr="00234991">
        <w:rPr>
          <w:rFonts w:cstheme="minorHAnsi"/>
        </w:rPr>
        <w:t xml:space="preserve">El </w:t>
      </w:r>
      <w:proofErr w:type="spellStart"/>
      <w:r w:rsidRPr="00234991">
        <w:rPr>
          <w:rFonts w:cstheme="minorHAnsi"/>
        </w:rPr>
        <w:t>Product</w:t>
      </w:r>
      <w:proofErr w:type="spellEnd"/>
      <w:r w:rsidRPr="00234991">
        <w:rPr>
          <w:rFonts w:cstheme="minorHAnsi"/>
        </w:rPr>
        <w:t xml:space="preserve"> Backlog es una lista priorizada y estimada de historias. El equipo estima las historias a través del </w:t>
      </w:r>
      <w:proofErr w:type="spellStart"/>
      <w:r w:rsidRPr="00234991">
        <w:rPr>
          <w:rFonts w:cstheme="minorHAnsi"/>
        </w:rPr>
        <w:t>planning</w:t>
      </w:r>
      <w:proofErr w:type="spellEnd"/>
      <w:r w:rsidRPr="00234991">
        <w:rPr>
          <w:rFonts w:cstheme="minorHAnsi"/>
        </w:rPr>
        <w:t xml:space="preserve"> </w:t>
      </w:r>
      <w:proofErr w:type="spellStart"/>
      <w:r w:rsidRPr="00234991">
        <w:rPr>
          <w:rFonts w:cstheme="minorHAnsi"/>
        </w:rPr>
        <w:t>Poker</w:t>
      </w:r>
      <w:proofErr w:type="spellEnd"/>
      <w:r w:rsidRPr="00234991">
        <w:rPr>
          <w:rFonts w:cstheme="minorHAnsi"/>
        </w:rPr>
        <w:t xml:space="preserve"> para obtener una medida de tamaño relativo</w:t>
      </w:r>
      <w:r w:rsidR="00E213FE" w:rsidRPr="004A7211">
        <w:rPr>
          <w:rFonts w:cstheme="minorHAnsi"/>
        </w:rPr>
        <w:t xml:space="preserve"> llam</w:t>
      </w:r>
      <w:r w:rsidR="006D60FD" w:rsidRPr="004A7211">
        <w:rPr>
          <w:rFonts w:cstheme="minorHAnsi"/>
        </w:rPr>
        <w:t>a</w:t>
      </w:r>
      <w:r w:rsidR="00E213FE" w:rsidRPr="00234991">
        <w:rPr>
          <w:rFonts w:cstheme="minorHAnsi"/>
          <w:rPrChange w:id="429" w:author="Gonzalo Pedrotti" w:date="2019-05-13T21:42:00Z">
            <w:rPr/>
          </w:rPrChange>
        </w:rPr>
        <w:t xml:space="preserve">do </w:t>
      </w:r>
      <w:proofErr w:type="spellStart"/>
      <w:r w:rsidR="00E213FE" w:rsidRPr="00234991">
        <w:rPr>
          <w:rFonts w:cstheme="minorHAnsi"/>
          <w:rPrChange w:id="430" w:author="Gonzalo Pedrotti" w:date="2019-05-13T21:42:00Z">
            <w:rPr/>
          </w:rPrChange>
        </w:rPr>
        <w:t>Story</w:t>
      </w:r>
      <w:proofErr w:type="spellEnd"/>
      <w:r w:rsidR="00E213FE" w:rsidRPr="00234991">
        <w:rPr>
          <w:rFonts w:cstheme="minorHAnsi"/>
          <w:rPrChange w:id="431" w:author="Gonzalo Pedrotti" w:date="2019-05-13T21:42:00Z">
            <w:rPr/>
          </w:rPrChange>
        </w:rPr>
        <w:t xml:space="preserve"> Point</w:t>
      </w:r>
      <w:r w:rsidRPr="00234991">
        <w:rPr>
          <w:rFonts w:cstheme="minorHAnsi"/>
          <w:rPrChange w:id="432" w:author="Gonzalo Pedrotti" w:date="2019-05-13T21:42:00Z">
            <w:rPr/>
          </w:rPrChange>
        </w:rPr>
        <w:t xml:space="preserve">. </w:t>
      </w:r>
    </w:p>
    <w:p w14:paraId="3C126E92" w14:textId="114B4FC5" w:rsidR="009D2F7C" w:rsidRPr="00234991" w:rsidDel="008315E8" w:rsidRDefault="006D60FD">
      <w:pPr>
        <w:pStyle w:val="Prrafodelista"/>
        <w:ind w:left="360"/>
        <w:jc w:val="both"/>
        <w:rPr>
          <w:del w:id="433" w:author="Gonzalo Pedrotti" w:date="2019-05-08T11:29:00Z"/>
          <w:rFonts w:cstheme="minorHAnsi"/>
          <w:rPrChange w:id="434" w:author="Gonzalo Pedrotti" w:date="2019-05-13T21:42:00Z">
            <w:rPr>
              <w:del w:id="435" w:author="Gonzalo Pedrotti" w:date="2019-05-08T11:29:00Z"/>
            </w:rPr>
          </w:rPrChange>
        </w:rPr>
      </w:pPr>
      <w:r w:rsidRPr="00234991">
        <w:rPr>
          <w:rFonts w:cstheme="minorHAnsi"/>
          <w:rPrChange w:id="436" w:author="Gonzalo Pedrotti" w:date="2019-05-13T21:42:00Z">
            <w:rPr/>
          </w:rPrChange>
        </w:rPr>
        <w:t xml:space="preserve">Luego de establecer el </w:t>
      </w:r>
      <w:proofErr w:type="spellStart"/>
      <w:r w:rsidRPr="00234991">
        <w:rPr>
          <w:rFonts w:cstheme="minorHAnsi"/>
          <w:rPrChange w:id="437" w:author="Gonzalo Pedrotti" w:date="2019-05-13T21:42:00Z">
            <w:rPr/>
          </w:rPrChange>
        </w:rPr>
        <w:t>Story</w:t>
      </w:r>
      <w:proofErr w:type="spellEnd"/>
      <w:r w:rsidRPr="00234991">
        <w:rPr>
          <w:rFonts w:cstheme="minorHAnsi"/>
          <w:rPrChange w:id="438" w:author="Gonzalo Pedrotti" w:date="2019-05-13T21:42:00Z">
            <w:rPr/>
          </w:rPrChange>
        </w:rPr>
        <w:t xml:space="preserve"> Point, se le asigna una prioridad</w:t>
      </w:r>
      <w:r w:rsidR="00780782" w:rsidRPr="00234991">
        <w:rPr>
          <w:rFonts w:cstheme="minorHAnsi"/>
          <w:rPrChange w:id="439" w:author="Gonzalo Pedrotti" w:date="2019-05-13T21:42:00Z">
            <w:rPr/>
          </w:rPrChange>
        </w:rPr>
        <w:t xml:space="preserve"> (valor</w:t>
      </w:r>
      <w:r w:rsidRPr="00234991">
        <w:rPr>
          <w:rFonts w:cstheme="minorHAnsi"/>
          <w:rPrChange w:id="440" w:author="Gonzalo Pedrotti" w:date="2019-05-13T21:42:00Z">
            <w:rPr/>
          </w:rPrChange>
        </w:rPr>
        <w:t xml:space="preserve"> de negocio</w:t>
      </w:r>
      <w:r w:rsidR="00780782" w:rsidRPr="00234991">
        <w:rPr>
          <w:rFonts w:cstheme="minorHAnsi"/>
          <w:rPrChange w:id="441" w:author="Gonzalo Pedrotti" w:date="2019-05-13T21:42:00Z">
            <w:rPr/>
          </w:rPrChange>
        </w:rPr>
        <w:t xml:space="preserve"> para el cliente</w:t>
      </w:r>
      <w:r w:rsidR="008C3B58" w:rsidRPr="00234991">
        <w:rPr>
          <w:rFonts w:cstheme="minorHAnsi"/>
          <w:rPrChange w:id="442" w:author="Gonzalo Pedrotti" w:date="2019-05-13T21:42:00Z">
            <w:rPr/>
          </w:rPrChange>
        </w:rPr>
        <w:t>, la misma puede ser ALTA, MEDIA o BAJA</w:t>
      </w:r>
      <w:r w:rsidR="00780782" w:rsidRPr="00234991">
        <w:rPr>
          <w:rFonts w:cstheme="minorHAnsi"/>
          <w:rPrChange w:id="443" w:author="Gonzalo Pedrotti" w:date="2019-05-13T21:42:00Z">
            <w:rPr/>
          </w:rPrChange>
        </w:rPr>
        <w:t>)</w:t>
      </w:r>
      <w:r w:rsidR="001A0E85" w:rsidRPr="00234991">
        <w:rPr>
          <w:rFonts w:cstheme="minorHAnsi"/>
          <w:rPrChange w:id="444" w:author="Gonzalo Pedrotti" w:date="2019-05-13T21:42:00Z">
            <w:rPr/>
          </w:rPrChange>
        </w:rPr>
        <w:t xml:space="preserve"> </w:t>
      </w:r>
      <w:r w:rsidR="00F459AF" w:rsidRPr="00234991">
        <w:rPr>
          <w:rFonts w:cstheme="minorHAnsi"/>
          <w:rPrChange w:id="445" w:author="Gonzalo Pedrotti" w:date="2019-05-13T21:42:00Z">
            <w:rPr/>
          </w:rPrChange>
        </w:rPr>
        <w:t>a cada</w:t>
      </w:r>
      <w:r w:rsidR="001A0E85" w:rsidRPr="00234991">
        <w:rPr>
          <w:rFonts w:cstheme="minorHAnsi"/>
          <w:rPrChange w:id="446" w:author="Gonzalo Pedrotti" w:date="2019-05-13T21:42:00Z">
            <w:rPr/>
          </w:rPrChange>
        </w:rPr>
        <w:t xml:space="preserve"> historia de usuario, y de esa </w:t>
      </w:r>
      <w:r w:rsidR="0017056B" w:rsidRPr="00234991">
        <w:rPr>
          <w:rFonts w:cstheme="minorHAnsi"/>
          <w:rPrChange w:id="447" w:author="Gonzalo Pedrotti" w:date="2019-05-13T21:42:00Z">
            <w:rPr/>
          </w:rPrChange>
        </w:rPr>
        <w:t xml:space="preserve">manera, será armado el </w:t>
      </w:r>
      <w:proofErr w:type="spellStart"/>
      <w:r w:rsidR="0017056B" w:rsidRPr="00234991">
        <w:rPr>
          <w:rFonts w:cstheme="minorHAnsi"/>
          <w:rPrChange w:id="448" w:author="Gonzalo Pedrotti" w:date="2019-05-13T21:42:00Z">
            <w:rPr/>
          </w:rPrChange>
        </w:rPr>
        <w:t>Product</w:t>
      </w:r>
      <w:proofErr w:type="spellEnd"/>
      <w:r w:rsidR="0017056B" w:rsidRPr="00234991">
        <w:rPr>
          <w:rFonts w:cstheme="minorHAnsi"/>
          <w:rPrChange w:id="449" w:author="Gonzalo Pedrotti" w:date="2019-05-13T21:42:00Z">
            <w:rPr/>
          </w:rPrChange>
        </w:rPr>
        <w:t xml:space="preserve"> Backlog, con las US de mayor prioridad por encima de aquellas con menor prioridad</w:t>
      </w:r>
      <w:r w:rsidR="004953E5" w:rsidRPr="00234991">
        <w:rPr>
          <w:rFonts w:cstheme="minorHAnsi"/>
          <w:rPrChange w:id="450" w:author="Gonzalo Pedrotti" w:date="2019-05-13T21:42:00Z">
            <w:rPr/>
          </w:rPrChange>
        </w:rPr>
        <w:t xml:space="preserve"> y dependiendo si existen US dependientes unas de otras.</w:t>
      </w:r>
    </w:p>
    <w:p w14:paraId="113FE59A" w14:textId="77777777" w:rsidR="008315E8" w:rsidRPr="00234991" w:rsidRDefault="008315E8">
      <w:pPr>
        <w:pStyle w:val="Prrafodelista"/>
        <w:ind w:left="360"/>
        <w:jc w:val="both"/>
        <w:rPr>
          <w:ins w:id="451" w:author="Gonzalo Pedrotti" w:date="2019-05-08T11:29:00Z"/>
          <w:rFonts w:cstheme="minorHAnsi"/>
          <w:rPrChange w:id="452" w:author="Gonzalo Pedrotti" w:date="2019-05-13T21:42:00Z">
            <w:rPr>
              <w:ins w:id="453" w:author="Gonzalo Pedrotti" w:date="2019-05-08T11:29:00Z"/>
            </w:rPr>
          </w:rPrChange>
        </w:rPr>
      </w:pPr>
    </w:p>
    <w:p w14:paraId="0B291AB1" w14:textId="355D3275" w:rsidR="0034196A" w:rsidRPr="00234991" w:rsidRDefault="008315E8">
      <w:pPr>
        <w:pStyle w:val="Prrafodelista"/>
        <w:ind w:left="360"/>
        <w:jc w:val="both"/>
        <w:rPr>
          <w:ins w:id="454" w:author="Gonzalo Pedrotti" w:date="2019-05-08T11:29:00Z"/>
          <w:rFonts w:cstheme="minorHAnsi"/>
        </w:rPr>
      </w:pPr>
      <w:ins w:id="455" w:author="Gonzalo Pedrotti" w:date="2019-05-08T11:29:00Z">
        <w:r w:rsidRPr="0033419B">
          <w:rPr>
            <w:rFonts w:cstheme="minorHAnsi"/>
            <w:noProof/>
          </w:rPr>
          <w:drawing>
            <wp:anchor distT="0" distB="0" distL="114300" distR="114300" simplePos="0" relativeHeight="251681792" behindDoc="0" locked="0" layoutInCell="1" allowOverlap="1" wp14:anchorId="7208D055" wp14:editId="344B3163">
              <wp:simplePos x="0" y="0"/>
              <wp:positionH relativeFrom="column">
                <wp:posOffset>-580390</wp:posOffset>
              </wp:positionH>
              <wp:positionV relativeFrom="paragraph">
                <wp:posOffset>502920</wp:posOffset>
              </wp:positionV>
              <wp:extent cx="6809105" cy="2837815"/>
              <wp:effectExtent l="0" t="0" r="0" b="63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09105" cy="2837815"/>
                      </a:xfrm>
                      <a:prstGeom prst="rect">
                        <a:avLst/>
                      </a:prstGeom>
                    </pic:spPr>
                  </pic:pic>
                </a:graphicData>
              </a:graphic>
              <wp14:sizeRelH relativeFrom="margin">
                <wp14:pctWidth>0</wp14:pctWidth>
              </wp14:sizeRelH>
              <wp14:sizeRelV relativeFrom="margin">
                <wp14:pctHeight>0</wp14:pctHeight>
              </wp14:sizeRelV>
            </wp:anchor>
          </w:drawing>
        </w:r>
        <w:r w:rsidRPr="0033419B">
          <w:rPr>
            <w:rFonts w:cstheme="minorHAnsi"/>
          </w:rPr>
          <w:t xml:space="preserve">A continuación, se muestra la estructura que será utilizada para la construcción del </w:t>
        </w:r>
        <w:proofErr w:type="spellStart"/>
        <w:r w:rsidRPr="0033419B">
          <w:rPr>
            <w:rFonts w:cstheme="minorHAnsi"/>
          </w:rPr>
          <w:t>Product</w:t>
        </w:r>
        <w:proofErr w:type="spellEnd"/>
        <w:r w:rsidRPr="0033419B">
          <w:rPr>
            <w:rFonts w:cstheme="minorHAnsi"/>
          </w:rPr>
          <w:t xml:space="preserve"> Backlog:</w:t>
        </w:r>
      </w:ins>
    </w:p>
    <w:p w14:paraId="425416F2" w14:textId="77777777" w:rsidR="008315E8" w:rsidRPr="00234991" w:rsidRDefault="008315E8">
      <w:pPr>
        <w:jc w:val="both"/>
        <w:rPr>
          <w:rFonts w:cstheme="minorHAnsi"/>
        </w:rPr>
      </w:pPr>
    </w:p>
    <w:p w14:paraId="3D79D48C" w14:textId="6922642C" w:rsidR="00F104B6" w:rsidRPr="00234991" w:rsidRDefault="00F104B6">
      <w:pPr>
        <w:pStyle w:val="Prrafodelista"/>
        <w:numPr>
          <w:ilvl w:val="0"/>
          <w:numId w:val="2"/>
        </w:numPr>
        <w:ind w:left="360"/>
        <w:jc w:val="both"/>
        <w:rPr>
          <w:rFonts w:cstheme="minorHAnsi"/>
          <w:rPrChange w:id="456" w:author="Gonzalo Pedrotti" w:date="2019-05-13T21:42:00Z">
            <w:rPr/>
          </w:rPrChange>
        </w:rPr>
      </w:pPr>
      <w:r w:rsidRPr="00234991">
        <w:rPr>
          <w:rFonts w:cstheme="minorHAnsi"/>
          <w:u w:val="single"/>
        </w:rPr>
        <w:lastRenderedPageBreak/>
        <w:t xml:space="preserve">Sprint </w:t>
      </w:r>
      <w:proofErr w:type="spellStart"/>
      <w:r w:rsidRPr="00234991">
        <w:rPr>
          <w:rFonts w:cstheme="minorHAnsi"/>
          <w:u w:val="single"/>
        </w:rPr>
        <w:t>Planning</w:t>
      </w:r>
      <w:proofErr w:type="spellEnd"/>
      <w:r w:rsidRPr="00234991">
        <w:rPr>
          <w:rFonts w:cstheme="minorHAnsi"/>
          <w:u w:val="single"/>
        </w:rPr>
        <w:t xml:space="preserve"> (SP):</w:t>
      </w:r>
      <w:r w:rsidRPr="00234991">
        <w:rPr>
          <w:rFonts w:cstheme="minorHAnsi"/>
        </w:rPr>
        <w:t xml:space="preserve"> En esta reunión se define la funcionalidad en el incremento planeado y cómo el equipo de Desarrollo creará este incremento</w:t>
      </w:r>
      <w:r w:rsidR="004953E5" w:rsidRPr="004A7211">
        <w:rPr>
          <w:rFonts w:cstheme="minorHAnsi"/>
        </w:rPr>
        <w:t>. L</w:t>
      </w:r>
      <w:r w:rsidRPr="00234991">
        <w:rPr>
          <w:rFonts w:cstheme="minorHAnsi"/>
          <w:rPrChange w:id="457" w:author="Gonzalo Pedrotti" w:date="2019-05-13T21:42:00Z">
            <w:rPr/>
          </w:rPrChange>
        </w:rPr>
        <w:t xml:space="preserve">a salida de este trabajo es definir el Objetivo del Sprint. El producto </w:t>
      </w:r>
      <w:proofErr w:type="spellStart"/>
      <w:r w:rsidRPr="00234991">
        <w:rPr>
          <w:rFonts w:cstheme="minorHAnsi"/>
          <w:rPrChange w:id="458" w:author="Gonzalo Pedrotti" w:date="2019-05-13T21:42:00Z">
            <w:rPr/>
          </w:rPrChange>
        </w:rPr>
        <w:t>Owner</w:t>
      </w:r>
      <w:proofErr w:type="spellEnd"/>
      <w:r w:rsidRPr="00234991">
        <w:rPr>
          <w:rFonts w:cstheme="minorHAnsi"/>
          <w:rPrChange w:id="459" w:author="Gonzalo Pedrotti" w:date="2019-05-13T21:42:00Z">
            <w:rPr/>
          </w:rPrChange>
        </w:rPr>
        <w:t xml:space="preserve"> debe participar de estas reuniones. Durante esta ceremonia, el equipo de trabajo selecciona un conjunto de </w:t>
      </w:r>
      <w:proofErr w:type="spellStart"/>
      <w:r w:rsidRPr="00234991">
        <w:rPr>
          <w:rFonts w:cstheme="minorHAnsi"/>
          <w:rPrChange w:id="460" w:author="Gonzalo Pedrotti" w:date="2019-05-13T21:42:00Z">
            <w:rPr/>
          </w:rPrChange>
        </w:rPr>
        <w:t>User</w:t>
      </w:r>
      <w:proofErr w:type="spellEnd"/>
      <w:r w:rsidRPr="00234991">
        <w:rPr>
          <w:rFonts w:cstheme="minorHAnsi"/>
          <w:rPrChange w:id="461" w:author="Gonzalo Pedrotti" w:date="2019-05-13T21:42:00Z">
            <w:rPr/>
          </w:rPrChange>
        </w:rPr>
        <w:t xml:space="preserve"> </w:t>
      </w:r>
      <w:proofErr w:type="spellStart"/>
      <w:r w:rsidRPr="00234991">
        <w:rPr>
          <w:rFonts w:cstheme="minorHAnsi"/>
          <w:rPrChange w:id="462" w:author="Gonzalo Pedrotti" w:date="2019-05-13T21:42:00Z">
            <w:rPr/>
          </w:rPrChange>
        </w:rPr>
        <w:t>Story</w:t>
      </w:r>
      <w:proofErr w:type="spellEnd"/>
      <w:r w:rsidRPr="00234991">
        <w:rPr>
          <w:rFonts w:cstheme="minorHAnsi"/>
          <w:rPrChange w:id="463" w:author="Gonzalo Pedrotti" w:date="2019-05-13T21:42:00Z">
            <w:rPr/>
          </w:rPrChange>
        </w:rPr>
        <w:t xml:space="preserve"> del </w:t>
      </w:r>
      <w:proofErr w:type="spellStart"/>
      <w:r w:rsidRPr="00234991">
        <w:rPr>
          <w:rFonts w:cstheme="minorHAnsi"/>
          <w:rPrChange w:id="464" w:author="Gonzalo Pedrotti" w:date="2019-05-13T21:42:00Z">
            <w:rPr/>
          </w:rPrChange>
        </w:rPr>
        <w:t>Product</w:t>
      </w:r>
      <w:proofErr w:type="spellEnd"/>
      <w:r w:rsidRPr="00234991">
        <w:rPr>
          <w:rFonts w:cstheme="minorHAnsi"/>
          <w:rPrChange w:id="465" w:author="Gonzalo Pedrotti" w:date="2019-05-13T21:42:00Z">
            <w:rPr/>
          </w:rPrChange>
        </w:rPr>
        <w:t xml:space="preserve"> Backlog que ya se hayan estimado, las cuales serán incluidas en el Sprint Backlog</w:t>
      </w:r>
      <w:r w:rsidR="005F7A56" w:rsidRPr="00234991">
        <w:rPr>
          <w:rFonts w:cstheme="minorHAnsi"/>
          <w:rPrChange w:id="466" w:author="Gonzalo Pedrotti" w:date="2019-05-13T21:42:00Z">
            <w:rPr/>
          </w:rPrChange>
        </w:rPr>
        <w:t xml:space="preserve"> (serie de Historias de usuario que se van a llevar a</w:t>
      </w:r>
      <w:r w:rsidR="003A78E8" w:rsidRPr="00234991">
        <w:rPr>
          <w:rFonts w:cstheme="minorHAnsi"/>
          <w:rPrChange w:id="467" w:author="Gonzalo Pedrotti" w:date="2019-05-13T21:42:00Z">
            <w:rPr/>
          </w:rPrChange>
        </w:rPr>
        <w:t xml:space="preserve"> cabo durante la ejecución del Sprint).</w:t>
      </w:r>
    </w:p>
    <w:p w14:paraId="53E17FBA" w14:textId="31648029" w:rsidR="0017056B" w:rsidRPr="00234991" w:rsidRDefault="0017056B">
      <w:pPr>
        <w:pStyle w:val="Prrafodelista"/>
        <w:ind w:left="360"/>
        <w:jc w:val="both"/>
        <w:rPr>
          <w:rFonts w:cstheme="minorHAnsi"/>
          <w:rPrChange w:id="468" w:author="Gonzalo Pedrotti" w:date="2019-05-13T21:42:00Z">
            <w:rPr/>
          </w:rPrChange>
        </w:rPr>
      </w:pPr>
      <w:r w:rsidRPr="00234991">
        <w:rPr>
          <w:rFonts w:cstheme="minorHAnsi"/>
          <w:rPrChange w:id="469" w:author="Gonzalo Pedrotti" w:date="2019-05-13T21:42:00Z">
            <w:rPr/>
          </w:rPrChange>
        </w:rPr>
        <w:t>Además, durante esta ceremonia el equipo de desarrollo estima la capacidad del equipo para el sprint que está comenzando.</w:t>
      </w:r>
    </w:p>
    <w:p w14:paraId="7795639B" w14:textId="77777777" w:rsidR="00F459AF" w:rsidRPr="00234991" w:rsidRDefault="00F459AF">
      <w:pPr>
        <w:pStyle w:val="Prrafodelista"/>
        <w:ind w:left="360"/>
        <w:jc w:val="both"/>
        <w:rPr>
          <w:rFonts w:cstheme="minorHAnsi"/>
          <w:rPrChange w:id="470" w:author="Gonzalo Pedrotti" w:date="2019-05-13T21:42:00Z">
            <w:rPr/>
          </w:rPrChange>
        </w:rPr>
      </w:pPr>
    </w:p>
    <w:p w14:paraId="63781E10" w14:textId="57EF2A06" w:rsidR="00F459AF" w:rsidRPr="00234991" w:rsidRDefault="003A78E8">
      <w:pPr>
        <w:pStyle w:val="Prrafodelista"/>
        <w:numPr>
          <w:ilvl w:val="0"/>
          <w:numId w:val="2"/>
        </w:numPr>
        <w:ind w:left="360"/>
        <w:jc w:val="both"/>
        <w:rPr>
          <w:rFonts w:cstheme="minorHAnsi"/>
          <w:rPrChange w:id="471" w:author="Gonzalo Pedrotti" w:date="2019-05-13T21:42:00Z">
            <w:rPr/>
          </w:rPrChange>
        </w:rPr>
      </w:pPr>
      <w:proofErr w:type="spellStart"/>
      <w:r w:rsidRPr="00234991">
        <w:rPr>
          <w:rFonts w:cstheme="minorHAnsi"/>
          <w:u w:val="single"/>
          <w:rPrChange w:id="472" w:author="Gonzalo Pedrotti" w:date="2019-05-13T21:42:00Z">
            <w:rPr>
              <w:u w:val="single"/>
            </w:rPr>
          </w:rPrChange>
        </w:rPr>
        <w:t>Daily</w:t>
      </w:r>
      <w:proofErr w:type="spellEnd"/>
      <w:r w:rsidRPr="00234991">
        <w:rPr>
          <w:rFonts w:cstheme="minorHAnsi"/>
          <w:u w:val="single"/>
          <w:rPrChange w:id="473" w:author="Gonzalo Pedrotti" w:date="2019-05-13T21:42:00Z">
            <w:rPr>
              <w:u w:val="single"/>
            </w:rPr>
          </w:rPrChange>
        </w:rPr>
        <w:t xml:space="preserve"> Scrum:</w:t>
      </w:r>
      <w:r w:rsidRPr="00234991">
        <w:rPr>
          <w:rFonts w:cstheme="minorHAnsi"/>
          <w:rPrChange w:id="474" w:author="Gonzalo Pedrotti" w:date="2019-05-13T21:42:00Z">
            <w:rPr/>
          </w:rPrChange>
        </w:rPr>
        <w:t xml:space="preserve"> En esta reunión, el equipo de trabajo comenta lo que cada integrante ha realizado, los problemas que tuvo, y lo que se ha pensado hacer en ese día. Con esta reunión, vamos a poder evaluar el progreso hacia la meta del Sprint.</w:t>
      </w:r>
    </w:p>
    <w:p w14:paraId="0D2C1581" w14:textId="77777777" w:rsidR="00F459AF" w:rsidRPr="00234991" w:rsidRDefault="00F459AF">
      <w:pPr>
        <w:pStyle w:val="Prrafodelista"/>
        <w:ind w:left="360"/>
        <w:jc w:val="both"/>
        <w:rPr>
          <w:rFonts w:cstheme="minorHAnsi"/>
          <w:rPrChange w:id="475" w:author="Gonzalo Pedrotti" w:date="2019-05-13T21:42:00Z">
            <w:rPr/>
          </w:rPrChange>
        </w:rPr>
      </w:pPr>
    </w:p>
    <w:p w14:paraId="7BA7721D" w14:textId="15385A58" w:rsidR="00F459AF" w:rsidRPr="00234991" w:rsidRDefault="00A82C76">
      <w:pPr>
        <w:pStyle w:val="Prrafodelista"/>
        <w:numPr>
          <w:ilvl w:val="0"/>
          <w:numId w:val="2"/>
        </w:numPr>
        <w:ind w:left="360"/>
        <w:jc w:val="both"/>
        <w:rPr>
          <w:rFonts w:cstheme="minorHAnsi"/>
          <w:rPrChange w:id="476" w:author="Gonzalo Pedrotti" w:date="2019-05-13T21:42:00Z">
            <w:rPr/>
          </w:rPrChange>
        </w:rPr>
      </w:pPr>
      <w:r w:rsidRPr="00234991">
        <w:rPr>
          <w:rFonts w:cstheme="minorHAnsi"/>
          <w:u w:val="single"/>
          <w:rPrChange w:id="477" w:author="Gonzalo Pedrotti" w:date="2019-05-13T21:42:00Z">
            <w:rPr>
              <w:u w:val="single"/>
            </w:rPr>
          </w:rPrChange>
        </w:rPr>
        <w:t xml:space="preserve">Sprint </w:t>
      </w:r>
      <w:proofErr w:type="spellStart"/>
      <w:r w:rsidRPr="00234991">
        <w:rPr>
          <w:rFonts w:cstheme="minorHAnsi"/>
          <w:u w:val="single"/>
          <w:rPrChange w:id="478" w:author="Gonzalo Pedrotti" w:date="2019-05-13T21:42:00Z">
            <w:rPr>
              <w:u w:val="single"/>
            </w:rPr>
          </w:rPrChange>
        </w:rPr>
        <w:t>Review</w:t>
      </w:r>
      <w:proofErr w:type="spellEnd"/>
      <w:r w:rsidRPr="00234991">
        <w:rPr>
          <w:rFonts w:cstheme="minorHAnsi"/>
          <w:rPrChange w:id="479" w:author="Gonzalo Pedrotti" w:date="2019-05-13T21:42:00Z">
            <w:rPr/>
          </w:rPrChange>
        </w:rPr>
        <w:t xml:space="preserve">: </w:t>
      </w:r>
      <w:r w:rsidR="00751453" w:rsidRPr="00234991">
        <w:rPr>
          <w:rFonts w:cstheme="minorHAnsi"/>
          <w:rPrChange w:id="480" w:author="Gonzalo Pedrotti" w:date="2019-05-13T21:42:00Z">
            <w:rPr/>
          </w:rPrChange>
        </w:rPr>
        <w:t xml:space="preserve">se lleva a cabo al final del Sprint, para inspeccionar </w:t>
      </w:r>
      <w:r w:rsidR="003C3BB8" w:rsidRPr="00234991">
        <w:rPr>
          <w:rFonts w:cstheme="minorHAnsi"/>
          <w:rPrChange w:id="481" w:author="Gonzalo Pedrotti" w:date="2019-05-13T21:42:00Z">
            <w:rPr/>
          </w:rPrChange>
        </w:rPr>
        <w:t>el incremento y adaptar el producto que se está construyendo. Se discute lo que funciona, los problemas que hubo y cómo han sido resueltos.</w:t>
      </w:r>
    </w:p>
    <w:p w14:paraId="37A288A9" w14:textId="20F7C1DF" w:rsidR="00F459AF" w:rsidRPr="00234991" w:rsidDel="000B3AA7" w:rsidRDefault="00F459AF">
      <w:pPr>
        <w:pStyle w:val="Prrafodelista"/>
        <w:ind w:left="360"/>
        <w:jc w:val="both"/>
        <w:rPr>
          <w:del w:id="482" w:author="Christian Villafañe" w:date="2019-05-06T10:17:00Z"/>
          <w:rFonts w:cstheme="minorHAnsi"/>
          <w:rPrChange w:id="483" w:author="Gonzalo Pedrotti" w:date="2019-05-13T21:42:00Z">
            <w:rPr>
              <w:del w:id="484" w:author="Christian Villafañe" w:date="2019-05-06T10:17:00Z"/>
            </w:rPr>
          </w:rPrChange>
        </w:rPr>
      </w:pPr>
    </w:p>
    <w:p w14:paraId="2DEEA7A7" w14:textId="77777777" w:rsidR="00F459AF" w:rsidRPr="00234991" w:rsidRDefault="00F459AF">
      <w:pPr>
        <w:pStyle w:val="Prrafodelista"/>
        <w:ind w:left="360"/>
        <w:jc w:val="both"/>
        <w:rPr>
          <w:rFonts w:cstheme="minorHAnsi"/>
          <w:rPrChange w:id="485" w:author="Gonzalo Pedrotti" w:date="2019-05-13T21:42:00Z">
            <w:rPr/>
          </w:rPrChange>
        </w:rPr>
      </w:pPr>
    </w:p>
    <w:p w14:paraId="0A2973B0" w14:textId="77777777" w:rsidR="00DF0D50" w:rsidRPr="00234991" w:rsidRDefault="00DF0D50">
      <w:pPr>
        <w:pStyle w:val="Prrafodelista"/>
        <w:numPr>
          <w:ilvl w:val="0"/>
          <w:numId w:val="2"/>
        </w:numPr>
        <w:ind w:left="360"/>
        <w:jc w:val="both"/>
        <w:rPr>
          <w:rFonts w:cstheme="minorHAnsi"/>
          <w:rPrChange w:id="486" w:author="Gonzalo Pedrotti" w:date="2019-05-13T21:42:00Z">
            <w:rPr/>
          </w:rPrChange>
        </w:rPr>
      </w:pPr>
      <w:r w:rsidRPr="00234991">
        <w:rPr>
          <w:rFonts w:cstheme="minorHAnsi"/>
          <w:u w:val="single"/>
          <w:rPrChange w:id="487" w:author="Gonzalo Pedrotti" w:date="2019-05-13T21:42:00Z">
            <w:rPr>
              <w:u w:val="single"/>
            </w:rPr>
          </w:rPrChange>
        </w:rPr>
        <w:t xml:space="preserve">Sprint </w:t>
      </w:r>
      <w:proofErr w:type="spellStart"/>
      <w:r w:rsidRPr="00234991">
        <w:rPr>
          <w:rFonts w:cstheme="minorHAnsi"/>
          <w:u w:val="single"/>
          <w:rPrChange w:id="488" w:author="Gonzalo Pedrotti" w:date="2019-05-13T21:42:00Z">
            <w:rPr>
              <w:u w:val="single"/>
            </w:rPr>
          </w:rPrChange>
        </w:rPr>
        <w:t>Restrospective</w:t>
      </w:r>
      <w:proofErr w:type="spellEnd"/>
      <w:r w:rsidR="00EB25BF" w:rsidRPr="00234991">
        <w:rPr>
          <w:rFonts w:cstheme="minorHAnsi"/>
          <w:rPrChange w:id="489" w:author="Gonzalo Pedrotti" w:date="2019-05-13T21:42:00Z">
            <w:rPr/>
          </w:rPrChange>
        </w:rPr>
        <w:t>: Se c</w:t>
      </w:r>
      <w:r w:rsidR="003E23FF" w:rsidRPr="00234991">
        <w:rPr>
          <w:rFonts w:cstheme="minorHAnsi"/>
          <w:rPrChange w:id="490" w:author="Gonzalo Pedrotti" w:date="2019-05-13T21:42:00Z">
            <w:rPr/>
          </w:rPrChange>
        </w:rPr>
        <w:t>rea un plan de mejoras para ejecutar durante el siguiente Sprin</w:t>
      </w:r>
      <w:r w:rsidR="00EB25BF" w:rsidRPr="00234991">
        <w:rPr>
          <w:rFonts w:cstheme="minorHAnsi"/>
          <w:rPrChange w:id="491" w:author="Gonzalo Pedrotti" w:date="2019-05-13T21:42:00Z">
            <w:rPr/>
          </w:rPrChange>
        </w:rPr>
        <w:t>t</w:t>
      </w:r>
      <w:r w:rsidR="003E23FF" w:rsidRPr="00234991">
        <w:rPr>
          <w:rFonts w:cstheme="minorHAnsi"/>
          <w:rPrChange w:id="492" w:author="Gonzalo Pedrotti" w:date="2019-05-13T21:42:00Z">
            <w:rPr/>
          </w:rPrChange>
        </w:rPr>
        <w:t>. Se inspecciona qué es lo que está funcionando bien y que no con el proceso implementado.</w:t>
      </w:r>
    </w:p>
    <w:p w14:paraId="71CD3004" w14:textId="2A988574" w:rsidR="008315E8" w:rsidRPr="0033419B" w:rsidRDefault="00E80393">
      <w:pPr>
        <w:keepNext/>
        <w:jc w:val="both"/>
        <w:rPr>
          <w:ins w:id="493" w:author="Gonzalo Pedrotti" w:date="2019-05-08T11:30:00Z"/>
          <w:rFonts w:cstheme="minorHAnsi"/>
        </w:rPr>
        <w:pPrChange w:id="494" w:author="Gonzalo Pedrotti" w:date="2019-05-13T21:42:00Z">
          <w:pPr>
            <w:jc w:val="both"/>
          </w:pPr>
        </w:pPrChange>
      </w:pPr>
      <w:commentRangeStart w:id="495"/>
      <w:del w:id="496" w:author="Gonzalo Pedrotti" w:date="2019-05-08T11:33:00Z">
        <w:r w:rsidRPr="0033419B" w:rsidDel="008315E8">
          <w:rPr>
            <w:rFonts w:cstheme="minorHAnsi"/>
            <w:noProof/>
          </w:rPr>
          <w:drawing>
            <wp:inline distT="0" distB="0" distL="0" distR="0" wp14:anchorId="2D3258D6" wp14:editId="3BA10C2B">
              <wp:extent cx="5400040" cy="1780540"/>
              <wp:effectExtent l="0" t="0" r="0" b="0"/>
              <wp:docPr id="16" name="Imagen 16" descr="Etapas de un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pas de un Spr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80540"/>
                      </a:xfrm>
                      <a:prstGeom prst="rect">
                        <a:avLst/>
                      </a:prstGeom>
                      <a:noFill/>
                      <a:ln>
                        <a:noFill/>
                      </a:ln>
                    </pic:spPr>
                  </pic:pic>
                </a:graphicData>
              </a:graphic>
            </wp:inline>
          </w:drawing>
        </w:r>
      </w:del>
      <w:commentRangeEnd w:id="495"/>
      <w:ins w:id="497" w:author="Gonzalo Pedrotti" w:date="2019-05-08T11:33:00Z">
        <w:r w:rsidR="008315E8" w:rsidRPr="004A7211">
          <w:rPr>
            <w:rFonts w:cstheme="minorHAnsi"/>
            <w:noProof/>
          </w:rPr>
          <w:drawing>
            <wp:inline distT="0" distB="0" distL="0" distR="0" wp14:anchorId="3E5672B3" wp14:editId="2A5EB8E1">
              <wp:extent cx="5400040" cy="25380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38095"/>
                      </a:xfrm>
                      <a:prstGeom prst="rect">
                        <a:avLst/>
                      </a:prstGeom>
                    </pic:spPr>
                  </pic:pic>
                </a:graphicData>
              </a:graphic>
            </wp:inline>
          </w:drawing>
        </w:r>
      </w:ins>
    </w:p>
    <w:p w14:paraId="67B7F499" w14:textId="3E2A0D9A" w:rsidR="008315E8" w:rsidRPr="00234991" w:rsidRDefault="008315E8">
      <w:pPr>
        <w:pStyle w:val="Descripcin"/>
        <w:jc w:val="both"/>
        <w:rPr>
          <w:ins w:id="498" w:author="Gonzalo Pedrotti" w:date="2019-05-08T11:30:00Z"/>
          <w:rFonts w:cstheme="minorHAnsi"/>
          <w:sz w:val="22"/>
          <w:szCs w:val="22"/>
          <w:rPrChange w:id="499" w:author="Gonzalo Pedrotti" w:date="2019-05-13T21:42:00Z">
            <w:rPr>
              <w:ins w:id="500" w:author="Gonzalo Pedrotti" w:date="2019-05-08T11:30:00Z"/>
            </w:rPr>
          </w:rPrChange>
        </w:rPr>
        <w:pPrChange w:id="501" w:author="Gonzalo Pedrotti" w:date="2019-05-13T21:42:00Z">
          <w:pPr>
            <w:pStyle w:val="Descripcin"/>
          </w:pPr>
        </w:pPrChange>
      </w:pPr>
      <w:bookmarkStart w:id="502" w:name="_Ref8207476"/>
      <w:ins w:id="503" w:author="Gonzalo Pedrotti" w:date="2019-05-08T11:30:00Z">
        <w:r w:rsidRPr="00234991">
          <w:rPr>
            <w:rFonts w:cstheme="minorHAnsi"/>
            <w:sz w:val="22"/>
            <w:szCs w:val="22"/>
            <w:rPrChange w:id="504" w:author="Gonzalo Pedrotti" w:date="2019-05-13T21:42:00Z">
              <w:rPr/>
            </w:rPrChange>
          </w:rPr>
          <w:t xml:space="preserve">Ilustración </w:t>
        </w:r>
        <w:r w:rsidRPr="00234991">
          <w:rPr>
            <w:rFonts w:cstheme="minorHAnsi"/>
            <w:sz w:val="22"/>
            <w:szCs w:val="22"/>
            <w:rPrChange w:id="505" w:author="Gonzalo Pedrotti" w:date="2019-05-13T21:42:00Z">
              <w:rPr/>
            </w:rPrChange>
          </w:rPr>
          <w:fldChar w:fldCharType="begin"/>
        </w:r>
        <w:r w:rsidRPr="00234991">
          <w:rPr>
            <w:rFonts w:cstheme="minorHAnsi"/>
            <w:sz w:val="22"/>
            <w:szCs w:val="22"/>
            <w:rPrChange w:id="506" w:author="Gonzalo Pedrotti" w:date="2019-05-13T21:42:00Z">
              <w:rPr/>
            </w:rPrChange>
          </w:rPr>
          <w:instrText xml:space="preserve"> SEQ Ilustración \* ARABIC </w:instrText>
        </w:r>
      </w:ins>
      <w:r w:rsidRPr="00234991">
        <w:rPr>
          <w:rFonts w:cstheme="minorHAnsi"/>
          <w:sz w:val="22"/>
          <w:szCs w:val="22"/>
          <w:rPrChange w:id="507" w:author="Gonzalo Pedrotti" w:date="2019-05-13T21:42:00Z">
            <w:rPr/>
          </w:rPrChange>
        </w:rPr>
        <w:fldChar w:fldCharType="separate"/>
      </w:r>
      <w:ins w:id="508" w:author="Gonzalo Pedrotti" w:date="2019-05-08T11:30:00Z">
        <w:r w:rsidRPr="00234991">
          <w:rPr>
            <w:rFonts w:cstheme="minorHAnsi"/>
            <w:noProof/>
            <w:sz w:val="22"/>
            <w:szCs w:val="22"/>
            <w:rPrChange w:id="509" w:author="Gonzalo Pedrotti" w:date="2019-05-13T21:42:00Z">
              <w:rPr>
                <w:noProof/>
              </w:rPr>
            </w:rPrChange>
          </w:rPr>
          <w:t>1</w:t>
        </w:r>
        <w:r w:rsidRPr="00234991">
          <w:rPr>
            <w:rFonts w:cstheme="minorHAnsi"/>
            <w:sz w:val="22"/>
            <w:szCs w:val="22"/>
            <w:rPrChange w:id="510" w:author="Gonzalo Pedrotti" w:date="2019-05-13T21:42:00Z">
              <w:rPr/>
            </w:rPrChange>
          </w:rPr>
          <w:fldChar w:fldCharType="end"/>
        </w:r>
        <w:r w:rsidRPr="00234991">
          <w:rPr>
            <w:rFonts w:cstheme="minorHAnsi"/>
            <w:sz w:val="22"/>
            <w:szCs w:val="22"/>
            <w:rPrChange w:id="511" w:author="Gonzalo Pedrotti" w:date="2019-05-13T21:42:00Z">
              <w:rPr/>
            </w:rPrChange>
          </w:rPr>
          <w:t>-Estructura del Sprint</w:t>
        </w:r>
        <w:bookmarkEnd w:id="502"/>
      </w:ins>
    </w:p>
    <w:p w14:paraId="54166D1E" w14:textId="18B84F76" w:rsidR="003E23FF" w:rsidRPr="0033419B" w:rsidDel="00B46836" w:rsidRDefault="000B3AA7" w:rsidP="0033419B">
      <w:pPr>
        <w:jc w:val="both"/>
        <w:rPr>
          <w:del w:id="512" w:author="Gonzalo Pedrotti" w:date="2019-05-08T12:21:00Z"/>
          <w:rFonts w:cstheme="minorHAnsi"/>
        </w:rPr>
      </w:pPr>
      <w:r w:rsidRPr="00234991">
        <w:rPr>
          <w:rStyle w:val="Refdecomentario"/>
          <w:rFonts w:cstheme="minorHAnsi"/>
          <w:sz w:val="22"/>
          <w:szCs w:val="22"/>
          <w:rPrChange w:id="513" w:author="Gonzalo Pedrotti" w:date="2019-05-13T21:42:00Z">
            <w:rPr>
              <w:rStyle w:val="Refdecomentario"/>
            </w:rPr>
          </w:rPrChange>
        </w:rPr>
        <w:commentReference w:id="495"/>
      </w:r>
    </w:p>
    <w:p w14:paraId="62EEA394" w14:textId="77777777" w:rsidR="00602398" w:rsidRPr="004A7211" w:rsidRDefault="00602398">
      <w:pPr>
        <w:jc w:val="both"/>
        <w:rPr>
          <w:ins w:id="514" w:author="Gonzalo Pedrotti" w:date="2019-05-06T18:56:00Z"/>
          <w:rFonts w:cstheme="minorHAnsi"/>
        </w:rPr>
        <w:pPrChange w:id="515" w:author="Gonzalo Pedrotti" w:date="2019-05-13T21:42:00Z">
          <w:pPr>
            <w:pStyle w:val="Ttulo2"/>
            <w:jc w:val="both"/>
          </w:pPr>
        </w:pPrChange>
      </w:pPr>
    </w:p>
    <w:p w14:paraId="6C5AE71B" w14:textId="72AE1ED9" w:rsidR="00E84F2C" w:rsidRPr="00234991" w:rsidRDefault="009D1F78">
      <w:pPr>
        <w:pStyle w:val="Ttulo2"/>
        <w:jc w:val="both"/>
        <w:rPr>
          <w:ins w:id="516" w:author="Gonzalo Pedrotti" w:date="2019-05-08T11:41:00Z"/>
          <w:rFonts w:asciiTheme="minorHAnsi" w:hAnsiTheme="minorHAnsi" w:cstheme="minorHAnsi"/>
          <w:rPrChange w:id="517" w:author="Gonzalo Pedrotti" w:date="2019-05-13T21:42:00Z">
            <w:rPr>
              <w:ins w:id="518" w:author="Gonzalo Pedrotti" w:date="2019-05-08T11:41:00Z"/>
            </w:rPr>
          </w:rPrChange>
        </w:rPr>
      </w:pPr>
      <w:bookmarkStart w:id="519" w:name="_Toc8677284"/>
      <w:r w:rsidRPr="00234991">
        <w:rPr>
          <w:rFonts w:asciiTheme="minorHAnsi" w:hAnsiTheme="minorHAnsi" w:cstheme="minorHAnsi"/>
          <w:rPrChange w:id="520" w:author="Gonzalo Pedrotti" w:date="2019-05-13T21:42:00Z">
            <w:rPr/>
          </w:rPrChange>
        </w:rPr>
        <w:t>Entregables</w:t>
      </w:r>
      <w:ins w:id="521" w:author="Gonzalo Pedrotti" w:date="2019-05-06T19:07:00Z">
        <w:r w:rsidR="0089536E" w:rsidRPr="00234991">
          <w:rPr>
            <w:rFonts w:asciiTheme="minorHAnsi" w:hAnsiTheme="minorHAnsi" w:cstheme="minorHAnsi"/>
            <w:rPrChange w:id="522" w:author="Gonzalo Pedrotti" w:date="2019-05-13T21:42:00Z">
              <w:rPr/>
            </w:rPrChange>
          </w:rPr>
          <w:t xml:space="preserve"> en cada Sprint</w:t>
        </w:r>
      </w:ins>
      <w:r w:rsidRPr="00234991">
        <w:rPr>
          <w:rFonts w:asciiTheme="minorHAnsi" w:hAnsiTheme="minorHAnsi" w:cstheme="minorHAnsi"/>
          <w:rPrChange w:id="523" w:author="Gonzalo Pedrotti" w:date="2019-05-13T21:42:00Z">
            <w:rPr/>
          </w:rPrChange>
        </w:rPr>
        <w:t>:</w:t>
      </w:r>
      <w:bookmarkEnd w:id="519"/>
    </w:p>
    <w:p w14:paraId="1CE25C47" w14:textId="32FAC392" w:rsidR="002F7DA9" w:rsidRPr="0033419B" w:rsidRDefault="002F7DA9">
      <w:pPr>
        <w:jc w:val="both"/>
        <w:rPr>
          <w:ins w:id="524" w:author="Gonzalo Pedrotti" w:date="2019-05-08T11:41:00Z"/>
          <w:rFonts w:cstheme="minorHAnsi"/>
        </w:rPr>
        <w:pPrChange w:id="525" w:author="Gonzalo Pedrotti" w:date="2019-05-13T21:42:00Z">
          <w:pPr/>
        </w:pPrChange>
      </w:pPr>
    </w:p>
    <w:p w14:paraId="592D7F38" w14:textId="74423F1A" w:rsidR="002F7DA9" w:rsidRPr="00234991" w:rsidRDefault="002634C9">
      <w:pPr>
        <w:jc w:val="both"/>
        <w:rPr>
          <w:ins w:id="526" w:author="Gonzalo Pedrotti" w:date="2019-05-08T11:45:00Z"/>
          <w:rFonts w:cstheme="minorHAnsi"/>
        </w:rPr>
        <w:pPrChange w:id="527" w:author="Gonzalo Pedrotti" w:date="2019-05-13T21:42:00Z">
          <w:pPr/>
        </w:pPrChange>
      </w:pPr>
      <w:ins w:id="528" w:author="Gonzalo Pedrotti" w:date="2019-05-08T11:42:00Z">
        <w:r w:rsidRPr="00234991">
          <w:rPr>
            <w:rFonts w:cstheme="minorHAnsi"/>
          </w:rPr>
          <w:t>El equipo de desarrollo ha decidido incluir en un único documento</w:t>
        </w:r>
      </w:ins>
      <w:ins w:id="529" w:author="Gonzalo Pedrotti" w:date="2019-05-08T11:43:00Z">
        <w:r w:rsidRPr="00234991">
          <w:rPr>
            <w:rFonts w:cstheme="minorHAnsi"/>
          </w:rPr>
          <w:t xml:space="preserve"> una lista de puntos que indican como será organizado </w:t>
        </w:r>
      </w:ins>
      <w:ins w:id="530" w:author="Gonzalo Pedrotti" w:date="2019-05-08T11:44:00Z">
        <w:r w:rsidRPr="00234991">
          <w:rPr>
            <w:rFonts w:cstheme="minorHAnsi"/>
          </w:rPr>
          <w:t>cada Sprint</w:t>
        </w:r>
      </w:ins>
      <w:ins w:id="531" w:author="Gonzalo Pedrotti" w:date="2019-05-08T11:45:00Z">
        <w:r w:rsidR="006A6C0C" w:rsidRPr="00234991">
          <w:rPr>
            <w:rFonts w:cstheme="minorHAnsi"/>
          </w:rPr>
          <w:t xml:space="preserve"> y lo que se incluye como resultado del mismo.</w:t>
        </w:r>
      </w:ins>
    </w:p>
    <w:p w14:paraId="2C7BD0E4" w14:textId="69CA351E" w:rsidR="006A6C0C" w:rsidRPr="00234991" w:rsidRDefault="006A6C0C">
      <w:pPr>
        <w:jc w:val="both"/>
        <w:rPr>
          <w:ins w:id="532" w:author="Gonzalo Pedrotti" w:date="2019-05-08T11:48:00Z"/>
          <w:rFonts w:cstheme="minorHAnsi"/>
          <w:rPrChange w:id="533" w:author="Gonzalo Pedrotti" w:date="2019-05-13T21:42:00Z">
            <w:rPr>
              <w:ins w:id="534" w:author="Gonzalo Pedrotti" w:date="2019-05-08T11:48:00Z"/>
            </w:rPr>
          </w:rPrChange>
        </w:rPr>
        <w:pPrChange w:id="535" w:author="Gonzalo Pedrotti" w:date="2019-05-13T21:42:00Z">
          <w:pPr/>
        </w:pPrChange>
      </w:pPr>
      <w:ins w:id="536" w:author="Gonzalo Pedrotti" w:date="2019-05-08T11:45:00Z">
        <w:r w:rsidRPr="00234991">
          <w:rPr>
            <w:rFonts w:cstheme="minorHAnsi"/>
          </w:rPr>
          <w:t>Este documento será generado al comienzo de cada S</w:t>
        </w:r>
      </w:ins>
      <w:ins w:id="537" w:author="Gonzalo Pedrotti" w:date="2019-05-08T11:46:00Z">
        <w:r w:rsidRPr="00234991">
          <w:rPr>
            <w:rFonts w:cstheme="minorHAnsi"/>
          </w:rPr>
          <w:t>print y se irán incorporando y actualizando cada uno de los puntos requeridos</w:t>
        </w:r>
      </w:ins>
      <w:ins w:id="538" w:author="Gonzalo Pedrotti" w:date="2019-05-08T11:47:00Z">
        <w:r w:rsidRPr="004A7211">
          <w:rPr>
            <w:rFonts w:cstheme="minorHAnsi"/>
          </w:rPr>
          <w:t>, de manera que, al finalizar el Sprint, este documento cuente con todos los ítems predefinidos.</w:t>
        </w:r>
      </w:ins>
    </w:p>
    <w:p w14:paraId="0D64A761" w14:textId="3A76E8A2" w:rsidR="006A6C0C" w:rsidRPr="00234991" w:rsidRDefault="006A6C0C">
      <w:pPr>
        <w:jc w:val="both"/>
        <w:rPr>
          <w:ins w:id="539" w:author="Gonzalo Pedrotti" w:date="2019-05-08T11:47:00Z"/>
          <w:rFonts w:cstheme="minorHAnsi"/>
          <w:rPrChange w:id="540" w:author="Gonzalo Pedrotti" w:date="2019-05-13T21:42:00Z">
            <w:rPr>
              <w:ins w:id="541" w:author="Gonzalo Pedrotti" w:date="2019-05-08T11:47:00Z"/>
            </w:rPr>
          </w:rPrChange>
        </w:rPr>
        <w:pPrChange w:id="542" w:author="Gonzalo Pedrotti" w:date="2019-05-13T21:42:00Z">
          <w:pPr/>
        </w:pPrChange>
      </w:pPr>
      <w:ins w:id="543" w:author="Gonzalo Pedrotti" w:date="2019-05-08T11:48:00Z">
        <w:r w:rsidRPr="00234991">
          <w:rPr>
            <w:rFonts w:cstheme="minorHAnsi"/>
            <w:rPrChange w:id="544" w:author="Gonzalo Pedrotti" w:date="2019-05-13T21:42:00Z">
              <w:rPr/>
            </w:rPrChange>
          </w:rPr>
          <w:t>A continuación, se detallan los puntos o apartados a incluir en el documento generado en cada Sprint:</w:t>
        </w:r>
      </w:ins>
    </w:p>
    <w:p w14:paraId="22B89931" w14:textId="6AF7B6D0" w:rsidR="006A6C0C" w:rsidRPr="004A7211" w:rsidDel="006A6C0C" w:rsidRDefault="006A6C0C">
      <w:pPr>
        <w:jc w:val="both"/>
        <w:rPr>
          <w:del w:id="545" w:author="Gonzalo Pedrotti" w:date="2019-05-08T11:48:00Z"/>
          <w:rFonts w:cstheme="minorHAnsi"/>
        </w:rPr>
        <w:pPrChange w:id="546" w:author="Gonzalo Pedrotti" w:date="2019-05-13T21:42:00Z">
          <w:pPr>
            <w:pStyle w:val="Ttulo2"/>
            <w:jc w:val="both"/>
          </w:pPr>
        </w:pPrChange>
      </w:pPr>
      <w:ins w:id="547" w:author="Gonzalo Pedrotti" w:date="2019-05-08T11:49:00Z">
        <w:r w:rsidRPr="00234991">
          <w:rPr>
            <w:rFonts w:cstheme="minorHAnsi"/>
            <w:u w:val="single"/>
            <w:rPrChange w:id="548" w:author="Gonzalo Pedrotti" w:date="2019-05-13T21:42:00Z">
              <w:rPr/>
            </w:rPrChange>
          </w:rPr>
          <w:lastRenderedPageBreak/>
          <w:t>Objetivo y Alcance de la Iteración:</w:t>
        </w:r>
        <w:r w:rsidRPr="0033419B">
          <w:rPr>
            <w:rFonts w:cstheme="minorHAnsi"/>
          </w:rPr>
          <w:t xml:space="preserve"> En este apartado se incluye el es</w:t>
        </w:r>
        <w:r w:rsidRPr="004A7211">
          <w:rPr>
            <w:rFonts w:cstheme="minorHAnsi"/>
          </w:rPr>
          <w:t xml:space="preserve">tado actual del </w:t>
        </w:r>
      </w:ins>
    </w:p>
    <w:p w14:paraId="5F7E0B4F" w14:textId="6634293A" w:rsidR="009D1F78" w:rsidRPr="00234991" w:rsidDel="006A6C0C" w:rsidRDefault="009D1F78">
      <w:pPr>
        <w:jc w:val="both"/>
        <w:rPr>
          <w:del w:id="549" w:author="Gonzalo Pedrotti" w:date="2019-05-06T18:56:00Z"/>
          <w:rFonts w:cstheme="minorHAnsi"/>
        </w:rPr>
        <w:pPrChange w:id="550" w:author="Gonzalo Pedrotti" w:date="2019-05-13T21:42:00Z">
          <w:pPr/>
        </w:pPrChange>
      </w:pPr>
      <w:proofErr w:type="spellStart"/>
      <w:r w:rsidRPr="00234991">
        <w:rPr>
          <w:rFonts w:cstheme="minorHAnsi"/>
        </w:rPr>
        <w:t>Product</w:t>
      </w:r>
      <w:proofErr w:type="spellEnd"/>
      <w:r w:rsidRPr="00234991">
        <w:rPr>
          <w:rFonts w:cstheme="minorHAnsi"/>
        </w:rPr>
        <w:t xml:space="preserve"> Backlog (PB</w:t>
      </w:r>
      <w:del w:id="551" w:author="Gonzalo Pedrotti" w:date="2019-05-08T11:49:00Z">
        <w:r w:rsidRPr="00234991" w:rsidDel="006A6C0C">
          <w:rPr>
            <w:rFonts w:cstheme="minorHAnsi"/>
          </w:rPr>
          <w:delText xml:space="preserve">): </w:delText>
        </w:r>
        <w:r w:rsidR="0031347F" w:rsidRPr="00234991" w:rsidDel="006A6C0C">
          <w:rPr>
            <w:rFonts w:cstheme="minorHAnsi"/>
          </w:rPr>
          <w:delText>Se arma durante el Story Time y es una lista priorizada de las características que se esperen del producto final. Estas características son ítems, los cuales van a ser priorizados por parte del Product Owner.</w:delText>
        </w:r>
      </w:del>
    </w:p>
    <w:p w14:paraId="7A1E7646" w14:textId="23533149" w:rsidR="006A6C0C" w:rsidRPr="00234991" w:rsidRDefault="006A6C0C">
      <w:pPr>
        <w:jc w:val="both"/>
        <w:rPr>
          <w:ins w:id="552" w:author="Gonzalo Pedrotti" w:date="2019-05-08T11:55:00Z"/>
          <w:rFonts w:cstheme="minorHAnsi"/>
        </w:rPr>
        <w:pPrChange w:id="553" w:author="Gonzalo Pedrotti" w:date="2019-05-13T21:42:00Z">
          <w:pPr/>
        </w:pPrChange>
      </w:pPr>
      <w:ins w:id="554" w:author="Gonzalo Pedrotti" w:date="2019-05-08T11:49:00Z">
        <w:r w:rsidRPr="00234991">
          <w:rPr>
            <w:rFonts w:cstheme="minorHAnsi"/>
          </w:rPr>
          <w:t>), es decir la lista de historias de usuarios que se encu</w:t>
        </w:r>
      </w:ins>
      <w:ins w:id="555" w:author="Gonzalo Pedrotti" w:date="2019-05-08T11:50:00Z">
        <w:r w:rsidRPr="004A7211">
          <w:rPr>
            <w:rFonts w:cstheme="minorHAnsi"/>
          </w:rPr>
          <w:t xml:space="preserve">entran definidas, estimadas y priorizadas en ese momento. Se </w:t>
        </w:r>
      </w:ins>
      <w:ins w:id="556" w:author="Gonzalo Pedrotti" w:date="2019-05-08T11:52:00Z">
        <w:r w:rsidRPr="004A7211">
          <w:rPr>
            <w:rFonts w:cstheme="minorHAnsi"/>
          </w:rPr>
          <w:t>incluye,</w:t>
        </w:r>
      </w:ins>
      <w:ins w:id="557" w:author="Gonzalo Pedrotti" w:date="2019-05-08T11:50:00Z">
        <w:r w:rsidRPr="00234991">
          <w:rPr>
            <w:rFonts w:cstheme="minorHAnsi"/>
            <w:rPrChange w:id="558" w:author="Gonzalo Pedrotti" w:date="2019-05-13T21:42:00Z">
              <w:rPr/>
            </w:rPrChange>
          </w:rPr>
          <w:t xml:space="preserve"> </w:t>
        </w:r>
      </w:ins>
      <w:ins w:id="559" w:author="Gonzalo Pedrotti" w:date="2019-05-08T11:51:00Z">
        <w:r w:rsidRPr="00234991">
          <w:rPr>
            <w:rFonts w:cstheme="minorHAnsi"/>
            <w:rPrChange w:id="560" w:author="Gonzalo Pedrotti" w:date="2019-05-13T21:42:00Z">
              <w:rPr/>
            </w:rPrChange>
          </w:rPr>
          <w:t>además, el</w:t>
        </w:r>
      </w:ins>
      <w:ins w:id="561" w:author="Gonzalo Pedrotti" w:date="2019-05-08T11:50:00Z">
        <w:r w:rsidRPr="00234991">
          <w:rPr>
            <w:rFonts w:cstheme="minorHAnsi"/>
            <w:rPrChange w:id="562" w:author="Gonzalo Pedrotti" w:date="2019-05-13T21:42:00Z">
              <w:rPr/>
            </w:rPrChange>
          </w:rPr>
          <w:t xml:space="preserve"> </w:t>
        </w:r>
      </w:ins>
      <w:ins w:id="563" w:author="Gonzalo Pedrotti" w:date="2019-05-08T11:52:00Z">
        <w:r w:rsidRPr="00234991">
          <w:rPr>
            <w:rFonts w:cstheme="minorHAnsi"/>
            <w:rPrChange w:id="564" w:author="Gonzalo Pedrotti" w:date="2019-05-13T21:42:00Z">
              <w:rPr/>
            </w:rPrChange>
          </w:rPr>
          <w:t>objetivo</w:t>
        </w:r>
      </w:ins>
      <w:ins w:id="565" w:author="Gonzalo Pedrotti" w:date="2019-05-08T11:53:00Z">
        <w:r w:rsidRPr="00234991">
          <w:rPr>
            <w:rFonts w:cstheme="minorHAnsi"/>
            <w:rPrChange w:id="566" w:author="Gonzalo Pedrotti" w:date="2019-05-13T21:42:00Z">
              <w:rPr/>
            </w:rPrChange>
          </w:rPr>
          <w:t xml:space="preserve"> y definición</w:t>
        </w:r>
      </w:ins>
      <w:ins w:id="567" w:author="Gonzalo Pedrotti" w:date="2019-05-08T11:52:00Z">
        <w:r w:rsidRPr="00234991">
          <w:rPr>
            <w:rFonts w:cstheme="minorHAnsi"/>
            <w:rPrChange w:id="568" w:author="Gonzalo Pedrotti" w:date="2019-05-13T21:42:00Z">
              <w:rPr/>
            </w:rPrChange>
          </w:rPr>
          <w:t xml:space="preserve"> del Sprint</w:t>
        </w:r>
      </w:ins>
      <w:ins w:id="569" w:author="Gonzalo Pedrotti" w:date="2019-05-08T11:54:00Z">
        <w:r w:rsidRPr="00234991">
          <w:rPr>
            <w:rFonts w:cstheme="minorHAnsi"/>
            <w:rPrChange w:id="570" w:author="Gonzalo Pedrotti" w:date="2019-05-13T21:42:00Z">
              <w:rPr/>
            </w:rPrChange>
          </w:rPr>
          <w:t>, el</w:t>
        </w:r>
      </w:ins>
      <w:ins w:id="571" w:author="Gonzalo Pedrotti" w:date="2019-05-08T11:52:00Z">
        <w:r w:rsidRPr="00234991">
          <w:rPr>
            <w:rFonts w:cstheme="minorHAnsi"/>
            <w:rPrChange w:id="572" w:author="Gonzalo Pedrotti" w:date="2019-05-13T21:42:00Z">
              <w:rPr/>
            </w:rPrChange>
          </w:rPr>
          <w:t xml:space="preserve"> </w:t>
        </w:r>
      </w:ins>
      <w:ins w:id="573" w:author="Gonzalo Pedrotti" w:date="2019-05-08T11:50:00Z">
        <w:r w:rsidRPr="00234991">
          <w:rPr>
            <w:rFonts w:cstheme="minorHAnsi"/>
            <w:rPrChange w:id="574" w:author="Gonzalo Pedrotti" w:date="2019-05-13T21:42:00Z">
              <w:rPr/>
            </w:rPrChange>
          </w:rPr>
          <w:t>grupo de historias de usuarios que serán llevadas a cabo en el Sprint (S</w:t>
        </w:r>
      </w:ins>
      <w:ins w:id="575" w:author="Gonzalo Pedrotti" w:date="2019-05-08T11:51:00Z">
        <w:r w:rsidRPr="00234991">
          <w:rPr>
            <w:rFonts w:cstheme="minorHAnsi"/>
            <w:rPrChange w:id="576" w:author="Gonzalo Pedrotti" w:date="2019-05-13T21:42:00Z">
              <w:rPr/>
            </w:rPrChange>
          </w:rPr>
          <w:t xml:space="preserve">print Backlog), </w:t>
        </w:r>
      </w:ins>
      <w:ins w:id="577" w:author="Gonzalo Pedrotti" w:date="2019-05-08T11:54:00Z">
        <w:r w:rsidR="00DF61F8" w:rsidRPr="00234991">
          <w:rPr>
            <w:rFonts w:cstheme="minorHAnsi"/>
            <w:rPrChange w:id="578" w:author="Gonzalo Pedrotti" w:date="2019-05-13T21:42:00Z">
              <w:rPr/>
            </w:rPrChange>
          </w:rPr>
          <w:t>y la fecha de inicio y fin de dicho Sprint.</w:t>
        </w:r>
      </w:ins>
      <w:ins w:id="579" w:author="Gonzalo Pedrotti" w:date="2019-05-08T11:56:00Z">
        <w:r w:rsidR="00774103" w:rsidRPr="00234991">
          <w:rPr>
            <w:rFonts w:cstheme="minorHAnsi"/>
            <w:rPrChange w:id="580" w:author="Gonzalo Pedrotti" w:date="2019-05-13T21:42:00Z">
              <w:rPr/>
            </w:rPrChange>
          </w:rPr>
          <w:t xml:space="preserve"> (Este apartado se define </w:t>
        </w:r>
      </w:ins>
      <w:r w:rsidR="00C26616" w:rsidRPr="00234991">
        <w:rPr>
          <w:rFonts w:cstheme="minorHAnsi"/>
        </w:rPr>
        <w:t>más</w:t>
      </w:r>
      <w:ins w:id="581" w:author="Gonzalo Pedrotti" w:date="2019-05-08T11:56:00Z">
        <w:r w:rsidR="00774103" w:rsidRPr="00234991">
          <w:rPr>
            <w:rFonts w:cstheme="minorHAnsi"/>
          </w:rPr>
          <w:t xml:space="preserve"> adelante en </w:t>
        </w:r>
      </w:ins>
      <w:ins w:id="582" w:author="Gonzalo Pedrotti" w:date="2019-05-08T11:57:00Z">
        <w:r w:rsidR="00774103" w:rsidRPr="00234991">
          <w:rPr>
            <w:rFonts w:cstheme="minorHAnsi"/>
          </w:rPr>
          <w:t>los puntos a</w:t>
        </w:r>
      </w:ins>
      <w:ins w:id="583" w:author="Gonzalo Pedrotti" w:date="2019-05-08T12:07:00Z">
        <w:r w:rsidR="00586F11" w:rsidRPr="00234991">
          <w:rPr>
            <w:rFonts w:cstheme="minorHAnsi"/>
          </w:rPr>
          <w:t>)</w:t>
        </w:r>
      </w:ins>
      <w:ins w:id="584" w:author="Gonzalo Pedrotti" w:date="2019-05-08T11:57:00Z">
        <w:r w:rsidR="00774103" w:rsidRPr="00234991">
          <w:rPr>
            <w:rFonts w:cstheme="minorHAnsi"/>
          </w:rPr>
          <w:t xml:space="preserve"> y b</w:t>
        </w:r>
      </w:ins>
      <w:ins w:id="585" w:author="Gonzalo Pedrotti" w:date="2019-05-08T12:07:00Z">
        <w:r w:rsidR="00586F11" w:rsidRPr="00234991">
          <w:rPr>
            <w:rFonts w:cstheme="minorHAnsi"/>
          </w:rPr>
          <w:t>)</w:t>
        </w:r>
      </w:ins>
      <w:ins w:id="586" w:author="Gonzalo Pedrotti" w:date="2019-05-08T11:57:00Z">
        <w:r w:rsidR="00774103" w:rsidRPr="00234991">
          <w:rPr>
            <w:rFonts w:cstheme="minorHAnsi"/>
          </w:rPr>
          <w:t xml:space="preserve"> de la </w:t>
        </w:r>
      </w:ins>
      <w:ins w:id="587" w:author="Gonzalo Pedrotti" w:date="2019-05-08T12:07:00Z">
        <w:r w:rsidR="00CA7CCC" w:rsidRPr="00234991">
          <w:rPr>
            <w:rFonts w:cstheme="minorHAnsi"/>
          </w:rPr>
          <w:t>P</w:t>
        </w:r>
      </w:ins>
      <w:ins w:id="588" w:author="Gonzalo Pedrotti" w:date="2019-05-08T11:57:00Z">
        <w:r w:rsidR="00774103" w:rsidRPr="00234991">
          <w:rPr>
            <w:rFonts w:cstheme="minorHAnsi"/>
          </w:rPr>
          <w:t>lanificación del Sprint)</w:t>
        </w:r>
      </w:ins>
    </w:p>
    <w:p w14:paraId="63CA2049" w14:textId="2B7118B3" w:rsidR="00BE1092" w:rsidRPr="00234991" w:rsidRDefault="00BE1092">
      <w:pPr>
        <w:jc w:val="both"/>
        <w:rPr>
          <w:ins w:id="589" w:author="Gonzalo Pedrotti" w:date="2019-05-08T12:01:00Z"/>
          <w:rFonts w:cstheme="minorHAnsi"/>
        </w:rPr>
        <w:pPrChange w:id="590" w:author="Gonzalo Pedrotti" w:date="2019-05-13T21:42:00Z">
          <w:pPr/>
        </w:pPrChange>
      </w:pPr>
      <w:ins w:id="591" w:author="Gonzalo Pedrotti" w:date="2019-05-08T11:55:00Z">
        <w:r w:rsidRPr="00234991">
          <w:rPr>
            <w:rFonts w:cstheme="minorHAnsi"/>
            <w:u w:val="single"/>
            <w:rPrChange w:id="592" w:author="Gonzalo Pedrotti" w:date="2019-05-13T21:42:00Z">
              <w:rPr/>
            </w:rPrChange>
          </w:rPr>
          <w:t>Cronograma y Calendarización de la Iteración</w:t>
        </w:r>
        <w:r w:rsidRPr="0033419B">
          <w:rPr>
            <w:rFonts w:cstheme="minorHAnsi"/>
          </w:rPr>
          <w:t>:</w:t>
        </w:r>
      </w:ins>
      <w:ins w:id="593" w:author="Gonzalo Pedrotti" w:date="2019-05-08T11:56:00Z">
        <w:r w:rsidR="00774103" w:rsidRPr="00234991">
          <w:rPr>
            <w:rFonts w:cstheme="minorHAnsi"/>
          </w:rPr>
          <w:t xml:space="preserve"> </w:t>
        </w:r>
      </w:ins>
      <w:ins w:id="594" w:author="Gonzalo Pedrotti" w:date="2019-05-08T11:58:00Z">
        <w:r w:rsidR="00774103" w:rsidRPr="00234991">
          <w:rPr>
            <w:rFonts w:cstheme="minorHAnsi"/>
          </w:rPr>
          <w:t>El cronograma y la calendarización define</w:t>
        </w:r>
      </w:ins>
      <w:ins w:id="595" w:author="Gonzalo Pedrotti" w:date="2019-05-08T11:59:00Z">
        <w:r w:rsidR="00774103" w:rsidRPr="00234991">
          <w:rPr>
            <w:rFonts w:cstheme="minorHAnsi"/>
          </w:rPr>
          <w:t xml:space="preserve"> los días y </w:t>
        </w:r>
      </w:ins>
      <w:ins w:id="596" w:author="Gonzalo Pedrotti" w:date="2019-05-08T12:00:00Z">
        <w:r w:rsidR="00774103" w:rsidRPr="00234991">
          <w:rPr>
            <w:rFonts w:cstheme="minorHAnsi"/>
          </w:rPr>
          <w:t xml:space="preserve">cantidad de </w:t>
        </w:r>
      </w:ins>
      <w:ins w:id="597" w:author="Gonzalo Pedrotti" w:date="2019-05-08T11:59:00Z">
        <w:r w:rsidR="00774103" w:rsidRPr="00234991">
          <w:rPr>
            <w:rFonts w:cstheme="minorHAnsi"/>
          </w:rPr>
          <w:t xml:space="preserve">horas que cada integrante del equipo le </w:t>
        </w:r>
      </w:ins>
      <w:ins w:id="598" w:author="Gonzalo Pedrotti" w:date="2019-05-08T11:58:00Z">
        <w:r w:rsidR="00774103" w:rsidRPr="00234991">
          <w:rPr>
            <w:rFonts w:cstheme="minorHAnsi"/>
          </w:rPr>
          <w:t>designará al desarrollo del producto durante ese Sprint.</w:t>
        </w:r>
      </w:ins>
      <w:ins w:id="599" w:author="Gonzalo Pedrotti" w:date="2019-05-08T12:00:00Z">
        <w:r w:rsidR="00774103" w:rsidRPr="00234991">
          <w:rPr>
            <w:rFonts w:cstheme="minorHAnsi"/>
          </w:rPr>
          <w:t xml:space="preserve"> (Este apartado se define </w:t>
        </w:r>
      </w:ins>
      <w:r w:rsidR="00C26616" w:rsidRPr="00234991">
        <w:rPr>
          <w:rFonts w:cstheme="minorHAnsi"/>
        </w:rPr>
        <w:t>más</w:t>
      </w:r>
      <w:ins w:id="600" w:author="Gonzalo Pedrotti" w:date="2019-05-08T12:00:00Z">
        <w:r w:rsidR="00774103" w:rsidRPr="00234991">
          <w:rPr>
            <w:rFonts w:cstheme="minorHAnsi"/>
          </w:rPr>
          <w:t xml:space="preserve"> en detalle en el punto c</w:t>
        </w:r>
      </w:ins>
      <w:ins w:id="601" w:author="Gonzalo Pedrotti" w:date="2019-05-08T12:07:00Z">
        <w:r w:rsidR="00586F11" w:rsidRPr="00234991">
          <w:rPr>
            <w:rFonts w:cstheme="minorHAnsi"/>
          </w:rPr>
          <w:t>)</w:t>
        </w:r>
      </w:ins>
      <w:ins w:id="602" w:author="Gonzalo Pedrotti" w:date="2019-05-08T12:00:00Z">
        <w:r w:rsidR="00774103" w:rsidRPr="00234991">
          <w:rPr>
            <w:rFonts w:cstheme="minorHAnsi"/>
          </w:rPr>
          <w:t xml:space="preserve"> de la Planificación del Sprint)</w:t>
        </w:r>
      </w:ins>
      <w:ins w:id="603" w:author="Gonzalo Pedrotti" w:date="2019-05-08T12:01:00Z">
        <w:r w:rsidR="00774103" w:rsidRPr="00234991">
          <w:rPr>
            <w:rFonts w:cstheme="minorHAnsi"/>
          </w:rPr>
          <w:t>.</w:t>
        </w:r>
      </w:ins>
    </w:p>
    <w:p w14:paraId="4CE4AE0C" w14:textId="4D2FD928" w:rsidR="00B46836" w:rsidRPr="00234991" w:rsidRDefault="00774103">
      <w:pPr>
        <w:jc w:val="both"/>
        <w:rPr>
          <w:ins w:id="604" w:author="Gonzalo Pedrotti" w:date="2019-05-08T11:55:00Z"/>
          <w:rFonts w:cstheme="minorHAnsi"/>
        </w:rPr>
        <w:pPrChange w:id="605" w:author="Gonzalo Pedrotti" w:date="2019-05-13T21:42:00Z">
          <w:pPr/>
        </w:pPrChange>
      </w:pPr>
      <w:ins w:id="606" w:author="Gonzalo Pedrotti" w:date="2019-05-08T12:01:00Z">
        <w:r w:rsidRPr="00234991">
          <w:rPr>
            <w:rFonts w:cstheme="minorHAnsi"/>
            <w:u w:val="single"/>
            <w:rPrChange w:id="607" w:author="Gonzalo Pedrotti" w:date="2019-05-13T21:42:00Z">
              <w:rPr/>
            </w:rPrChange>
          </w:rPr>
          <w:t xml:space="preserve">Sprint </w:t>
        </w:r>
        <w:proofErr w:type="spellStart"/>
        <w:r w:rsidRPr="00234991">
          <w:rPr>
            <w:rFonts w:cstheme="minorHAnsi"/>
            <w:u w:val="single"/>
            <w:rPrChange w:id="608" w:author="Gonzalo Pedrotti" w:date="2019-05-13T21:42:00Z">
              <w:rPr/>
            </w:rPrChange>
          </w:rPr>
          <w:t>Burndown</w:t>
        </w:r>
        <w:proofErr w:type="spellEnd"/>
        <w:r w:rsidRPr="00234991">
          <w:rPr>
            <w:rFonts w:cstheme="minorHAnsi"/>
            <w:u w:val="single"/>
            <w:rPrChange w:id="609" w:author="Gonzalo Pedrotti" w:date="2019-05-13T21:42:00Z">
              <w:rPr/>
            </w:rPrChange>
          </w:rPr>
          <w:t xml:space="preserve"> Chart y V</w:t>
        </w:r>
        <w:r w:rsidRPr="00234991">
          <w:rPr>
            <w:rFonts w:cstheme="minorHAnsi"/>
            <w:u w:val="single"/>
            <w:rPrChange w:id="610" w:author="Gonzalo Pedrotti" w:date="2019-05-13T21:42:00Z">
              <w:rPr>
                <w:lang w:val="en-US"/>
              </w:rPr>
            </w:rPrChange>
          </w:rPr>
          <w:t>elocid</w:t>
        </w:r>
        <w:r w:rsidRPr="00234991">
          <w:rPr>
            <w:rFonts w:cstheme="minorHAnsi"/>
            <w:u w:val="single"/>
            <w:rPrChange w:id="611" w:author="Gonzalo Pedrotti" w:date="2019-05-13T21:42:00Z">
              <w:rPr/>
            </w:rPrChange>
          </w:rPr>
          <w:t>ad</w:t>
        </w:r>
        <w:r w:rsidRPr="00234991">
          <w:rPr>
            <w:rFonts w:cstheme="minorHAnsi"/>
            <w:u w:val="single"/>
            <w:rPrChange w:id="612" w:author="Gonzalo Pedrotti" w:date="2019-05-13T21:42:00Z">
              <w:rPr>
                <w:lang w:val="en-US"/>
              </w:rPr>
            </w:rPrChange>
          </w:rPr>
          <w:t xml:space="preserve"> del E</w:t>
        </w:r>
        <w:r w:rsidRPr="00234991">
          <w:rPr>
            <w:rFonts w:cstheme="minorHAnsi"/>
            <w:u w:val="single"/>
            <w:rPrChange w:id="613" w:author="Gonzalo Pedrotti" w:date="2019-05-13T21:42:00Z">
              <w:rPr/>
            </w:rPrChange>
          </w:rPr>
          <w:t>quipo:</w:t>
        </w:r>
        <w:r w:rsidRPr="0033419B">
          <w:rPr>
            <w:rFonts w:cstheme="minorHAnsi"/>
          </w:rPr>
          <w:t xml:space="preserve"> este apartado </w:t>
        </w:r>
      </w:ins>
      <w:ins w:id="614" w:author="Gonzalo Pedrotti" w:date="2019-05-08T12:03:00Z">
        <w:r w:rsidR="006D6AEB" w:rsidRPr="00234991">
          <w:rPr>
            <w:rFonts w:cstheme="minorHAnsi"/>
          </w:rPr>
          <w:t>muestra como fue la dedicación en horas a cada historia de usuario por parte de los integrantes del equipo</w:t>
        </w:r>
      </w:ins>
      <w:ins w:id="615" w:author="Gonzalo Pedrotti" w:date="2019-05-08T12:04:00Z">
        <w:r w:rsidR="007970FF" w:rsidRPr="00234991">
          <w:rPr>
            <w:rFonts w:cstheme="minorHAnsi"/>
          </w:rPr>
          <w:t xml:space="preserve"> </w:t>
        </w:r>
        <w:r w:rsidR="00586F11" w:rsidRPr="00234991">
          <w:rPr>
            <w:rFonts w:cstheme="minorHAnsi"/>
          </w:rPr>
          <w:t xml:space="preserve">teniendo en cuenta las horas estimadas y las horas reales de </w:t>
        </w:r>
      </w:ins>
      <w:ins w:id="616" w:author="Gonzalo Pedrotti" w:date="2019-05-08T12:05:00Z">
        <w:r w:rsidR="00586F11" w:rsidRPr="00234991">
          <w:rPr>
            <w:rFonts w:cstheme="minorHAnsi"/>
          </w:rPr>
          <w:t xml:space="preserve">trabajo. </w:t>
        </w:r>
      </w:ins>
      <w:ins w:id="617" w:author="Gonzalo Pedrotti" w:date="2019-05-08T12:07:00Z">
        <w:r w:rsidR="00586F11" w:rsidRPr="00234991">
          <w:rPr>
            <w:rFonts w:cstheme="minorHAnsi"/>
          </w:rPr>
          <w:t>Y,</w:t>
        </w:r>
      </w:ins>
      <w:ins w:id="618" w:author="Gonzalo Pedrotti" w:date="2019-05-08T12:05:00Z">
        <w:r w:rsidR="00586F11" w:rsidRPr="00234991">
          <w:rPr>
            <w:rFonts w:cstheme="minorHAnsi"/>
          </w:rPr>
          <w:t xml:space="preserve"> por otro lado, se muestra </w:t>
        </w:r>
      </w:ins>
      <w:ins w:id="619" w:author="Gonzalo Pedrotti" w:date="2019-05-08T12:23:00Z">
        <w:r w:rsidR="00B46836" w:rsidRPr="00234991">
          <w:rPr>
            <w:rFonts w:cstheme="minorHAnsi"/>
          </w:rPr>
          <w:t>cómo</w:t>
        </w:r>
      </w:ins>
      <w:ins w:id="620" w:author="Gonzalo Pedrotti" w:date="2019-05-08T12:05:00Z">
        <w:r w:rsidR="00586F11" w:rsidRPr="00234991">
          <w:rPr>
            <w:rFonts w:cstheme="minorHAnsi"/>
          </w:rPr>
          <w:t xml:space="preserve"> se fueron quemando los puntos a lo largo de</w:t>
        </w:r>
      </w:ins>
      <w:ins w:id="621" w:author="Gonzalo Pedrotti" w:date="2019-05-08T12:06:00Z">
        <w:r w:rsidR="00586F11" w:rsidRPr="00234991">
          <w:rPr>
            <w:rFonts w:cstheme="minorHAnsi"/>
          </w:rPr>
          <w:t>l Sprint y</w:t>
        </w:r>
      </w:ins>
      <w:ins w:id="622" w:author="Gonzalo Pedrotti" w:date="2019-05-08T12:05:00Z">
        <w:r w:rsidR="00586F11" w:rsidRPr="00234991">
          <w:rPr>
            <w:rFonts w:cstheme="minorHAnsi"/>
          </w:rPr>
          <w:t xml:space="preserve"> los </w:t>
        </w:r>
        <w:proofErr w:type="spellStart"/>
        <w:r w:rsidR="00586F11" w:rsidRPr="00234991">
          <w:rPr>
            <w:rFonts w:cstheme="minorHAnsi"/>
          </w:rPr>
          <w:t>Sprint</w:t>
        </w:r>
      </w:ins>
      <w:ins w:id="623" w:author="Gonzalo Pedrotti" w:date="2019-05-08T12:06:00Z">
        <w:r w:rsidR="00586F11" w:rsidRPr="00234991">
          <w:rPr>
            <w:rFonts w:cstheme="minorHAnsi"/>
          </w:rPr>
          <w:t>s</w:t>
        </w:r>
        <w:proofErr w:type="spellEnd"/>
        <w:r w:rsidR="00586F11" w:rsidRPr="00234991">
          <w:rPr>
            <w:rFonts w:cstheme="minorHAnsi"/>
          </w:rPr>
          <w:t xml:space="preserve"> anteriores</w:t>
        </w:r>
      </w:ins>
      <w:ins w:id="624" w:author="Gonzalo Pedrotti" w:date="2019-05-08T12:05:00Z">
        <w:r w:rsidR="00586F11" w:rsidRPr="00234991">
          <w:rPr>
            <w:rFonts w:cstheme="minorHAnsi"/>
          </w:rPr>
          <w:t>, dando como métrica la velocidad</w:t>
        </w:r>
      </w:ins>
      <w:ins w:id="625" w:author="Gonzalo Pedrotti" w:date="2019-05-08T12:08:00Z">
        <w:r w:rsidR="00CA7CCC" w:rsidRPr="00234991">
          <w:rPr>
            <w:rFonts w:cstheme="minorHAnsi"/>
          </w:rPr>
          <w:t xml:space="preserve"> con la que el </w:t>
        </w:r>
      </w:ins>
      <w:ins w:id="626" w:author="Gonzalo Pedrotti" w:date="2019-05-08T12:05:00Z">
        <w:r w:rsidR="00586F11" w:rsidRPr="00234991">
          <w:rPr>
            <w:rFonts w:cstheme="minorHAnsi"/>
          </w:rPr>
          <w:t>equipo</w:t>
        </w:r>
      </w:ins>
      <w:ins w:id="627" w:author="Gonzalo Pedrotti" w:date="2019-05-08T12:08:00Z">
        <w:r w:rsidR="00CA7CCC" w:rsidRPr="00234991">
          <w:rPr>
            <w:rFonts w:cstheme="minorHAnsi"/>
          </w:rPr>
          <w:t xml:space="preserve"> está </w:t>
        </w:r>
      </w:ins>
      <w:ins w:id="628" w:author="Gonzalo Pedrotti" w:date="2019-05-08T12:05:00Z">
        <w:r w:rsidR="00586F11" w:rsidRPr="00234991">
          <w:rPr>
            <w:rFonts w:cstheme="minorHAnsi"/>
          </w:rPr>
          <w:t>avanza</w:t>
        </w:r>
      </w:ins>
      <w:ins w:id="629" w:author="Gonzalo Pedrotti" w:date="2019-05-08T12:08:00Z">
        <w:r w:rsidR="00CA7CCC" w:rsidRPr="004A7211">
          <w:rPr>
            <w:rFonts w:cstheme="minorHAnsi"/>
          </w:rPr>
          <w:t>ndo</w:t>
        </w:r>
      </w:ins>
      <w:ins w:id="630" w:author="Gonzalo Pedrotti" w:date="2019-05-08T12:05:00Z">
        <w:r w:rsidR="00586F11" w:rsidRPr="004A7211">
          <w:rPr>
            <w:rFonts w:cstheme="minorHAnsi"/>
          </w:rPr>
          <w:t xml:space="preserve"> con el desarrollo del producto.</w:t>
        </w:r>
      </w:ins>
      <w:ins w:id="631" w:author="Gonzalo Pedrotti" w:date="2019-05-08T12:06:00Z">
        <w:r w:rsidR="00586F11" w:rsidRPr="00234991">
          <w:rPr>
            <w:rFonts w:cstheme="minorHAnsi"/>
            <w:rPrChange w:id="632" w:author="Gonzalo Pedrotti" w:date="2019-05-13T21:42:00Z">
              <w:rPr/>
            </w:rPrChange>
          </w:rPr>
          <w:t xml:space="preserve"> (Este apartado se define más en detalle en los puntos d</w:t>
        </w:r>
      </w:ins>
      <w:ins w:id="633" w:author="Gonzalo Pedrotti" w:date="2019-05-08T12:07:00Z">
        <w:r w:rsidR="00586F11" w:rsidRPr="00234991">
          <w:rPr>
            <w:rFonts w:cstheme="minorHAnsi"/>
            <w:rPrChange w:id="634" w:author="Gonzalo Pedrotti" w:date="2019-05-13T21:42:00Z">
              <w:rPr/>
            </w:rPrChange>
          </w:rPr>
          <w:t>)</w:t>
        </w:r>
      </w:ins>
      <w:ins w:id="635" w:author="Gonzalo Pedrotti" w:date="2019-05-08T12:06:00Z">
        <w:r w:rsidR="00586F11" w:rsidRPr="00234991">
          <w:rPr>
            <w:rFonts w:cstheme="minorHAnsi"/>
            <w:rPrChange w:id="636" w:author="Gonzalo Pedrotti" w:date="2019-05-13T21:42:00Z">
              <w:rPr/>
            </w:rPrChange>
          </w:rPr>
          <w:t xml:space="preserve"> y e</w:t>
        </w:r>
      </w:ins>
      <w:ins w:id="637" w:author="Gonzalo Pedrotti" w:date="2019-05-08T12:07:00Z">
        <w:r w:rsidR="00586F11" w:rsidRPr="00234991">
          <w:rPr>
            <w:rFonts w:cstheme="minorHAnsi"/>
            <w:rPrChange w:id="638" w:author="Gonzalo Pedrotti" w:date="2019-05-13T21:42:00Z">
              <w:rPr/>
            </w:rPrChange>
          </w:rPr>
          <w:t>)</w:t>
        </w:r>
      </w:ins>
      <w:ins w:id="639" w:author="Gonzalo Pedrotti" w:date="2019-05-08T12:06:00Z">
        <w:r w:rsidR="00586F11" w:rsidRPr="00234991">
          <w:rPr>
            <w:rFonts w:cstheme="minorHAnsi"/>
            <w:rPrChange w:id="640" w:author="Gonzalo Pedrotti" w:date="2019-05-13T21:42:00Z">
              <w:rPr/>
            </w:rPrChange>
          </w:rPr>
          <w:t xml:space="preserve"> de la Planificación del Spri</w:t>
        </w:r>
      </w:ins>
      <w:ins w:id="641" w:author="Gonzalo Pedrotti" w:date="2019-05-08T12:07:00Z">
        <w:r w:rsidR="00586F11" w:rsidRPr="00234991">
          <w:rPr>
            <w:rFonts w:cstheme="minorHAnsi"/>
            <w:rPrChange w:id="642" w:author="Gonzalo Pedrotti" w:date="2019-05-13T21:42:00Z">
              <w:rPr/>
            </w:rPrChange>
          </w:rPr>
          <w:t>nt)</w:t>
        </w:r>
      </w:ins>
      <w:r w:rsidR="008F4576" w:rsidRPr="00234991">
        <w:rPr>
          <w:rFonts w:cstheme="minorHAnsi"/>
        </w:rPr>
        <w:t>.</w:t>
      </w:r>
    </w:p>
    <w:p w14:paraId="360A0B93" w14:textId="77777777" w:rsidR="00B46836" w:rsidRPr="00234991" w:rsidRDefault="00CA7CCC" w:rsidP="0033419B">
      <w:pPr>
        <w:jc w:val="both"/>
        <w:rPr>
          <w:ins w:id="643" w:author="Gonzalo Pedrotti" w:date="2019-05-08T12:23:00Z"/>
          <w:rFonts w:cstheme="minorHAnsi"/>
        </w:rPr>
      </w:pPr>
      <w:ins w:id="644" w:author="Gonzalo Pedrotti" w:date="2019-05-08T12:08:00Z">
        <w:r w:rsidRPr="00234991">
          <w:rPr>
            <w:rFonts w:cstheme="minorHAnsi"/>
            <w:u w:val="single"/>
            <w:rPrChange w:id="645" w:author="Gonzalo Pedrotti" w:date="2019-05-13T21:42:00Z">
              <w:rPr/>
            </w:rPrChange>
          </w:rPr>
          <w:t>D</w:t>
        </w:r>
      </w:ins>
      <w:ins w:id="646" w:author="Gonzalo Pedrotti" w:date="2019-05-08T11:55:00Z">
        <w:r w:rsidR="00BE1092" w:rsidRPr="00234991">
          <w:rPr>
            <w:rFonts w:cstheme="minorHAnsi"/>
            <w:u w:val="single"/>
            <w:rPrChange w:id="647" w:author="Gonzalo Pedrotti" w:date="2019-05-13T21:42:00Z">
              <w:rPr/>
            </w:rPrChange>
          </w:rPr>
          <w:t xml:space="preserve">efinición de procesos y/o procedimientos </w:t>
        </w:r>
      </w:ins>
      <w:ins w:id="648" w:author="Gonzalo Pedrotti" w:date="2019-05-08T12:08:00Z">
        <w:r w:rsidRPr="00234991">
          <w:rPr>
            <w:rFonts w:cstheme="minorHAnsi"/>
            <w:u w:val="single"/>
            <w:rPrChange w:id="649" w:author="Gonzalo Pedrotti" w:date="2019-05-13T21:42:00Z">
              <w:rPr/>
            </w:rPrChange>
          </w:rPr>
          <w:t>de ay</w:t>
        </w:r>
      </w:ins>
      <w:ins w:id="650" w:author="Gonzalo Pedrotti" w:date="2019-05-08T12:09:00Z">
        <w:r w:rsidRPr="00234991">
          <w:rPr>
            <w:rFonts w:cstheme="minorHAnsi"/>
            <w:u w:val="single"/>
            <w:rPrChange w:id="651" w:author="Gonzalo Pedrotti" w:date="2019-05-13T21:42:00Z">
              <w:rPr/>
            </w:rPrChange>
          </w:rPr>
          <w:t>uda para comprender</w:t>
        </w:r>
      </w:ins>
      <w:ins w:id="652" w:author="Gonzalo Pedrotti" w:date="2019-05-08T11:55:00Z">
        <w:r w:rsidR="00BE1092" w:rsidRPr="00234991">
          <w:rPr>
            <w:rFonts w:cstheme="minorHAnsi"/>
            <w:u w:val="single"/>
            <w:rPrChange w:id="653" w:author="Gonzalo Pedrotti" w:date="2019-05-13T21:42:00Z">
              <w:rPr/>
            </w:rPrChange>
          </w:rPr>
          <w:t xml:space="preserve"> el dominio</w:t>
        </w:r>
      </w:ins>
      <w:ins w:id="654" w:author="Gonzalo Pedrotti" w:date="2019-05-08T12:09:00Z">
        <w:r w:rsidRPr="00234991">
          <w:rPr>
            <w:rFonts w:cstheme="minorHAnsi"/>
            <w:u w:val="single"/>
            <w:rPrChange w:id="655" w:author="Gonzalo Pedrotti" w:date="2019-05-13T21:42:00Z">
              <w:rPr/>
            </w:rPrChange>
          </w:rPr>
          <w:t>:</w:t>
        </w:r>
        <w:r w:rsidRPr="0033419B">
          <w:rPr>
            <w:rFonts w:cstheme="minorHAnsi"/>
          </w:rPr>
          <w:t xml:space="preserve"> </w:t>
        </w:r>
      </w:ins>
      <w:ins w:id="656" w:author="Gonzalo Pedrotti" w:date="2019-05-08T11:55:00Z">
        <w:r w:rsidR="00BE1092" w:rsidRPr="00234991">
          <w:rPr>
            <w:rFonts w:cstheme="minorHAnsi"/>
          </w:rPr>
          <w:t xml:space="preserve"> </w:t>
        </w:r>
      </w:ins>
    </w:p>
    <w:p w14:paraId="0816DCCD" w14:textId="49A45D9C" w:rsidR="00BE1092" w:rsidRPr="00234991" w:rsidRDefault="00B46836">
      <w:pPr>
        <w:jc w:val="both"/>
        <w:rPr>
          <w:ins w:id="657" w:author="Gonzalo Pedrotti" w:date="2019-05-08T11:55:00Z"/>
          <w:rFonts w:cstheme="minorHAnsi"/>
        </w:rPr>
        <w:pPrChange w:id="658" w:author="Gonzalo Pedrotti" w:date="2019-05-13T21:42:00Z">
          <w:pPr>
            <w:pStyle w:val="Prrafodelista"/>
            <w:numPr>
              <w:numId w:val="2"/>
            </w:numPr>
            <w:ind w:hanging="360"/>
            <w:jc w:val="both"/>
          </w:pPr>
        </w:pPrChange>
      </w:pPr>
      <w:ins w:id="659" w:author="Gonzalo Pedrotti" w:date="2019-05-08T12:23:00Z">
        <w:r w:rsidRPr="00234991">
          <w:rPr>
            <w:rFonts w:cstheme="minorHAnsi"/>
          </w:rPr>
          <w:t xml:space="preserve">Para aquellas historias de usuario o porciones de funcionalidad en la que se requiera tener </w:t>
        </w:r>
      </w:ins>
      <w:ins w:id="660" w:author="Gonzalo Pedrotti" w:date="2019-05-08T12:24:00Z">
        <w:r w:rsidR="00174AD1" w:rsidRPr="00234991">
          <w:rPr>
            <w:rFonts w:cstheme="minorHAnsi"/>
          </w:rPr>
          <w:t xml:space="preserve">una </w:t>
        </w:r>
      </w:ins>
      <w:ins w:id="661" w:author="Gonzalo Pedrotti" w:date="2019-05-08T12:42:00Z">
        <w:r w:rsidR="008B09E1" w:rsidRPr="00234991">
          <w:rPr>
            <w:rFonts w:cstheme="minorHAnsi"/>
          </w:rPr>
          <w:t>mejor comprensión del dominio</w:t>
        </w:r>
      </w:ins>
      <w:ins w:id="662" w:author="Gonzalo Pedrotti" w:date="2019-05-08T12:43:00Z">
        <w:r w:rsidR="008B09E1" w:rsidRPr="00234991">
          <w:rPr>
            <w:rFonts w:cstheme="minorHAnsi"/>
          </w:rPr>
          <w:t xml:space="preserve"> y sea necesario contar con una</w:t>
        </w:r>
      </w:ins>
      <w:ins w:id="663" w:author="Gonzalo Pedrotti" w:date="2019-05-08T12:42:00Z">
        <w:r w:rsidR="008B09E1" w:rsidRPr="00234991">
          <w:rPr>
            <w:rFonts w:cstheme="minorHAnsi"/>
          </w:rPr>
          <w:t xml:space="preserve"> </w:t>
        </w:r>
      </w:ins>
      <w:ins w:id="664" w:author="Gonzalo Pedrotti" w:date="2019-05-08T12:24:00Z">
        <w:r w:rsidR="00174AD1" w:rsidRPr="00234991">
          <w:rPr>
            <w:rFonts w:cstheme="minorHAnsi"/>
          </w:rPr>
          <w:t>descripción más detallada de dichas</w:t>
        </w:r>
      </w:ins>
      <w:ins w:id="665" w:author="Gonzalo Pedrotti" w:date="2019-05-08T12:25:00Z">
        <w:r w:rsidR="00174AD1" w:rsidRPr="00234991">
          <w:rPr>
            <w:rFonts w:cstheme="minorHAnsi"/>
          </w:rPr>
          <w:t xml:space="preserve"> funciones</w:t>
        </w:r>
      </w:ins>
      <w:ins w:id="666" w:author="Gonzalo Pedrotti" w:date="2019-05-08T12:43:00Z">
        <w:r w:rsidR="008B09E1" w:rsidRPr="00234991">
          <w:rPr>
            <w:rFonts w:cstheme="minorHAnsi"/>
          </w:rPr>
          <w:t xml:space="preserve">, </w:t>
        </w:r>
      </w:ins>
      <w:ins w:id="667" w:author="Gonzalo Pedrotti" w:date="2019-05-08T12:32:00Z">
        <w:r w:rsidR="002F3C28" w:rsidRPr="00234991">
          <w:rPr>
            <w:rFonts w:cstheme="minorHAnsi"/>
          </w:rPr>
          <w:t>el equipo de desarrollo utilizará</w:t>
        </w:r>
      </w:ins>
      <w:ins w:id="668" w:author="Gonzalo Pedrotti" w:date="2019-05-08T12:26:00Z">
        <w:r w:rsidR="00174AD1" w:rsidRPr="00234991">
          <w:rPr>
            <w:rFonts w:cstheme="minorHAnsi"/>
          </w:rPr>
          <w:t xml:space="preserve"> d</w:t>
        </w:r>
      </w:ins>
      <w:ins w:id="669" w:author="Gonzalo Pedrotti" w:date="2019-05-08T12:25:00Z">
        <w:r w:rsidR="00174AD1" w:rsidRPr="00234991">
          <w:rPr>
            <w:rFonts w:cstheme="minorHAnsi"/>
          </w:rPr>
          <w:t xml:space="preserve">escripciones de Casos de Uso en formato </w:t>
        </w:r>
      </w:ins>
      <w:ins w:id="670" w:author="Gonzalo Pedrotti" w:date="2019-05-08T12:26:00Z">
        <w:r w:rsidR="00174AD1" w:rsidRPr="00234991">
          <w:rPr>
            <w:rFonts w:cstheme="minorHAnsi"/>
          </w:rPr>
          <w:t xml:space="preserve">de </w:t>
        </w:r>
        <w:r w:rsidR="001C5906" w:rsidRPr="00234991">
          <w:rPr>
            <w:rFonts w:cstheme="minorHAnsi"/>
          </w:rPr>
          <w:t>Plantilla de Trazo fino con su</w:t>
        </w:r>
      </w:ins>
      <w:ins w:id="671" w:author="Gonzalo Pedrotti" w:date="2019-05-08T12:27:00Z">
        <w:r w:rsidR="001C5906" w:rsidRPr="00234991">
          <w:rPr>
            <w:rFonts w:cstheme="minorHAnsi"/>
          </w:rPr>
          <w:t xml:space="preserve"> </w:t>
        </w:r>
      </w:ins>
      <w:ins w:id="672" w:author="Gonzalo Pedrotti" w:date="2019-05-08T11:55:00Z">
        <w:r w:rsidR="00BE1092" w:rsidRPr="00234991">
          <w:rPr>
            <w:rFonts w:cstheme="minorHAnsi"/>
          </w:rPr>
          <w:t>prototipo asociado</w:t>
        </w:r>
      </w:ins>
      <w:ins w:id="673" w:author="Gonzalo Pedrotti" w:date="2019-05-08T12:41:00Z">
        <w:r w:rsidR="00E42036" w:rsidRPr="00234991">
          <w:rPr>
            <w:rFonts w:cstheme="minorHAnsi"/>
          </w:rPr>
          <w:t>.</w:t>
        </w:r>
      </w:ins>
    </w:p>
    <w:p w14:paraId="70214896" w14:textId="3C732CBA" w:rsidR="00BE1092" w:rsidRPr="00234991" w:rsidRDefault="00BE1092">
      <w:pPr>
        <w:jc w:val="both"/>
        <w:rPr>
          <w:ins w:id="674" w:author="Gonzalo Pedrotti" w:date="2019-05-08T11:55:00Z"/>
          <w:rFonts w:cstheme="minorHAnsi"/>
        </w:rPr>
        <w:pPrChange w:id="675" w:author="Gonzalo Pedrotti" w:date="2019-05-13T21:42:00Z">
          <w:pPr>
            <w:pStyle w:val="Prrafodelista"/>
            <w:numPr>
              <w:numId w:val="2"/>
            </w:numPr>
            <w:ind w:hanging="360"/>
            <w:jc w:val="both"/>
          </w:pPr>
        </w:pPrChange>
      </w:pPr>
      <w:ins w:id="676" w:author="Gonzalo Pedrotti" w:date="2019-05-08T11:55:00Z">
        <w:r w:rsidRPr="00234991">
          <w:rPr>
            <w:rFonts w:cstheme="minorHAnsi"/>
            <w:u w:val="single"/>
          </w:rPr>
          <w:t>Minutas de</w:t>
        </w:r>
      </w:ins>
      <w:r w:rsidR="0018161C" w:rsidRPr="00234991">
        <w:rPr>
          <w:rFonts w:cstheme="minorHAnsi"/>
          <w:u w:val="single"/>
        </w:rPr>
        <w:t xml:space="preserve"> reuniones de equipo:</w:t>
      </w:r>
      <w:ins w:id="677" w:author="Gonzalo Pedrotti" w:date="2019-05-08T11:55:00Z">
        <w:r w:rsidRPr="00234991">
          <w:rPr>
            <w:rFonts w:cstheme="minorHAnsi"/>
          </w:rPr>
          <w:t xml:space="preserve"> </w:t>
        </w:r>
      </w:ins>
      <w:r w:rsidR="0018161C" w:rsidRPr="00234991">
        <w:rPr>
          <w:rFonts w:cstheme="minorHAnsi"/>
        </w:rPr>
        <w:t>En cada reunión, el equipo de trabajo comenta lo que cada integrante ha realizado, los problemas que tuvo, y lo que se ha pensado hacer en ese día. Con esta reunión, vamos a poder evaluar el progreso hacia la meta del Sprint.</w:t>
      </w:r>
    </w:p>
    <w:p w14:paraId="47EA9176" w14:textId="18C53253" w:rsidR="00BE1092" w:rsidRPr="00234991" w:rsidRDefault="00AA4004">
      <w:pPr>
        <w:jc w:val="both"/>
        <w:rPr>
          <w:ins w:id="678" w:author="Gonzalo Pedrotti" w:date="2019-05-08T11:55:00Z"/>
          <w:rFonts w:cstheme="minorHAnsi"/>
        </w:rPr>
        <w:pPrChange w:id="679" w:author="Gonzalo Pedrotti" w:date="2019-05-13T21:42:00Z">
          <w:pPr>
            <w:pStyle w:val="Prrafodelista"/>
            <w:numPr>
              <w:numId w:val="2"/>
            </w:numPr>
            <w:ind w:hanging="360"/>
            <w:jc w:val="both"/>
          </w:pPr>
        </w:pPrChange>
      </w:pPr>
      <w:r w:rsidRPr="00234991">
        <w:rPr>
          <w:rFonts w:cstheme="minorHAnsi"/>
          <w:u w:val="single"/>
        </w:rPr>
        <w:t>Documento de Análisis:</w:t>
      </w:r>
      <w:r w:rsidRPr="00234991">
        <w:rPr>
          <w:rFonts w:cstheme="minorHAnsi"/>
        </w:rPr>
        <w:t xml:space="preserve"> el equipo de desarrollo implementará como herramienta de análisis un </w:t>
      </w:r>
      <w:ins w:id="680" w:author="Gonzalo Pedrotti" w:date="2019-05-08T11:55:00Z">
        <w:r w:rsidR="00BE1092" w:rsidRPr="00234991">
          <w:rPr>
            <w:rFonts w:cstheme="minorHAnsi"/>
          </w:rPr>
          <w:t>diagrama de clases</w:t>
        </w:r>
      </w:ins>
      <w:r w:rsidRPr="00234991">
        <w:rPr>
          <w:rFonts w:cstheme="minorHAnsi"/>
        </w:rPr>
        <w:t>, el cual se irá actualizando en cada nueva versión del documento</w:t>
      </w:r>
      <w:ins w:id="681" w:author="Gonzalo Pedrotti" w:date="2019-05-08T11:55:00Z">
        <w:r w:rsidR="00BE1092" w:rsidRPr="00234991">
          <w:rPr>
            <w:rFonts w:cstheme="minorHAnsi"/>
          </w:rPr>
          <w:t>,</w:t>
        </w:r>
      </w:ins>
      <w:r w:rsidRPr="00234991">
        <w:rPr>
          <w:rFonts w:cstheme="minorHAnsi"/>
        </w:rPr>
        <w:t xml:space="preserve"> también se utilizará </w:t>
      </w:r>
      <w:r w:rsidR="00547493" w:rsidRPr="00234991">
        <w:rPr>
          <w:rFonts w:cstheme="minorHAnsi"/>
        </w:rPr>
        <w:t xml:space="preserve">un </w:t>
      </w:r>
      <w:ins w:id="682" w:author="Gonzalo Pedrotti" w:date="2019-05-08T11:55:00Z">
        <w:r w:rsidR="00BE1092" w:rsidRPr="00234991">
          <w:rPr>
            <w:rFonts w:cstheme="minorHAnsi"/>
          </w:rPr>
          <w:t>diagrama de estados</w:t>
        </w:r>
      </w:ins>
      <w:r w:rsidRPr="00234991">
        <w:rPr>
          <w:rFonts w:cstheme="minorHAnsi"/>
        </w:rPr>
        <w:t>, para aquellas clases que contengan muchos estados y sea necesario manejarlos en la aplicación.</w:t>
      </w:r>
    </w:p>
    <w:p w14:paraId="0CDB3629" w14:textId="3614D101" w:rsidR="00BE1092" w:rsidRPr="00234991" w:rsidRDefault="00BE1092">
      <w:pPr>
        <w:jc w:val="both"/>
        <w:rPr>
          <w:ins w:id="683" w:author="Gonzalo Pedrotti" w:date="2019-05-08T11:55:00Z"/>
          <w:rFonts w:cstheme="minorHAnsi"/>
        </w:rPr>
        <w:pPrChange w:id="684" w:author="Gonzalo Pedrotti" w:date="2019-05-13T21:42:00Z">
          <w:pPr>
            <w:pStyle w:val="Prrafodelista"/>
            <w:numPr>
              <w:numId w:val="2"/>
            </w:numPr>
            <w:ind w:hanging="360"/>
            <w:jc w:val="both"/>
          </w:pPr>
        </w:pPrChange>
      </w:pPr>
      <w:ins w:id="685" w:author="Gonzalo Pedrotti" w:date="2019-05-08T11:55:00Z">
        <w:r w:rsidRPr="00234991">
          <w:rPr>
            <w:rFonts w:cstheme="minorHAnsi"/>
            <w:u w:val="single"/>
            <w:rPrChange w:id="686" w:author="Gonzalo Pedrotti" w:date="2019-05-13T21:42:00Z">
              <w:rPr/>
            </w:rPrChange>
          </w:rPr>
          <w:t>Documentación de diseño de iteración</w:t>
        </w:r>
      </w:ins>
      <w:r w:rsidR="00FD1BF1" w:rsidRPr="0033419B">
        <w:rPr>
          <w:rFonts w:cstheme="minorHAnsi"/>
        </w:rPr>
        <w:t>: En est</w:t>
      </w:r>
      <w:r w:rsidR="00FD1BF1" w:rsidRPr="00234991">
        <w:rPr>
          <w:rFonts w:cstheme="minorHAnsi"/>
        </w:rPr>
        <w:t xml:space="preserve">e apartado, el equipo de desarrollo implementará patrones de diseño y/o patrones arquitectónicos de diseño con subsistemas e interfaces. </w:t>
      </w:r>
    </w:p>
    <w:p w14:paraId="50B971A6" w14:textId="0DCAA3EE" w:rsidR="00BE1092" w:rsidRPr="00234991" w:rsidRDefault="00BE1092">
      <w:pPr>
        <w:jc w:val="both"/>
        <w:rPr>
          <w:ins w:id="687" w:author="Gonzalo Pedrotti" w:date="2019-05-08T11:55:00Z"/>
          <w:rFonts w:cstheme="minorHAnsi"/>
        </w:rPr>
        <w:pPrChange w:id="688" w:author="Gonzalo Pedrotti" w:date="2019-05-13T21:42:00Z">
          <w:pPr>
            <w:pStyle w:val="Prrafodelista"/>
            <w:numPr>
              <w:numId w:val="2"/>
            </w:numPr>
            <w:ind w:hanging="360"/>
            <w:jc w:val="both"/>
          </w:pPr>
        </w:pPrChange>
      </w:pPr>
      <w:ins w:id="689" w:author="Gonzalo Pedrotti" w:date="2019-05-08T11:55:00Z">
        <w:r w:rsidRPr="00234991">
          <w:rPr>
            <w:rFonts w:cstheme="minorHAnsi"/>
            <w:u w:val="single"/>
            <w:rPrChange w:id="690" w:author="Gonzalo Pedrotti" w:date="2019-05-13T21:42:00Z">
              <w:rPr/>
            </w:rPrChange>
          </w:rPr>
          <w:t>Documentación de testeo y pruebas de la iteración</w:t>
        </w:r>
      </w:ins>
      <w:r w:rsidR="00FD1BF1" w:rsidRPr="0033419B">
        <w:rPr>
          <w:rFonts w:cstheme="minorHAnsi"/>
          <w:u w:val="single"/>
        </w:rPr>
        <w:t>:</w:t>
      </w:r>
      <w:r w:rsidR="00712176" w:rsidRPr="00234991">
        <w:rPr>
          <w:rFonts w:cstheme="minorHAnsi"/>
        </w:rPr>
        <w:t xml:space="preserve"> en esta sección, se incluyen qué pruebas se realizaron, los subsistemas probados, errores detectados, cambios sugeridos, etc.</w:t>
      </w:r>
    </w:p>
    <w:p w14:paraId="7549D454" w14:textId="498E2D6D" w:rsidR="00BE1092" w:rsidRPr="00234991" w:rsidRDefault="00BE1092">
      <w:pPr>
        <w:jc w:val="both"/>
        <w:rPr>
          <w:ins w:id="691" w:author="Gonzalo Pedrotti" w:date="2019-05-08T11:55:00Z"/>
          <w:rFonts w:cstheme="minorHAnsi"/>
        </w:rPr>
        <w:pPrChange w:id="692" w:author="Gonzalo Pedrotti" w:date="2019-05-13T21:42:00Z">
          <w:pPr>
            <w:pStyle w:val="Prrafodelista"/>
            <w:numPr>
              <w:numId w:val="2"/>
            </w:numPr>
            <w:ind w:hanging="360"/>
            <w:jc w:val="both"/>
          </w:pPr>
        </w:pPrChange>
      </w:pPr>
      <w:ins w:id="693" w:author="Gonzalo Pedrotti" w:date="2019-05-08T11:55:00Z">
        <w:r w:rsidRPr="00234991">
          <w:rPr>
            <w:rFonts w:cstheme="minorHAnsi"/>
            <w:u w:val="single"/>
            <w:rPrChange w:id="694" w:author="Gonzalo Pedrotti" w:date="2019-05-13T21:42:00Z">
              <w:rPr/>
            </w:rPrChange>
          </w:rPr>
          <w:t>Documentación de implementación y despliegue</w:t>
        </w:r>
      </w:ins>
      <w:r w:rsidR="00FD1BF1" w:rsidRPr="0033419B">
        <w:rPr>
          <w:rFonts w:cstheme="minorHAnsi"/>
        </w:rPr>
        <w:t xml:space="preserve">: el equipo de desarrollo utilizará un diagrama que muestre la Vista arquitectónica de Despliegue, la cual incluya los nodos y componentes de hardware. </w:t>
      </w:r>
    </w:p>
    <w:p w14:paraId="2BE69077" w14:textId="26D3FFE0" w:rsidR="0018161E" w:rsidRPr="00234991" w:rsidRDefault="00BE1092" w:rsidP="0033419B">
      <w:pPr>
        <w:jc w:val="both"/>
        <w:rPr>
          <w:rFonts w:cstheme="minorHAnsi"/>
          <w:color w:val="222222"/>
          <w:shd w:val="clear" w:color="auto" w:fill="FFFFFF"/>
          <w:rPrChange w:id="695" w:author="Gonzalo Pedrotti" w:date="2019-05-13T21:42:00Z">
            <w:rPr>
              <w:rFonts w:ascii="Arial" w:hAnsi="Arial" w:cs="Arial"/>
              <w:color w:val="222222"/>
              <w:shd w:val="clear" w:color="auto" w:fill="FFFFFF"/>
            </w:rPr>
          </w:rPrChange>
        </w:rPr>
      </w:pPr>
      <w:ins w:id="696" w:author="Gonzalo Pedrotti" w:date="2019-05-08T11:55:00Z">
        <w:r w:rsidRPr="00234991">
          <w:rPr>
            <w:rFonts w:cstheme="minorHAnsi"/>
            <w:u w:val="single"/>
            <w:rPrChange w:id="697" w:author="Gonzalo Pedrotti" w:date="2019-05-13T21:42:00Z">
              <w:rPr/>
            </w:rPrChange>
          </w:rPr>
          <w:t>Documentación de ayuda para el usuario</w:t>
        </w:r>
      </w:ins>
      <w:r w:rsidR="00FD1BF1" w:rsidRPr="0033419B">
        <w:rPr>
          <w:rFonts w:cstheme="minorHAnsi"/>
          <w:u w:val="single"/>
        </w:rPr>
        <w:t>:</w:t>
      </w:r>
      <w:r w:rsidR="00FD1BF1" w:rsidRPr="00234991">
        <w:rPr>
          <w:rFonts w:cstheme="minorHAnsi"/>
        </w:rPr>
        <w:t xml:space="preserve"> Al final de cada iteración, el equipo de desarrollo actualizará el manual de usuario, el </w:t>
      </w:r>
      <w:r w:rsidR="0018161E" w:rsidRPr="00234991">
        <w:rPr>
          <w:rFonts w:cstheme="minorHAnsi"/>
        </w:rPr>
        <w:t xml:space="preserve">cual </w:t>
      </w:r>
      <w:r w:rsidR="0018161E" w:rsidRPr="00234991">
        <w:rPr>
          <w:rFonts w:cstheme="minorHAnsi"/>
          <w:shd w:val="clear" w:color="auto" w:fill="FFFFFF"/>
        </w:rPr>
        <w:t>está destinado a dar asistencia a las personas que utilizan el sistema.</w:t>
      </w:r>
    </w:p>
    <w:p w14:paraId="02CC06D6" w14:textId="3FF845E2" w:rsidR="00BE1092" w:rsidRPr="00234991" w:rsidRDefault="00BE1092">
      <w:pPr>
        <w:jc w:val="both"/>
        <w:rPr>
          <w:ins w:id="698" w:author="Gonzalo Pedrotti" w:date="2019-05-08T11:55:00Z"/>
          <w:rFonts w:cstheme="minorHAnsi"/>
        </w:rPr>
      </w:pPr>
      <w:ins w:id="699" w:author="Gonzalo Pedrotti" w:date="2019-05-08T11:55:00Z">
        <w:r w:rsidRPr="00234991">
          <w:rPr>
            <w:rFonts w:cstheme="minorHAnsi"/>
            <w:u w:val="single"/>
            <w:rPrChange w:id="700" w:author="Gonzalo Pedrotti" w:date="2019-05-13T21:42:00Z">
              <w:rPr/>
            </w:rPrChange>
          </w:rPr>
          <w:t>Documentación de aceptación y cierre de la iteración</w:t>
        </w:r>
      </w:ins>
      <w:r w:rsidR="0018161E" w:rsidRPr="0033419B">
        <w:rPr>
          <w:rFonts w:cstheme="minorHAnsi"/>
        </w:rPr>
        <w:t>: se describen c</w:t>
      </w:r>
      <w:ins w:id="701" w:author="Gonzalo Pedrotti" w:date="2019-05-08T11:55:00Z">
        <w:r w:rsidRPr="00234991">
          <w:rPr>
            <w:rFonts w:cstheme="minorHAnsi"/>
          </w:rPr>
          <w:t xml:space="preserve">onclusiones del equipo al final de cada iteración. </w:t>
        </w:r>
      </w:ins>
    </w:p>
    <w:p w14:paraId="0D0AD5AB" w14:textId="348A2EAE" w:rsidR="000F094C" w:rsidRPr="00234991" w:rsidRDefault="000F094C">
      <w:pPr>
        <w:jc w:val="both"/>
        <w:rPr>
          <w:rFonts w:cstheme="minorHAnsi"/>
          <w:lang w:val="es-ES"/>
          <w:rPrChange w:id="702" w:author="Gonzalo Pedrotti" w:date="2019-05-13T21:42:00Z">
            <w:rPr/>
          </w:rPrChange>
        </w:rPr>
      </w:pPr>
    </w:p>
    <w:p w14:paraId="342DAA8B" w14:textId="16F09E8E" w:rsidR="000F094C" w:rsidRPr="00234991" w:rsidRDefault="000F094C">
      <w:pPr>
        <w:pStyle w:val="Ttulo2"/>
        <w:jc w:val="both"/>
        <w:rPr>
          <w:rFonts w:asciiTheme="minorHAnsi" w:hAnsiTheme="minorHAnsi" w:cstheme="minorHAnsi"/>
          <w:rPrChange w:id="703" w:author="Gonzalo Pedrotti" w:date="2019-05-13T21:42:00Z">
            <w:rPr/>
          </w:rPrChange>
        </w:rPr>
      </w:pPr>
      <w:bookmarkStart w:id="704" w:name="_Toc8677285"/>
      <w:r w:rsidRPr="00234991">
        <w:rPr>
          <w:rFonts w:asciiTheme="minorHAnsi" w:hAnsiTheme="minorHAnsi" w:cstheme="minorHAnsi"/>
          <w:rPrChange w:id="705" w:author="Gonzalo Pedrotti" w:date="2019-05-13T21:42:00Z">
            <w:rPr/>
          </w:rPrChange>
        </w:rPr>
        <w:lastRenderedPageBreak/>
        <w:t>Roles del Equipo SCRUM:</w:t>
      </w:r>
      <w:bookmarkEnd w:id="704"/>
    </w:p>
    <w:p w14:paraId="112BC73C" w14:textId="0305A406" w:rsidR="00D8142C" w:rsidRPr="00234991" w:rsidRDefault="000F094C">
      <w:pPr>
        <w:jc w:val="both"/>
        <w:rPr>
          <w:rFonts w:cstheme="minorHAnsi"/>
        </w:rPr>
      </w:pPr>
      <w:commentRangeStart w:id="706"/>
      <w:proofErr w:type="spellStart"/>
      <w:r w:rsidRPr="0033419B">
        <w:rPr>
          <w:rFonts w:cstheme="minorHAnsi"/>
        </w:rPr>
        <w:t>Product</w:t>
      </w:r>
      <w:proofErr w:type="spellEnd"/>
      <w:r w:rsidRPr="0033419B">
        <w:rPr>
          <w:rFonts w:cstheme="minorHAnsi"/>
        </w:rPr>
        <w:t xml:space="preserve"> </w:t>
      </w:r>
      <w:proofErr w:type="spellStart"/>
      <w:r w:rsidRPr="0033419B">
        <w:rPr>
          <w:rFonts w:cstheme="minorHAnsi"/>
        </w:rPr>
        <w:t>Owner</w:t>
      </w:r>
      <w:proofErr w:type="spellEnd"/>
      <w:r w:rsidRPr="0033419B">
        <w:rPr>
          <w:rFonts w:cstheme="minorHAnsi"/>
        </w:rPr>
        <w:t xml:space="preserve"> (PO): </w:t>
      </w:r>
      <w:commentRangeEnd w:id="706"/>
      <w:r w:rsidR="008920A0" w:rsidRPr="00234991">
        <w:rPr>
          <w:rStyle w:val="Refdecomentario"/>
          <w:rFonts w:cstheme="minorHAnsi"/>
          <w:sz w:val="22"/>
          <w:szCs w:val="22"/>
          <w:rPrChange w:id="707" w:author="Gonzalo Pedrotti" w:date="2019-05-13T21:42:00Z">
            <w:rPr>
              <w:rStyle w:val="Refdecomentario"/>
            </w:rPr>
          </w:rPrChange>
        </w:rPr>
        <w:commentReference w:id="706"/>
      </w:r>
      <w:r w:rsidR="00C30E50" w:rsidRPr="0033419B">
        <w:rPr>
          <w:rFonts w:cstheme="minorHAnsi"/>
        </w:rPr>
        <w:t>Representante del cliente que utiliza el software.</w:t>
      </w:r>
      <w:r w:rsidR="00515B1C" w:rsidRPr="00234991">
        <w:rPr>
          <w:rFonts w:cstheme="minorHAnsi"/>
        </w:rPr>
        <w:t xml:space="preserve"> Formaliza las funcionalidades en historias de usuario a incorporar en el </w:t>
      </w:r>
      <w:proofErr w:type="spellStart"/>
      <w:r w:rsidR="00515B1C" w:rsidRPr="00234991">
        <w:rPr>
          <w:rFonts w:cstheme="minorHAnsi"/>
        </w:rPr>
        <w:t>Product</w:t>
      </w:r>
      <w:proofErr w:type="spellEnd"/>
      <w:r w:rsidR="00515B1C" w:rsidRPr="00234991">
        <w:rPr>
          <w:rFonts w:cstheme="minorHAnsi"/>
        </w:rPr>
        <w:t xml:space="preserve"> Backlog y les asigna prioridades.</w:t>
      </w:r>
      <w:r w:rsidR="00D8142C" w:rsidRPr="00234991">
        <w:rPr>
          <w:rFonts w:cstheme="minorHAnsi"/>
        </w:rPr>
        <w:t xml:space="preserve"> </w:t>
      </w:r>
      <w:r w:rsidR="00EB25BF" w:rsidRPr="00234991">
        <w:rPr>
          <w:rFonts w:cstheme="minorHAnsi"/>
        </w:rPr>
        <w:t>Se cuenta con un conjunto de clientes/expertos en tema.</w:t>
      </w:r>
    </w:p>
    <w:p w14:paraId="47203D38" w14:textId="48036C6D" w:rsidR="00D8142C" w:rsidRPr="00234991" w:rsidRDefault="00515B1C">
      <w:pPr>
        <w:jc w:val="both"/>
        <w:rPr>
          <w:rFonts w:cstheme="minorHAnsi"/>
        </w:rPr>
      </w:pPr>
      <w:r w:rsidRPr="00234991">
        <w:rPr>
          <w:rFonts w:cstheme="minorHAnsi"/>
        </w:rPr>
        <w:t xml:space="preserve">Scrum Master: Persona que lidera al equipo guiándolo para que se cumplan las reglas y procesos de la metodología. Trabaja con el </w:t>
      </w:r>
      <w:proofErr w:type="spellStart"/>
      <w:r w:rsidRPr="00234991">
        <w:rPr>
          <w:rFonts w:cstheme="minorHAnsi"/>
        </w:rPr>
        <w:t>Product</w:t>
      </w:r>
      <w:proofErr w:type="spellEnd"/>
      <w:r w:rsidRPr="00234991">
        <w:rPr>
          <w:rFonts w:cstheme="minorHAnsi"/>
        </w:rPr>
        <w:t xml:space="preserve"> </w:t>
      </w:r>
      <w:proofErr w:type="spellStart"/>
      <w:r w:rsidRPr="00234991">
        <w:rPr>
          <w:rFonts w:cstheme="minorHAnsi"/>
        </w:rPr>
        <w:t>Owner</w:t>
      </w:r>
      <w:proofErr w:type="spellEnd"/>
      <w:r w:rsidRPr="00234991">
        <w:rPr>
          <w:rFonts w:cstheme="minorHAnsi"/>
        </w:rPr>
        <w:t xml:space="preserve"> y es parte del equipo.</w:t>
      </w:r>
    </w:p>
    <w:p w14:paraId="5EC5E62F" w14:textId="691C7948" w:rsidR="00626C56" w:rsidRPr="00234991" w:rsidRDefault="00515B1C">
      <w:pPr>
        <w:jc w:val="both"/>
        <w:rPr>
          <w:rFonts w:cstheme="minorHAnsi"/>
        </w:rPr>
      </w:pPr>
      <w:r w:rsidRPr="004A7211">
        <w:rPr>
          <w:rFonts w:cstheme="minorHAnsi"/>
        </w:rPr>
        <w:t>Equipo de desarrollo: Grupo de profesionales con los conocimientos técnicos necesarios y que desarrollan el proyecto de manera conjunta llevando a cabo las </w:t>
      </w:r>
      <w:r w:rsidRPr="00234991">
        <w:rPr>
          <w:rFonts w:cstheme="minorHAnsi"/>
          <w:bCs/>
          <w:rPrChange w:id="708" w:author="Gonzalo Pedrotti" w:date="2019-05-13T21:42:00Z">
            <w:rPr>
              <w:bCs/>
            </w:rPr>
          </w:rPrChange>
        </w:rPr>
        <w:t>historias</w:t>
      </w:r>
      <w:r w:rsidRPr="00234991">
        <w:rPr>
          <w:rFonts w:cstheme="minorHAnsi"/>
          <w:b/>
          <w:bCs/>
          <w:rPrChange w:id="709" w:author="Gonzalo Pedrotti" w:date="2019-05-13T21:42:00Z">
            <w:rPr>
              <w:b/>
              <w:bCs/>
            </w:rPr>
          </w:rPrChange>
        </w:rPr>
        <w:t> </w:t>
      </w:r>
      <w:r w:rsidRPr="00234991">
        <w:rPr>
          <w:rFonts w:cstheme="minorHAnsi"/>
          <w:rPrChange w:id="710" w:author="Gonzalo Pedrotti" w:date="2019-05-13T21:42:00Z">
            <w:rPr/>
          </w:rPrChange>
        </w:rPr>
        <w:t>a las que se comprometen al inicio de cada sprint.</w:t>
      </w:r>
    </w:p>
    <w:tbl>
      <w:tblPr>
        <w:tblStyle w:val="Tablaconcuadrcula"/>
        <w:tblW w:w="0" w:type="auto"/>
        <w:tblLook w:val="04A0" w:firstRow="1" w:lastRow="0" w:firstColumn="1" w:lastColumn="0" w:noHBand="0" w:noVBand="1"/>
      </w:tblPr>
      <w:tblGrid>
        <w:gridCol w:w="4247"/>
        <w:gridCol w:w="4247"/>
      </w:tblGrid>
      <w:tr w:rsidR="00D8142C" w:rsidRPr="00234991" w14:paraId="4A223954" w14:textId="77777777" w:rsidTr="002B5A9F">
        <w:tc>
          <w:tcPr>
            <w:tcW w:w="4247" w:type="dxa"/>
            <w:shd w:val="clear" w:color="auto" w:fill="8EAADB" w:themeFill="accent1" w:themeFillTint="99"/>
          </w:tcPr>
          <w:p w14:paraId="5D073B2E" w14:textId="77777777" w:rsidR="00D8142C" w:rsidRPr="00234991" w:rsidRDefault="00D8142C">
            <w:pPr>
              <w:jc w:val="both"/>
              <w:rPr>
                <w:rFonts w:cstheme="minorHAnsi"/>
              </w:rPr>
            </w:pPr>
            <w:r w:rsidRPr="00234991">
              <w:rPr>
                <w:rFonts w:cstheme="minorHAnsi"/>
              </w:rPr>
              <w:t>Miembros del Equipo</w:t>
            </w:r>
          </w:p>
        </w:tc>
        <w:tc>
          <w:tcPr>
            <w:tcW w:w="4247" w:type="dxa"/>
            <w:shd w:val="clear" w:color="auto" w:fill="8EAADB" w:themeFill="accent1" w:themeFillTint="99"/>
          </w:tcPr>
          <w:p w14:paraId="79764AD8" w14:textId="222AA8FA" w:rsidR="00D8142C" w:rsidRPr="0033419B" w:rsidRDefault="00D8142C">
            <w:pPr>
              <w:jc w:val="both"/>
              <w:rPr>
                <w:rFonts w:cstheme="minorHAnsi"/>
              </w:rPr>
            </w:pPr>
            <w:commentRangeStart w:id="711"/>
            <w:r w:rsidRPr="00234991">
              <w:rPr>
                <w:rFonts w:cstheme="minorHAnsi"/>
              </w:rPr>
              <w:t>Rol</w:t>
            </w:r>
            <w:commentRangeEnd w:id="711"/>
            <w:r w:rsidR="00BE3C8E" w:rsidRPr="00234991">
              <w:rPr>
                <w:rStyle w:val="Refdecomentario"/>
                <w:rFonts w:cstheme="minorHAnsi"/>
                <w:sz w:val="22"/>
                <w:szCs w:val="22"/>
                <w:rPrChange w:id="712" w:author="Gonzalo Pedrotti" w:date="2019-05-13T21:42:00Z">
                  <w:rPr>
                    <w:rStyle w:val="Refdecomentario"/>
                  </w:rPr>
                </w:rPrChange>
              </w:rPr>
              <w:commentReference w:id="711"/>
            </w:r>
          </w:p>
        </w:tc>
      </w:tr>
      <w:tr w:rsidR="0011298C" w:rsidRPr="00234991" w14:paraId="0E224F15" w14:textId="77777777" w:rsidTr="002B5A9F">
        <w:trPr>
          <w:ins w:id="713" w:author="Gonzalo Pedrotti" w:date="2019-05-08T16:04:00Z"/>
        </w:trPr>
        <w:tc>
          <w:tcPr>
            <w:tcW w:w="4247" w:type="dxa"/>
          </w:tcPr>
          <w:p w14:paraId="6D2C58F9" w14:textId="533D314A" w:rsidR="0011298C" w:rsidRPr="00234991" w:rsidRDefault="00626C56" w:rsidP="0033419B">
            <w:pPr>
              <w:jc w:val="both"/>
              <w:rPr>
                <w:ins w:id="714" w:author="Gonzalo Pedrotti" w:date="2019-05-08T16:04:00Z"/>
                <w:rFonts w:cstheme="minorHAnsi"/>
              </w:rPr>
            </w:pPr>
            <w:ins w:id="715" w:author="Gonzalo Pedrotti" w:date="2019-05-08T17:42:00Z">
              <w:r w:rsidRPr="00234991">
                <w:rPr>
                  <w:rFonts w:cstheme="minorHAnsi"/>
                </w:rPr>
                <w:t>Pedrotti, Luis</w:t>
              </w:r>
            </w:ins>
            <w:ins w:id="716" w:author="Gonzalo Pedrotti" w:date="2019-05-08T17:43:00Z">
              <w:r w:rsidRPr="00234991">
                <w:rPr>
                  <w:rFonts w:cstheme="minorHAnsi"/>
                </w:rPr>
                <w:t xml:space="preserve"> </w:t>
              </w:r>
            </w:ins>
          </w:p>
        </w:tc>
        <w:tc>
          <w:tcPr>
            <w:tcW w:w="4247" w:type="dxa"/>
          </w:tcPr>
          <w:p w14:paraId="595E34F4" w14:textId="18BAD9AB" w:rsidR="0011298C" w:rsidRPr="00234991" w:rsidRDefault="00626C56">
            <w:pPr>
              <w:jc w:val="both"/>
              <w:rPr>
                <w:ins w:id="717" w:author="Gonzalo Pedrotti" w:date="2019-05-08T16:04:00Z"/>
                <w:rFonts w:cstheme="minorHAnsi"/>
              </w:rPr>
            </w:pPr>
            <w:proofErr w:type="spellStart"/>
            <w:ins w:id="718" w:author="Gonzalo Pedrotti" w:date="2019-05-08T17:42:00Z">
              <w:r w:rsidRPr="00234991">
                <w:rPr>
                  <w:rFonts w:cstheme="minorHAnsi"/>
                </w:rPr>
                <w:t>Product</w:t>
              </w:r>
              <w:proofErr w:type="spellEnd"/>
              <w:r w:rsidRPr="00234991">
                <w:rPr>
                  <w:rFonts w:cstheme="minorHAnsi"/>
                </w:rPr>
                <w:t xml:space="preserve"> </w:t>
              </w:r>
              <w:proofErr w:type="spellStart"/>
              <w:r w:rsidRPr="00234991">
                <w:rPr>
                  <w:rFonts w:cstheme="minorHAnsi"/>
                </w:rPr>
                <w:t>Owner</w:t>
              </w:r>
            </w:ins>
            <w:proofErr w:type="spellEnd"/>
          </w:p>
        </w:tc>
      </w:tr>
      <w:tr w:rsidR="00D8142C" w:rsidRPr="00234991" w14:paraId="143294FB" w14:textId="77777777" w:rsidTr="002B5A9F">
        <w:tc>
          <w:tcPr>
            <w:tcW w:w="4247" w:type="dxa"/>
          </w:tcPr>
          <w:p w14:paraId="1DFE24E8" w14:textId="25A6F722" w:rsidR="00D8142C" w:rsidRPr="00234991" w:rsidRDefault="00D8142C" w:rsidP="0033419B">
            <w:pPr>
              <w:jc w:val="both"/>
              <w:rPr>
                <w:rFonts w:cstheme="minorHAnsi"/>
              </w:rPr>
            </w:pPr>
            <w:r w:rsidRPr="00234991">
              <w:rPr>
                <w:rFonts w:cstheme="minorHAnsi"/>
              </w:rPr>
              <w:t>Pedrotti, Gonzalo</w:t>
            </w:r>
          </w:p>
        </w:tc>
        <w:tc>
          <w:tcPr>
            <w:tcW w:w="4247" w:type="dxa"/>
          </w:tcPr>
          <w:p w14:paraId="39DAA682" w14:textId="522AE15F" w:rsidR="00D8142C" w:rsidRPr="00234991" w:rsidRDefault="00D8142C">
            <w:pPr>
              <w:jc w:val="both"/>
              <w:rPr>
                <w:rFonts w:cstheme="minorHAnsi"/>
              </w:rPr>
            </w:pPr>
            <w:r w:rsidRPr="00234991">
              <w:rPr>
                <w:rFonts w:cstheme="minorHAnsi"/>
              </w:rPr>
              <w:t>Scrum Master</w:t>
            </w:r>
          </w:p>
        </w:tc>
      </w:tr>
      <w:tr w:rsidR="00D8142C" w:rsidRPr="00234991" w14:paraId="1187CCE4" w14:textId="77777777" w:rsidTr="002B5A9F">
        <w:tc>
          <w:tcPr>
            <w:tcW w:w="4247" w:type="dxa"/>
          </w:tcPr>
          <w:p w14:paraId="738A2D28" w14:textId="77777777" w:rsidR="00D8142C" w:rsidRPr="00234991" w:rsidRDefault="00D8142C" w:rsidP="0033419B">
            <w:pPr>
              <w:jc w:val="both"/>
              <w:rPr>
                <w:rFonts w:cstheme="minorHAnsi"/>
              </w:rPr>
            </w:pPr>
            <w:r w:rsidRPr="00234991">
              <w:rPr>
                <w:rFonts w:cstheme="minorHAnsi"/>
              </w:rPr>
              <w:t>Cena, Henry</w:t>
            </w:r>
          </w:p>
        </w:tc>
        <w:tc>
          <w:tcPr>
            <w:tcW w:w="4247" w:type="dxa"/>
          </w:tcPr>
          <w:p w14:paraId="16F35EC8" w14:textId="1CD2F0F1" w:rsidR="00D8142C" w:rsidRPr="00234991" w:rsidRDefault="00D8142C">
            <w:pPr>
              <w:jc w:val="both"/>
              <w:rPr>
                <w:rFonts w:cstheme="minorHAnsi"/>
              </w:rPr>
            </w:pPr>
            <w:r w:rsidRPr="00234991">
              <w:rPr>
                <w:rFonts w:cstheme="minorHAnsi"/>
              </w:rPr>
              <w:t>Miembro del Equipo de Desarrollo</w:t>
            </w:r>
          </w:p>
        </w:tc>
      </w:tr>
      <w:tr w:rsidR="00D8142C" w:rsidRPr="00234991" w14:paraId="2D26F812" w14:textId="77777777" w:rsidTr="002B5A9F">
        <w:tc>
          <w:tcPr>
            <w:tcW w:w="4247" w:type="dxa"/>
          </w:tcPr>
          <w:p w14:paraId="21CBFD14" w14:textId="5CAC43A7" w:rsidR="00D8142C" w:rsidRPr="00234991" w:rsidRDefault="00D8142C" w:rsidP="0033419B">
            <w:pPr>
              <w:jc w:val="both"/>
              <w:rPr>
                <w:rFonts w:cstheme="minorHAnsi"/>
              </w:rPr>
            </w:pPr>
            <w:proofErr w:type="spellStart"/>
            <w:r w:rsidRPr="00234991">
              <w:rPr>
                <w:rFonts w:cstheme="minorHAnsi"/>
              </w:rPr>
              <w:t>Bottino</w:t>
            </w:r>
            <w:proofErr w:type="spellEnd"/>
            <w:r w:rsidRPr="00234991">
              <w:rPr>
                <w:rFonts w:cstheme="minorHAnsi"/>
              </w:rPr>
              <w:t xml:space="preserve">, </w:t>
            </w:r>
            <w:proofErr w:type="spellStart"/>
            <w:r w:rsidRPr="00234991">
              <w:rPr>
                <w:rFonts w:cstheme="minorHAnsi"/>
              </w:rPr>
              <w:t>Natanael</w:t>
            </w:r>
            <w:proofErr w:type="spellEnd"/>
          </w:p>
        </w:tc>
        <w:tc>
          <w:tcPr>
            <w:tcW w:w="4247" w:type="dxa"/>
          </w:tcPr>
          <w:p w14:paraId="29B8AF39" w14:textId="33662CC3" w:rsidR="00D8142C" w:rsidRPr="004A7211" w:rsidRDefault="00D8142C">
            <w:pPr>
              <w:jc w:val="both"/>
              <w:rPr>
                <w:rFonts w:cstheme="minorHAnsi"/>
              </w:rPr>
            </w:pPr>
            <w:r w:rsidRPr="00234991">
              <w:rPr>
                <w:rFonts w:cstheme="minorHAnsi"/>
              </w:rPr>
              <w:t>Miembro del Equipo de Desarrollo</w:t>
            </w:r>
          </w:p>
        </w:tc>
      </w:tr>
      <w:tr w:rsidR="00D8142C" w:rsidRPr="00234991" w14:paraId="58CFA2C1" w14:textId="77777777" w:rsidTr="002B5A9F">
        <w:tc>
          <w:tcPr>
            <w:tcW w:w="4247" w:type="dxa"/>
          </w:tcPr>
          <w:p w14:paraId="4B07A6A0" w14:textId="77777777" w:rsidR="00D8142C" w:rsidRPr="00234991" w:rsidRDefault="00D8142C" w:rsidP="0033419B">
            <w:pPr>
              <w:jc w:val="both"/>
              <w:rPr>
                <w:rFonts w:cstheme="minorHAnsi"/>
              </w:rPr>
            </w:pPr>
            <w:proofErr w:type="spellStart"/>
            <w:r w:rsidRPr="00234991">
              <w:rPr>
                <w:rFonts w:cstheme="minorHAnsi"/>
              </w:rPr>
              <w:t>Zanin</w:t>
            </w:r>
            <w:proofErr w:type="spellEnd"/>
            <w:r w:rsidRPr="00234991">
              <w:rPr>
                <w:rFonts w:cstheme="minorHAnsi"/>
              </w:rPr>
              <w:t>, Federico</w:t>
            </w:r>
          </w:p>
        </w:tc>
        <w:tc>
          <w:tcPr>
            <w:tcW w:w="4247" w:type="dxa"/>
          </w:tcPr>
          <w:p w14:paraId="7F902B07" w14:textId="55ECB997" w:rsidR="00D8142C" w:rsidRPr="004A7211" w:rsidRDefault="00D8142C">
            <w:pPr>
              <w:jc w:val="both"/>
              <w:rPr>
                <w:rFonts w:cstheme="minorHAnsi"/>
              </w:rPr>
            </w:pPr>
            <w:r w:rsidRPr="00234991">
              <w:rPr>
                <w:rFonts w:cstheme="minorHAnsi"/>
              </w:rPr>
              <w:t>Miembro del Equipo de Desarrollo</w:t>
            </w:r>
          </w:p>
        </w:tc>
      </w:tr>
    </w:tbl>
    <w:p w14:paraId="14A12678" w14:textId="77777777" w:rsidR="0018691C" w:rsidRPr="00234991" w:rsidRDefault="0018691C" w:rsidP="0033419B">
      <w:pPr>
        <w:pStyle w:val="Ttulo2"/>
        <w:jc w:val="both"/>
        <w:rPr>
          <w:ins w:id="719" w:author="Gonzalo Pedrotti" w:date="2019-05-09T12:21:00Z"/>
          <w:rFonts w:asciiTheme="minorHAnsi" w:hAnsiTheme="minorHAnsi" w:cstheme="minorHAnsi"/>
          <w:sz w:val="22"/>
          <w:szCs w:val="22"/>
        </w:rPr>
      </w:pPr>
    </w:p>
    <w:p w14:paraId="31128452" w14:textId="3FAAC054" w:rsidR="00D30C45" w:rsidRPr="00234991" w:rsidRDefault="00D30C45">
      <w:pPr>
        <w:pStyle w:val="Ttulo2"/>
        <w:jc w:val="both"/>
        <w:rPr>
          <w:rFonts w:asciiTheme="minorHAnsi" w:hAnsiTheme="minorHAnsi" w:cstheme="minorHAnsi"/>
          <w:rPrChange w:id="720" w:author="Gonzalo Pedrotti" w:date="2019-05-13T21:42:00Z">
            <w:rPr/>
          </w:rPrChange>
        </w:rPr>
      </w:pPr>
      <w:bookmarkStart w:id="721" w:name="_Toc8677286"/>
      <w:r w:rsidRPr="00234991">
        <w:rPr>
          <w:rFonts w:asciiTheme="minorHAnsi" w:hAnsiTheme="minorHAnsi" w:cstheme="minorHAnsi"/>
          <w:rPrChange w:id="722" w:author="Gonzalo Pedrotti" w:date="2019-05-13T21:42:00Z">
            <w:rPr/>
          </w:rPrChange>
        </w:rPr>
        <w:t>Historias de Usuario</w:t>
      </w:r>
      <w:bookmarkEnd w:id="721"/>
    </w:p>
    <w:p w14:paraId="5D902BFF" w14:textId="28F0EF45" w:rsidR="00D30C45" w:rsidRPr="00234991" w:rsidRDefault="004E0CF5">
      <w:pPr>
        <w:jc w:val="both"/>
        <w:rPr>
          <w:rFonts w:cstheme="minorHAnsi"/>
        </w:rPr>
      </w:pPr>
      <w:r w:rsidRPr="0033419B">
        <w:rPr>
          <w:rFonts w:cstheme="minorHAnsi"/>
        </w:rPr>
        <w:t>Descripció</w:t>
      </w:r>
      <w:r w:rsidR="00D30C45" w:rsidRPr="00234991">
        <w:rPr>
          <w:rFonts w:cstheme="minorHAnsi"/>
        </w:rPr>
        <w:t>n</w:t>
      </w:r>
      <w:r w:rsidRPr="00234991">
        <w:rPr>
          <w:rFonts w:cstheme="minorHAnsi"/>
        </w:rPr>
        <w:t xml:space="preserve"> corta de una funcionalidad valuada por un usuario o cliente de un sistema.</w:t>
      </w:r>
    </w:p>
    <w:p w14:paraId="21C614DD" w14:textId="4489174E" w:rsidR="00B20167" w:rsidRPr="00234991" w:rsidRDefault="004E0CF5">
      <w:pPr>
        <w:jc w:val="both"/>
        <w:rPr>
          <w:rFonts w:cstheme="minorHAnsi"/>
          <w:rPrChange w:id="723" w:author="Gonzalo Pedrotti" w:date="2019-05-13T21:42:00Z">
            <w:rPr/>
          </w:rPrChange>
        </w:rPr>
      </w:pPr>
      <w:r w:rsidRPr="00234991">
        <w:rPr>
          <w:rFonts w:cstheme="minorHAnsi"/>
        </w:rPr>
        <w:t>Una hi</w:t>
      </w:r>
      <w:r w:rsidR="004E018A" w:rsidRPr="00234991">
        <w:rPr>
          <w:rFonts w:cstheme="minorHAnsi"/>
        </w:rPr>
        <w:t>storia</w:t>
      </w:r>
      <w:r w:rsidRPr="00234991">
        <w:rPr>
          <w:rFonts w:cstheme="minorHAnsi"/>
        </w:rPr>
        <w:t xml:space="preserve"> est</w:t>
      </w:r>
      <w:r w:rsidR="004E018A" w:rsidRPr="00234991">
        <w:rPr>
          <w:rFonts w:cstheme="minorHAnsi"/>
        </w:rPr>
        <w:t>ará</w:t>
      </w:r>
      <w:r w:rsidRPr="00234991">
        <w:rPr>
          <w:rFonts w:cstheme="minorHAnsi"/>
        </w:rPr>
        <w:t xml:space="preserve"> compuesta por una tarjeta</w:t>
      </w:r>
      <w:r w:rsidR="004E018A" w:rsidRPr="00234991">
        <w:rPr>
          <w:rFonts w:cstheme="minorHAnsi"/>
        </w:rPr>
        <w:t xml:space="preserve"> que incluye </w:t>
      </w:r>
      <w:r w:rsidR="00933B27" w:rsidRPr="004A7211">
        <w:rPr>
          <w:rFonts w:cstheme="minorHAnsi"/>
        </w:rPr>
        <w:t xml:space="preserve">un identificador de historia, </w:t>
      </w:r>
      <w:r w:rsidR="001258CB" w:rsidRPr="004A7211">
        <w:rPr>
          <w:rFonts w:cstheme="minorHAnsi"/>
        </w:rPr>
        <w:t xml:space="preserve">un nombre, </w:t>
      </w:r>
      <w:r w:rsidR="004E018A" w:rsidRPr="00234991">
        <w:rPr>
          <w:rFonts w:cstheme="minorHAnsi"/>
          <w:rPrChange w:id="724" w:author="Gonzalo Pedrotti" w:date="2019-05-13T21:42:00Z">
            <w:rPr/>
          </w:rPrChange>
        </w:rPr>
        <w:t xml:space="preserve">el objetivo/requisito expresado en forma de historia de Usuario (Por ejemplo: Como agricultor quiero registrar </w:t>
      </w:r>
      <w:r w:rsidR="00216BC3" w:rsidRPr="00234991">
        <w:rPr>
          <w:rFonts w:cstheme="minorHAnsi"/>
          <w:rPrChange w:id="725" w:author="Gonzalo Pedrotti" w:date="2019-05-13T21:42:00Z">
            <w:rPr/>
          </w:rPrChange>
        </w:rPr>
        <w:t xml:space="preserve">un lote con el objetivo de poder gestionar actividades a realizar en el mismo). Cuenta también con un valor o prioridad para el </w:t>
      </w:r>
      <w:proofErr w:type="spellStart"/>
      <w:r w:rsidR="00216BC3" w:rsidRPr="00234991">
        <w:rPr>
          <w:rFonts w:cstheme="minorHAnsi"/>
          <w:rPrChange w:id="726" w:author="Gonzalo Pedrotti" w:date="2019-05-13T21:42:00Z">
            <w:rPr/>
          </w:rPrChange>
        </w:rPr>
        <w:t>Product</w:t>
      </w:r>
      <w:proofErr w:type="spellEnd"/>
      <w:r w:rsidR="00216BC3" w:rsidRPr="00234991">
        <w:rPr>
          <w:rFonts w:cstheme="minorHAnsi"/>
          <w:rPrChange w:id="727" w:author="Gonzalo Pedrotti" w:date="2019-05-13T21:42:00Z">
            <w:rPr/>
          </w:rPrChange>
        </w:rPr>
        <w:t xml:space="preserve"> </w:t>
      </w:r>
      <w:proofErr w:type="spellStart"/>
      <w:r w:rsidR="00216BC3" w:rsidRPr="00234991">
        <w:rPr>
          <w:rFonts w:cstheme="minorHAnsi"/>
          <w:rPrChange w:id="728" w:author="Gonzalo Pedrotti" w:date="2019-05-13T21:42:00Z">
            <w:rPr/>
          </w:rPrChange>
        </w:rPr>
        <w:t>Owner</w:t>
      </w:r>
      <w:proofErr w:type="spellEnd"/>
      <w:r w:rsidR="00216BC3" w:rsidRPr="00234991">
        <w:rPr>
          <w:rFonts w:cstheme="minorHAnsi"/>
          <w:rPrChange w:id="729" w:author="Gonzalo Pedrotti" w:date="2019-05-13T21:42:00Z">
            <w:rPr/>
          </w:rPrChange>
        </w:rPr>
        <w:t xml:space="preserve">, un valor de esfuerzo estimado por el equipo de desarrollo y un conjunto de condiciones o criterios de aceptación </w:t>
      </w:r>
      <w:r w:rsidRPr="00234991">
        <w:rPr>
          <w:rFonts w:cstheme="minorHAnsi"/>
          <w:rPrChange w:id="730" w:author="Gonzalo Pedrotti" w:date="2019-05-13T21:42:00Z">
            <w:rPr/>
          </w:rPrChange>
        </w:rPr>
        <w:t>redactado también en una frase</w:t>
      </w:r>
      <w:r w:rsidR="00216BC3" w:rsidRPr="00234991">
        <w:rPr>
          <w:rFonts w:cstheme="minorHAnsi"/>
          <w:rPrChange w:id="731" w:author="Gonzalo Pedrotti" w:date="2019-05-13T21:42:00Z">
            <w:rPr/>
          </w:rPrChange>
        </w:rPr>
        <w:t>.</w:t>
      </w:r>
    </w:p>
    <w:p w14:paraId="5DAC6350" w14:textId="159C89E7" w:rsidR="00216BC3" w:rsidRPr="00234991" w:rsidRDefault="004E0CF5">
      <w:pPr>
        <w:jc w:val="both"/>
        <w:rPr>
          <w:rFonts w:cstheme="minorHAnsi"/>
        </w:rPr>
      </w:pPr>
      <w:r w:rsidRPr="00234991">
        <w:rPr>
          <w:rFonts w:cstheme="minorHAnsi"/>
          <w:rPrChange w:id="732" w:author="Gonzalo Pedrotti" w:date="2019-05-13T21:42:00Z">
            <w:rPr/>
          </w:rPrChange>
        </w:rPr>
        <w:t xml:space="preserve">Cada historia de usuario debe ser estimada antes de ser tenida en cuenta para llevarla a cabo en un Sprint, </w:t>
      </w:r>
      <w:r w:rsidR="00334FAE" w:rsidRPr="00234991">
        <w:rPr>
          <w:rFonts w:cstheme="minorHAnsi"/>
          <w:rPrChange w:id="733" w:author="Gonzalo Pedrotti" w:date="2019-05-13T21:42:00Z">
            <w:rPr/>
          </w:rPrChange>
        </w:rPr>
        <w:t>ya que,</w:t>
      </w:r>
      <w:r w:rsidRPr="00234991">
        <w:rPr>
          <w:rFonts w:cstheme="minorHAnsi"/>
          <w:rPrChange w:id="734" w:author="Gonzalo Pedrotti" w:date="2019-05-13T21:42:00Z">
            <w:rPr/>
          </w:rPrChange>
        </w:rPr>
        <w:t xml:space="preserve"> si no, no se conoce a ciencia cierta su duración y se corre el riesgo de no poder terminarla en un determinado Sprint.</w:t>
      </w:r>
    </w:p>
    <w:p w14:paraId="59E15F2F" w14:textId="360D763A" w:rsidR="00DD7782" w:rsidRPr="00234991" w:rsidRDefault="00E25A96">
      <w:pPr>
        <w:pStyle w:val="Ttulo2"/>
        <w:jc w:val="both"/>
        <w:rPr>
          <w:rFonts w:asciiTheme="minorHAnsi" w:hAnsiTheme="minorHAnsi" w:cstheme="minorHAnsi"/>
          <w:rPrChange w:id="735" w:author="Gonzalo Pedrotti" w:date="2019-05-13T21:42:00Z">
            <w:rPr/>
          </w:rPrChange>
        </w:rPr>
      </w:pPr>
      <w:bookmarkStart w:id="736" w:name="_Toc8677287"/>
      <w:r w:rsidRPr="00234991">
        <w:rPr>
          <w:rFonts w:asciiTheme="minorHAnsi" w:hAnsiTheme="minorHAnsi" w:cstheme="minorHAnsi"/>
          <w:rPrChange w:id="737" w:author="Gonzalo Pedrotti" w:date="2019-05-13T21:42:00Z">
            <w:rPr/>
          </w:rPrChange>
        </w:rPr>
        <w:t>Estimación de las Historias de Usuario</w:t>
      </w:r>
      <w:bookmarkEnd w:id="736"/>
    </w:p>
    <w:p w14:paraId="0835550C" w14:textId="77777777" w:rsidR="00E25A96" w:rsidRPr="00234991" w:rsidRDefault="00E25A96">
      <w:pPr>
        <w:jc w:val="both"/>
        <w:rPr>
          <w:rFonts w:cstheme="minorHAnsi"/>
        </w:rPr>
      </w:pPr>
      <w:r w:rsidRPr="0033419B">
        <w:rPr>
          <w:rFonts w:cstheme="minorHAnsi"/>
        </w:rPr>
        <w:t xml:space="preserve">La unidad de peso, para el equipo, será el </w:t>
      </w:r>
      <w:proofErr w:type="spellStart"/>
      <w:r w:rsidRPr="0033419B">
        <w:rPr>
          <w:rFonts w:cstheme="minorHAnsi"/>
        </w:rPr>
        <w:t>Story</w:t>
      </w:r>
      <w:proofErr w:type="spellEnd"/>
      <w:r w:rsidRPr="0033419B">
        <w:rPr>
          <w:rFonts w:cstheme="minorHAnsi"/>
        </w:rPr>
        <w:t xml:space="preserve"> Point (SP). Éste es un valor abstracto que det</w:t>
      </w:r>
      <w:r w:rsidRPr="00234991">
        <w:rPr>
          <w:rFonts w:cstheme="minorHAnsi"/>
        </w:rPr>
        <w:t>erminará el nivel de complejidad, esfuerzo e incertidumbre que representa para el equipo la US estimada. El SP indica la idea del “peso” de cada US y determina cuán grande es.</w:t>
      </w:r>
    </w:p>
    <w:p w14:paraId="010C5321" w14:textId="0A8188F3" w:rsidR="00E25A96" w:rsidRPr="00234991" w:rsidRDefault="00E25A96">
      <w:pPr>
        <w:jc w:val="both"/>
        <w:rPr>
          <w:rFonts w:cstheme="minorHAnsi"/>
          <w:rPrChange w:id="738" w:author="Gonzalo Pedrotti" w:date="2019-05-13T21:42:00Z">
            <w:rPr/>
          </w:rPrChange>
        </w:rPr>
      </w:pPr>
      <w:r w:rsidRPr="00234991">
        <w:rPr>
          <w:rFonts w:cstheme="minorHAnsi"/>
        </w:rPr>
        <w:t xml:space="preserve">Nuestra herramienta de estimación es </w:t>
      </w:r>
      <w:proofErr w:type="spellStart"/>
      <w:r w:rsidR="00124CA7" w:rsidRPr="00234991">
        <w:rPr>
          <w:rFonts w:cstheme="minorHAnsi"/>
        </w:rPr>
        <w:t>Planning</w:t>
      </w:r>
      <w:proofErr w:type="spellEnd"/>
      <w:r w:rsidR="00124CA7" w:rsidRPr="00234991">
        <w:rPr>
          <w:rFonts w:cstheme="minorHAnsi"/>
        </w:rPr>
        <w:t xml:space="preserve"> </w:t>
      </w:r>
      <w:proofErr w:type="spellStart"/>
      <w:r w:rsidR="00124CA7" w:rsidRPr="00234991">
        <w:rPr>
          <w:rFonts w:cstheme="minorHAnsi"/>
        </w:rPr>
        <w:t>Poker</w:t>
      </w:r>
      <w:proofErr w:type="spellEnd"/>
      <w:r w:rsidRPr="00234991">
        <w:rPr>
          <w:rFonts w:cstheme="minorHAnsi"/>
        </w:rPr>
        <w:t xml:space="preserve">. Utilizaremos la serie de Fibonacci para determinar el valor de los SP. En esta serie la secuencia </w:t>
      </w:r>
      <w:r w:rsidRPr="004A7211">
        <w:rPr>
          <w:rFonts w:cstheme="minorHAnsi"/>
        </w:rPr>
        <w:t>comienza en 1 y cada número subsecuente es la suma de los dos precedentes (1, 1, 2, 3, 5, 8, 13, 21, 34, 55, 89, 144, …).</w:t>
      </w:r>
    </w:p>
    <w:p w14:paraId="50DDBB14" w14:textId="708B1547" w:rsidR="00E25A96" w:rsidRPr="00234991" w:rsidRDefault="00E25A96">
      <w:pPr>
        <w:jc w:val="both"/>
        <w:rPr>
          <w:rFonts w:cstheme="minorHAnsi"/>
          <w:rPrChange w:id="739" w:author="Gonzalo Pedrotti" w:date="2019-05-13T21:42:00Z">
            <w:rPr/>
          </w:rPrChange>
        </w:rPr>
      </w:pPr>
      <w:r w:rsidRPr="00234991">
        <w:rPr>
          <w:rFonts w:cstheme="minorHAnsi"/>
          <w:rPrChange w:id="740" w:author="Gonzalo Pedrotti" w:date="2019-05-13T21:42:00Z">
            <w:rPr/>
          </w:rPrChange>
        </w:rPr>
        <w:t xml:space="preserve">Nuestro rango de valores para utilizar </w:t>
      </w:r>
      <w:proofErr w:type="spellStart"/>
      <w:r w:rsidR="00124CA7" w:rsidRPr="00234991">
        <w:rPr>
          <w:rFonts w:cstheme="minorHAnsi"/>
          <w:rPrChange w:id="741" w:author="Gonzalo Pedrotti" w:date="2019-05-13T21:42:00Z">
            <w:rPr/>
          </w:rPrChange>
        </w:rPr>
        <w:t>P</w:t>
      </w:r>
      <w:r w:rsidRPr="00234991">
        <w:rPr>
          <w:rFonts w:cstheme="minorHAnsi"/>
          <w:rPrChange w:id="742" w:author="Gonzalo Pedrotti" w:date="2019-05-13T21:42:00Z">
            <w:rPr/>
          </w:rPrChange>
        </w:rPr>
        <w:t>lanning</w:t>
      </w:r>
      <w:proofErr w:type="spellEnd"/>
      <w:r w:rsidRPr="00234991">
        <w:rPr>
          <w:rFonts w:cstheme="minorHAnsi"/>
          <w:rPrChange w:id="743" w:author="Gonzalo Pedrotti" w:date="2019-05-13T21:42:00Z">
            <w:rPr/>
          </w:rPrChange>
        </w:rPr>
        <w:t xml:space="preserve"> </w:t>
      </w:r>
      <w:proofErr w:type="spellStart"/>
      <w:r w:rsidR="00124CA7" w:rsidRPr="00234991">
        <w:rPr>
          <w:rFonts w:cstheme="minorHAnsi"/>
          <w:rPrChange w:id="744" w:author="Gonzalo Pedrotti" w:date="2019-05-13T21:42:00Z">
            <w:rPr/>
          </w:rPrChange>
        </w:rPr>
        <w:t>Poker</w:t>
      </w:r>
      <w:proofErr w:type="spellEnd"/>
      <w:r w:rsidR="00124CA7" w:rsidRPr="00234991">
        <w:rPr>
          <w:rFonts w:cstheme="minorHAnsi"/>
          <w:rPrChange w:id="745" w:author="Gonzalo Pedrotti" w:date="2019-05-13T21:42:00Z">
            <w:rPr/>
          </w:rPrChange>
        </w:rPr>
        <w:t xml:space="preserve"> </w:t>
      </w:r>
      <w:r w:rsidRPr="00234991">
        <w:rPr>
          <w:rFonts w:cstheme="minorHAnsi"/>
          <w:rPrChange w:id="746" w:author="Gonzalo Pedrotti" w:date="2019-05-13T21:42:00Z">
            <w:rPr/>
          </w:rPrChange>
        </w:rPr>
        <w:t>con historias de usuario será:</w:t>
      </w:r>
    </w:p>
    <w:p w14:paraId="655EE0E8" w14:textId="77777777" w:rsidR="00E25A96" w:rsidRPr="00234991" w:rsidRDefault="00E25A96">
      <w:pPr>
        <w:pStyle w:val="Prrafodelista"/>
        <w:numPr>
          <w:ilvl w:val="0"/>
          <w:numId w:val="6"/>
        </w:numPr>
        <w:jc w:val="both"/>
        <w:rPr>
          <w:rFonts w:cstheme="minorHAnsi"/>
          <w:rPrChange w:id="747" w:author="Gonzalo Pedrotti" w:date="2019-05-13T21:42:00Z">
            <w:rPr/>
          </w:rPrChange>
        </w:rPr>
      </w:pPr>
      <w:r w:rsidRPr="00234991">
        <w:rPr>
          <w:rFonts w:cstheme="minorHAnsi"/>
          <w:rPrChange w:id="748" w:author="Gonzalo Pedrotti" w:date="2019-05-13T21:42:00Z">
            <w:rPr/>
          </w:rPrChange>
        </w:rPr>
        <w:t>1: funcionalidad pequeña. Usualmente se trata de algo más bien cosmético.</w:t>
      </w:r>
    </w:p>
    <w:p w14:paraId="03E70624" w14:textId="77777777" w:rsidR="00E25A96" w:rsidRPr="00234991" w:rsidRDefault="00E25A96">
      <w:pPr>
        <w:pStyle w:val="Prrafodelista"/>
        <w:numPr>
          <w:ilvl w:val="0"/>
          <w:numId w:val="6"/>
        </w:numPr>
        <w:jc w:val="both"/>
        <w:rPr>
          <w:rFonts w:cstheme="minorHAnsi"/>
          <w:rPrChange w:id="749" w:author="Gonzalo Pedrotti" w:date="2019-05-13T21:42:00Z">
            <w:rPr/>
          </w:rPrChange>
        </w:rPr>
      </w:pPr>
      <w:r w:rsidRPr="00234991">
        <w:rPr>
          <w:rFonts w:cstheme="minorHAnsi"/>
          <w:rPrChange w:id="750" w:author="Gonzalo Pedrotti" w:date="2019-05-13T21:42:00Z">
            <w:rPr/>
          </w:rPrChange>
        </w:rPr>
        <w:t>2-3: funcionalidad pequeña o mediana. Es lo que queremos.</w:t>
      </w:r>
    </w:p>
    <w:p w14:paraId="50E34F18" w14:textId="77777777" w:rsidR="00E25A96" w:rsidRPr="00234991" w:rsidRDefault="00E25A96">
      <w:pPr>
        <w:pStyle w:val="Prrafodelista"/>
        <w:numPr>
          <w:ilvl w:val="0"/>
          <w:numId w:val="6"/>
        </w:numPr>
        <w:jc w:val="both"/>
        <w:rPr>
          <w:rFonts w:cstheme="minorHAnsi"/>
          <w:rPrChange w:id="751" w:author="Gonzalo Pedrotti" w:date="2019-05-13T21:42:00Z">
            <w:rPr/>
          </w:rPrChange>
        </w:rPr>
      </w:pPr>
      <w:r w:rsidRPr="00234991">
        <w:rPr>
          <w:rFonts w:cstheme="minorHAnsi"/>
          <w:rPrChange w:id="752" w:author="Gonzalo Pedrotti" w:date="2019-05-13T21:42:00Z">
            <w:rPr/>
          </w:rPrChange>
        </w:rPr>
        <w:t>5: funcionalidad media. Es lo que queremos.</w:t>
      </w:r>
    </w:p>
    <w:p w14:paraId="40C2437D" w14:textId="0A822201" w:rsidR="00E25A96" w:rsidRPr="00234991" w:rsidRDefault="00E25A96">
      <w:pPr>
        <w:pStyle w:val="Prrafodelista"/>
        <w:numPr>
          <w:ilvl w:val="0"/>
          <w:numId w:val="6"/>
        </w:numPr>
        <w:jc w:val="both"/>
        <w:rPr>
          <w:rFonts w:cstheme="minorHAnsi"/>
          <w:rPrChange w:id="753" w:author="Gonzalo Pedrotti" w:date="2019-05-13T21:42:00Z">
            <w:rPr/>
          </w:rPrChange>
        </w:rPr>
      </w:pPr>
      <w:r w:rsidRPr="00234991">
        <w:rPr>
          <w:rFonts w:cstheme="minorHAnsi"/>
          <w:rPrChange w:id="754" w:author="Gonzalo Pedrotti" w:date="2019-05-13T21:42:00Z">
            <w:rPr/>
          </w:rPrChange>
        </w:rPr>
        <w:t>8: funcionalidad grande</w:t>
      </w:r>
      <w:r w:rsidR="00EB25BF" w:rsidRPr="00234991">
        <w:rPr>
          <w:rFonts w:cstheme="minorHAnsi"/>
          <w:rPrChange w:id="755" w:author="Gonzalo Pedrotti" w:date="2019-05-13T21:42:00Z">
            <w:rPr/>
          </w:rPrChange>
        </w:rPr>
        <w:t>. Se puede lograr, pero es mejor dividir en dos o más historias.</w:t>
      </w:r>
    </w:p>
    <w:p w14:paraId="5E136951" w14:textId="1B71D9F0" w:rsidR="00677F58" w:rsidRPr="00234991" w:rsidRDefault="00E25A96">
      <w:pPr>
        <w:pStyle w:val="Prrafodelista"/>
        <w:numPr>
          <w:ilvl w:val="0"/>
          <w:numId w:val="6"/>
        </w:numPr>
        <w:jc w:val="both"/>
        <w:rPr>
          <w:ins w:id="756" w:author="Christian Villafañe" w:date="2019-05-06T10:28:00Z"/>
          <w:rFonts w:cstheme="minorHAnsi"/>
          <w:rPrChange w:id="757" w:author="Gonzalo Pedrotti" w:date="2019-05-13T21:42:00Z">
            <w:rPr>
              <w:ins w:id="758" w:author="Christian Villafañe" w:date="2019-05-06T10:28:00Z"/>
            </w:rPr>
          </w:rPrChange>
        </w:rPr>
      </w:pPr>
      <w:r w:rsidRPr="00234991">
        <w:rPr>
          <w:rFonts w:cstheme="minorHAnsi"/>
          <w:rPrChange w:id="759" w:author="Gonzalo Pedrotti" w:date="2019-05-13T21:42:00Z">
            <w:rPr/>
          </w:rPrChange>
        </w:rPr>
        <w:t xml:space="preserve">13: </w:t>
      </w:r>
      <w:r w:rsidR="00B93820" w:rsidRPr="00234991">
        <w:rPr>
          <w:rFonts w:cstheme="minorHAnsi"/>
          <w:rPrChange w:id="760" w:author="Gonzalo Pedrotti" w:date="2019-05-13T21:42:00Z">
            <w:rPr/>
          </w:rPrChange>
        </w:rPr>
        <w:t>Probablemente nos encontremos frente a una Épica, la cual debería dividirse.</w:t>
      </w:r>
    </w:p>
    <w:p w14:paraId="79C280DC" w14:textId="04987B41" w:rsidR="00681A50" w:rsidRPr="00234991" w:rsidDel="00D52E48" w:rsidRDefault="00681A50">
      <w:pPr>
        <w:pStyle w:val="Prrafodelista"/>
        <w:numPr>
          <w:ilvl w:val="0"/>
          <w:numId w:val="6"/>
        </w:numPr>
        <w:jc w:val="both"/>
        <w:rPr>
          <w:del w:id="761" w:author="Gonzalo Pedrotti" w:date="2019-05-09T14:59:00Z"/>
          <w:rFonts w:cstheme="minorHAnsi"/>
          <w:rPrChange w:id="762" w:author="Gonzalo Pedrotti" w:date="2019-05-13T21:42:00Z">
            <w:rPr>
              <w:del w:id="763" w:author="Gonzalo Pedrotti" w:date="2019-05-09T14:59:00Z"/>
            </w:rPr>
          </w:rPrChange>
        </w:rPr>
      </w:pPr>
      <w:ins w:id="764" w:author="Christian Villafañe" w:date="2019-05-06T10:28:00Z">
        <w:r w:rsidRPr="00234991">
          <w:rPr>
            <w:rFonts w:cstheme="minorHAnsi"/>
            <w:rPrChange w:id="765" w:author="Gonzalo Pedrotti" w:date="2019-05-13T21:42:00Z">
              <w:rPr/>
            </w:rPrChange>
          </w:rPr>
          <w:t>Deberían indicar algún valor o símbolo que utilizarán para identificar a las historias que no se han estimado aún y que necesita revisión.</w:t>
        </w:r>
      </w:ins>
    </w:p>
    <w:p w14:paraId="2737B795" w14:textId="77777777" w:rsidR="008C3B32" w:rsidRPr="00234991" w:rsidRDefault="008C3B32">
      <w:pPr>
        <w:pStyle w:val="Prrafodelista"/>
        <w:numPr>
          <w:ilvl w:val="0"/>
          <w:numId w:val="6"/>
        </w:numPr>
        <w:jc w:val="both"/>
        <w:rPr>
          <w:rFonts w:cstheme="minorHAnsi"/>
          <w:rPrChange w:id="766" w:author="Gonzalo Pedrotti" w:date="2019-05-13T21:42:00Z">
            <w:rPr/>
          </w:rPrChange>
        </w:rPr>
        <w:pPrChange w:id="767" w:author="Gonzalo Pedrotti" w:date="2019-05-13T21:42:00Z">
          <w:pPr>
            <w:jc w:val="both"/>
          </w:pPr>
        </w:pPrChange>
      </w:pPr>
    </w:p>
    <w:p w14:paraId="49403952" w14:textId="0DE5B7C0" w:rsidR="008C3B32" w:rsidRPr="00234991" w:rsidDel="0018691C" w:rsidRDefault="008C3B32" w:rsidP="0033419B">
      <w:pPr>
        <w:pStyle w:val="Ttulo2"/>
        <w:jc w:val="both"/>
        <w:rPr>
          <w:del w:id="768" w:author="Gonzalo Pedrotti" w:date="2019-05-09T12:21:00Z"/>
          <w:rFonts w:asciiTheme="minorHAnsi" w:hAnsiTheme="minorHAnsi" w:cstheme="minorHAnsi"/>
          <w:rPrChange w:id="769" w:author="Gonzalo Pedrotti" w:date="2019-05-13T21:42:00Z">
            <w:rPr>
              <w:del w:id="770" w:author="Gonzalo Pedrotti" w:date="2019-05-09T12:21:00Z"/>
            </w:rPr>
          </w:rPrChange>
        </w:rPr>
      </w:pPr>
      <w:bookmarkStart w:id="771" w:name="_Toc8677288"/>
      <w:r w:rsidRPr="00234991">
        <w:rPr>
          <w:rFonts w:asciiTheme="minorHAnsi" w:hAnsiTheme="minorHAnsi" w:cstheme="minorHAnsi"/>
          <w:rPrChange w:id="772" w:author="Gonzalo Pedrotti" w:date="2019-05-13T21:42:00Z">
            <w:rPr/>
          </w:rPrChange>
        </w:rPr>
        <w:lastRenderedPageBreak/>
        <w:t>Criterios de Aceptación (</w:t>
      </w:r>
      <w:proofErr w:type="spellStart"/>
      <w:r w:rsidRPr="00234991">
        <w:rPr>
          <w:rFonts w:asciiTheme="minorHAnsi" w:hAnsiTheme="minorHAnsi" w:cstheme="minorHAnsi"/>
          <w:rPrChange w:id="773" w:author="Gonzalo Pedrotti" w:date="2019-05-13T21:42:00Z">
            <w:rPr/>
          </w:rPrChange>
        </w:rPr>
        <w:t>Definition</w:t>
      </w:r>
      <w:proofErr w:type="spellEnd"/>
      <w:r w:rsidRPr="00234991">
        <w:rPr>
          <w:rFonts w:asciiTheme="minorHAnsi" w:hAnsiTheme="minorHAnsi" w:cstheme="minorHAnsi"/>
          <w:rPrChange w:id="774" w:author="Gonzalo Pedrotti" w:date="2019-05-13T21:42:00Z">
            <w:rPr/>
          </w:rPrChange>
        </w:rPr>
        <w:t xml:space="preserve"> </w:t>
      </w:r>
      <w:proofErr w:type="spellStart"/>
      <w:r w:rsidRPr="00234991">
        <w:rPr>
          <w:rFonts w:asciiTheme="minorHAnsi" w:hAnsiTheme="minorHAnsi" w:cstheme="minorHAnsi"/>
          <w:rPrChange w:id="775" w:author="Gonzalo Pedrotti" w:date="2019-05-13T21:42:00Z">
            <w:rPr/>
          </w:rPrChange>
        </w:rPr>
        <w:t>of</w:t>
      </w:r>
      <w:proofErr w:type="spellEnd"/>
      <w:r w:rsidRPr="00234991">
        <w:rPr>
          <w:rFonts w:asciiTheme="minorHAnsi" w:hAnsiTheme="minorHAnsi" w:cstheme="minorHAnsi"/>
          <w:rPrChange w:id="776" w:author="Gonzalo Pedrotti" w:date="2019-05-13T21:42:00Z">
            <w:rPr/>
          </w:rPrChange>
        </w:rPr>
        <w:t xml:space="preserve"> </w:t>
      </w:r>
      <w:proofErr w:type="spellStart"/>
      <w:r w:rsidRPr="00234991">
        <w:rPr>
          <w:rFonts w:asciiTheme="minorHAnsi" w:hAnsiTheme="minorHAnsi" w:cstheme="minorHAnsi"/>
          <w:rPrChange w:id="777" w:author="Gonzalo Pedrotti" w:date="2019-05-13T21:42:00Z">
            <w:rPr/>
          </w:rPrChange>
        </w:rPr>
        <w:t>Ready</w:t>
      </w:r>
      <w:proofErr w:type="spellEnd"/>
      <w:r w:rsidRPr="00234991">
        <w:rPr>
          <w:rFonts w:asciiTheme="minorHAnsi" w:hAnsiTheme="minorHAnsi" w:cstheme="minorHAnsi"/>
          <w:rPrChange w:id="778" w:author="Gonzalo Pedrotti" w:date="2019-05-13T21:42:00Z">
            <w:rPr/>
          </w:rPrChange>
        </w:rPr>
        <w:t>)</w:t>
      </w:r>
      <w:bookmarkEnd w:id="771"/>
    </w:p>
    <w:p w14:paraId="1EA0C34B" w14:textId="34259A0B" w:rsidR="00395689" w:rsidRPr="004A7211" w:rsidRDefault="00395689">
      <w:pPr>
        <w:pStyle w:val="Ttulo2"/>
        <w:jc w:val="both"/>
        <w:rPr>
          <w:rFonts w:cstheme="minorHAnsi"/>
        </w:rPr>
        <w:pPrChange w:id="779" w:author="Gonzalo Pedrotti" w:date="2019-05-13T21:42:00Z">
          <w:pPr>
            <w:jc w:val="both"/>
          </w:pPr>
        </w:pPrChange>
      </w:pPr>
    </w:p>
    <w:p w14:paraId="3FE3C945" w14:textId="3FD9EE82" w:rsidR="008C3B32" w:rsidRPr="00234991" w:rsidRDefault="008C3B32">
      <w:pPr>
        <w:jc w:val="both"/>
        <w:rPr>
          <w:rFonts w:cstheme="minorHAnsi"/>
        </w:rPr>
      </w:pPr>
      <w:r w:rsidRPr="0033419B">
        <w:rPr>
          <w:rFonts w:cstheme="minorHAnsi"/>
        </w:rPr>
        <w:t xml:space="preserve"> Los crite</w:t>
      </w:r>
      <w:r w:rsidRPr="00234991">
        <w:rPr>
          <w:rFonts w:cstheme="minorHAnsi"/>
        </w:rPr>
        <w:t xml:space="preserve">rios de aceptación definen los requisitos del </w:t>
      </w:r>
      <w:proofErr w:type="spellStart"/>
      <w:r w:rsidRPr="00234991">
        <w:rPr>
          <w:rFonts w:cstheme="minorHAnsi"/>
        </w:rPr>
        <w:t>Product</w:t>
      </w:r>
      <w:proofErr w:type="spellEnd"/>
      <w:r w:rsidRPr="00234991">
        <w:rPr>
          <w:rFonts w:cstheme="minorHAnsi"/>
        </w:rPr>
        <w:t xml:space="preserve"> </w:t>
      </w:r>
      <w:proofErr w:type="spellStart"/>
      <w:r w:rsidRPr="00234991">
        <w:rPr>
          <w:rFonts w:cstheme="minorHAnsi"/>
        </w:rPr>
        <w:t>Owner</w:t>
      </w:r>
      <w:proofErr w:type="spellEnd"/>
      <w:r w:rsidRPr="00234991">
        <w:rPr>
          <w:rFonts w:cstheme="minorHAnsi"/>
        </w:rPr>
        <w:t xml:space="preserve"> sobre cómo debe comportarse la aplicación para que una determinada acción se pueda llevar a cabo</w:t>
      </w:r>
      <w:r w:rsidR="00395689" w:rsidRPr="00234991">
        <w:rPr>
          <w:rFonts w:cstheme="minorHAnsi"/>
        </w:rPr>
        <w:t>, es decir, lo que tiene que estar listo para que una historia de usuario pueda entrar a un Sprint.</w:t>
      </w:r>
    </w:p>
    <w:p w14:paraId="2D64B4B3" w14:textId="77777777" w:rsidR="008C3B32" w:rsidRPr="00234991" w:rsidRDefault="008C3B32">
      <w:pPr>
        <w:jc w:val="both"/>
        <w:rPr>
          <w:rFonts w:cstheme="minorHAnsi"/>
          <w:rPrChange w:id="780" w:author="Gonzalo Pedrotti" w:date="2019-05-13T21:42:00Z">
            <w:rPr/>
          </w:rPrChange>
        </w:rPr>
      </w:pPr>
      <w:r w:rsidRPr="004A7211">
        <w:rPr>
          <w:rFonts w:cstheme="minorHAnsi"/>
        </w:rPr>
        <w:t xml:space="preserve">Estos criterios están relacionados con las pruebas que se realizaran para verificar el cumplimiento de la expectativa de diseño, usabilidad, rendimiento, y la satisfacción del usuario y será definida durante el </w:t>
      </w:r>
      <w:proofErr w:type="spellStart"/>
      <w:r w:rsidRPr="004A7211">
        <w:rPr>
          <w:rFonts w:cstheme="minorHAnsi"/>
        </w:rPr>
        <w:t>Story</w:t>
      </w:r>
      <w:proofErr w:type="spellEnd"/>
      <w:r w:rsidRPr="004A7211">
        <w:rPr>
          <w:rFonts w:cstheme="minorHAnsi"/>
        </w:rPr>
        <w:t xml:space="preserve"> Time para cada historia de usuario en particular.</w:t>
      </w:r>
    </w:p>
    <w:p w14:paraId="0B75052E" w14:textId="77777777" w:rsidR="008C3B32" w:rsidRPr="00234991" w:rsidRDefault="008C3B32">
      <w:pPr>
        <w:jc w:val="both"/>
        <w:rPr>
          <w:rFonts w:cstheme="minorHAnsi"/>
          <w:u w:val="single"/>
          <w:rPrChange w:id="781" w:author="Gonzalo Pedrotti" w:date="2019-05-13T21:42:00Z">
            <w:rPr>
              <w:u w:val="single"/>
            </w:rPr>
          </w:rPrChange>
        </w:rPr>
      </w:pPr>
      <w:r w:rsidRPr="00234991">
        <w:rPr>
          <w:rFonts w:cstheme="minorHAnsi"/>
          <w:u w:val="single"/>
          <w:rPrChange w:id="782" w:author="Gonzalo Pedrotti" w:date="2019-05-13T21:42:00Z">
            <w:rPr>
              <w:u w:val="single"/>
            </w:rPr>
          </w:rPrChange>
        </w:rPr>
        <w:t>Criterios de aceptación definidos por el equipo:</w:t>
      </w:r>
    </w:p>
    <w:p w14:paraId="7AEC2A3B" w14:textId="6ADCCB15" w:rsidR="008C3B32" w:rsidRPr="00234991" w:rsidRDefault="008C3B32">
      <w:pPr>
        <w:pStyle w:val="Prrafodelista"/>
        <w:numPr>
          <w:ilvl w:val="0"/>
          <w:numId w:val="10"/>
        </w:numPr>
        <w:ind w:left="360"/>
        <w:jc w:val="both"/>
        <w:rPr>
          <w:rFonts w:cstheme="minorHAnsi"/>
          <w:rPrChange w:id="783" w:author="Gonzalo Pedrotti" w:date="2019-05-13T21:42:00Z">
            <w:rPr/>
          </w:rPrChange>
        </w:rPr>
      </w:pPr>
      <w:r w:rsidRPr="00234991">
        <w:rPr>
          <w:rFonts w:cstheme="minorHAnsi"/>
          <w:rPrChange w:id="784" w:author="Gonzalo Pedrotti" w:date="2019-05-13T21:42:00Z">
            <w:rPr/>
          </w:rPrChange>
        </w:rPr>
        <w:t>Historias de usuario bien definidas y que posean al menos 4 criterios de aceptación.</w:t>
      </w:r>
    </w:p>
    <w:p w14:paraId="3367D579" w14:textId="77777777" w:rsidR="00395689" w:rsidRPr="00234991" w:rsidRDefault="00395689">
      <w:pPr>
        <w:jc w:val="both"/>
        <w:rPr>
          <w:rFonts w:cstheme="minorHAnsi"/>
          <w:rPrChange w:id="785" w:author="Gonzalo Pedrotti" w:date="2019-05-13T21:42:00Z">
            <w:rPr/>
          </w:rPrChange>
        </w:rPr>
      </w:pPr>
    </w:p>
    <w:p w14:paraId="12A6F5D5" w14:textId="48F7738A" w:rsidR="008C3B32" w:rsidRPr="00234991" w:rsidRDefault="008C3B32">
      <w:pPr>
        <w:pStyle w:val="Prrafodelista"/>
        <w:numPr>
          <w:ilvl w:val="0"/>
          <w:numId w:val="10"/>
        </w:numPr>
        <w:ind w:left="360"/>
        <w:jc w:val="both"/>
        <w:rPr>
          <w:rFonts w:cstheme="minorHAnsi"/>
          <w:rPrChange w:id="786" w:author="Gonzalo Pedrotti" w:date="2019-05-13T21:42:00Z">
            <w:rPr/>
          </w:rPrChange>
        </w:rPr>
      </w:pPr>
      <w:r w:rsidRPr="00234991">
        <w:rPr>
          <w:rFonts w:cstheme="minorHAnsi"/>
          <w:rPrChange w:id="787" w:author="Gonzalo Pedrotti" w:date="2019-05-13T21:42:00Z">
            <w:rPr/>
          </w:rPrChange>
        </w:rPr>
        <w:t>Historias de usuario que posean un tamaño adecuado, es decir, que permitan se</w:t>
      </w:r>
      <w:r w:rsidR="00395689" w:rsidRPr="00234991">
        <w:rPr>
          <w:rFonts w:cstheme="minorHAnsi"/>
          <w:rPrChange w:id="788" w:author="Gonzalo Pedrotti" w:date="2019-05-13T21:42:00Z">
            <w:rPr/>
          </w:rPrChange>
        </w:rPr>
        <w:t xml:space="preserve">r </w:t>
      </w:r>
      <w:r w:rsidRPr="00234991">
        <w:rPr>
          <w:rFonts w:cstheme="minorHAnsi"/>
          <w:rPrChange w:id="789" w:author="Gonzalo Pedrotti" w:date="2019-05-13T21:42:00Z">
            <w:rPr/>
          </w:rPrChange>
        </w:rPr>
        <w:t>desarrolladas y terminadas dentro de un Sprint.</w:t>
      </w:r>
    </w:p>
    <w:p w14:paraId="2A31B19D" w14:textId="77777777" w:rsidR="008C3B32" w:rsidRPr="00234991" w:rsidRDefault="008C3B32">
      <w:pPr>
        <w:pStyle w:val="Prrafodelista"/>
        <w:ind w:left="360"/>
        <w:jc w:val="both"/>
        <w:rPr>
          <w:rFonts w:cstheme="minorHAnsi"/>
          <w:rPrChange w:id="790" w:author="Gonzalo Pedrotti" w:date="2019-05-13T21:42:00Z">
            <w:rPr/>
          </w:rPrChange>
        </w:rPr>
      </w:pPr>
    </w:p>
    <w:p w14:paraId="4F77A794" w14:textId="77777777" w:rsidR="008C3B32" w:rsidRPr="00234991" w:rsidRDefault="008C3B32">
      <w:pPr>
        <w:pStyle w:val="Prrafodelista"/>
        <w:numPr>
          <w:ilvl w:val="0"/>
          <w:numId w:val="10"/>
        </w:numPr>
        <w:ind w:left="360"/>
        <w:jc w:val="both"/>
        <w:rPr>
          <w:rFonts w:cstheme="minorHAnsi"/>
          <w:rPrChange w:id="791" w:author="Gonzalo Pedrotti" w:date="2019-05-13T21:42:00Z">
            <w:rPr/>
          </w:rPrChange>
        </w:rPr>
      </w:pPr>
      <w:r w:rsidRPr="00234991">
        <w:rPr>
          <w:rFonts w:cstheme="minorHAnsi"/>
          <w:rPrChange w:id="792" w:author="Gonzalo Pedrotti" w:date="2019-05-13T21:42:00Z">
            <w:rPr/>
          </w:rPrChange>
        </w:rPr>
        <w:t>Que, si el equipo se encuentra con historias de usuario demasiado complejas, pueda realizar una investigación más profunda (</w:t>
      </w:r>
      <w:proofErr w:type="spellStart"/>
      <w:r w:rsidRPr="00234991">
        <w:rPr>
          <w:rFonts w:cstheme="minorHAnsi"/>
          <w:rPrChange w:id="793" w:author="Gonzalo Pedrotti" w:date="2019-05-13T21:42:00Z">
            <w:rPr/>
          </w:rPrChange>
        </w:rPr>
        <w:t>Spike</w:t>
      </w:r>
      <w:proofErr w:type="spellEnd"/>
      <w:r w:rsidRPr="00234991">
        <w:rPr>
          <w:rFonts w:cstheme="minorHAnsi"/>
          <w:rPrChange w:id="794" w:author="Gonzalo Pedrotti" w:date="2019-05-13T21:42:00Z">
            <w:rPr/>
          </w:rPrChange>
        </w:rPr>
        <w:t>) con el fin de interiorizarse en cuestiones de diseño, tanto arquitectónico como tecnológico que se necesitan para desarrollar tal historia.</w:t>
      </w:r>
    </w:p>
    <w:p w14:paraId="3C64C6E9" w14:textId="77777777" w:rsidR="008C3B32" w:rsidRPr="00234991" w:rsidRDefault="008C3B32">
      <w:pPr>
        <w:pStyle w:val="Prrafodelista"/>
        <w:ind w:left="360"/>
        <w:jc w:val="both"/>
        <w:rPr>
          <w:rFonts w:cstheme="minorHAnsi"/>
          <w:rPrChange w:id="795" w:author="Gonzalo Pedrotti" w:date="2019-05-13T21:42:00Z">
            <w:rPr/>
          </w:rPrChange>
        </w:rPr>
      </w:pPr>
    </w:p>
    <w:p w14:paraId="012FB2F0" w14:textId="352678E8" w:rsidR="008C3B32" w:rsidRPr="00234991" w:rsidRDefault="008C3B32">
      <w:pPr>
        <w:pStyle w:val="Prrafodelista"/>
        <w:numPr>
          <w:ilvl w:val="0"/>
          <w:numId w:val="10"/>
        </w:numPr>
        <w:ind w:left="360"/>
        <w:jc w:val="both"/>
        <w:rPr>
          <w:rFonts w:cstheme="minorHAnsi"/>
          <w:rPrChange w:id="796" w:author="Gonzalo Pedrotti" w:date="2019-05-13T21:42:00Z">
            <w:rPr/>
          </w:rPrChange>
        </w:rPr>
      </w:pPr>
      <w:r w:rsidRPr="00234991">
        <w:rPr>
          <w:rFonts w:cstheme="minorHAnsi"/>
          <w:rPrChange w:id="797" w:author="Gonzalo Pedrotti" w:date="2019-05-13T21:42:00Z">
            <w:rPr/>
          </w:rPrChange>
        </w:rPr>
        <w:t xml:space="preserve">Que la historia de usuario que </w:t>
      </w:r>
      <w:del w:id="798" w:author="Christian Villafañe" w:date="2019-05-06T10:29:00Z">
        <w:r w:rsidRPr="00234991" w:rsidDel="00E312F6">
          <w:rPr>
            <w:rFonts w:cstheme="minorHAnsi"/>
            <w:rPrChange w:id="799" w:author="Gonzalo Pedrotti" w:date="2019-05-13T21:42:00Z">
              <w:rPr/>
            </w:rPrChange>
          </w:rPr>
          <w:delText xml:space="preserve">este </w:delText>
        </w:r>
      </w:del>
      <w:ins w:id="800" w:author="Christian Villafañe" w:date="2019-05-06T10:29:00Z">
        <w:r w:rsidR="00E312F6" w:rsidRPr="00234991">
          <w:rPr>
            <w:rFonts w:cstheme="minorHAnsi"/>
            <w:rPrChange w:id="801" w:author="Gonzalo Pedrotti" w:date="2019-05-13T21:42:00Z">
              <w:rPr/>
            </w:rPrChange>
          </w:rPr>
          <w:t xml:space="preserve">esté </w:t>
        </w:r>
      </w:ins>
      <w:r w:rsidRPr="00234991">
        <w:rPr>
          <w:rFonts w:cstheme="minorHAnsi"/>
          <w:rPrChange w:id="802" w:author="Gonzalo Pedrotti" w:date="2019-05-13T21:42:00Z">
            <w:rPr/>
          </w:rPrChange>
        </w:rPr>
        <w:t>en desarrollo se encuentre alineada con el/los objetivo/s del Sprint, que sean claramente visibles y demostrables.</w:t>
      </w:r>
    </w:p>
    <w:p w14:paraId="7D078D93" w14:textId="77777777" w:rsidR="00395689" w:rsidRPr="00234991" w:rsidRDefault="00395689">
      <w:pPr>
        <w:ind w:left="-360"/>
        <w:jc w:val="both"/>
        <w:rPr>
          <w:rFonts w:cstheme="minorHAnsi"/>
          <w:rPrChange w:id="803" w:author="Gonzalo Pedrotti" w:date="2019-05-13T21:42:00Z">
            <w:rPr/>
          </w:rPrChange>
        </w:rPr>
      </w:pPr>
    </w:p>
    <w:p w14:paraId="072DA45F" w14:textId="1FF93DFD" w:rsidR="00395689" w:rsidRPr="00234991" w:rsidRDefault="00395689">
      <w:pPr>
        <w:pStyle w:val="Prrafodelista"/>
        <w:numPr>
          <w:ilvl w:val="0"/>
          <w:numId w:val="10"/>
        </w:numPr>
        <w:ind w:left="360"/>
        <w:jc w:val="both"/>
        <w:rPr>
          <w:rFonts w:cstheme="minorHAnsi"/>
          <w:rPrChange w:id="804" w:author="Gonzalo Pedrotti" w:date="2019-05-13T21:42:00Z">
            <w:rPr/>
          </w:rPrChange>
        </w:rPr>
      </w:pPr>
      <w:r w:rsidRPr="00234991">
        <w:rPr>
          <w:rFonts w:cstheme="minorHAnsi"/>
          <w:rPrChange w:id="805" w:author="Gonzalo Pedrotti" w:date="2019-05-13T21:42:00Z">
            <w:rPr/>
          </w:rPrChange>
        </w:rPr>
        <w:t>Que esté estimada por el equipo</w:t>
      </w:r>
      <w:ins w:id="806" w:author="Christian Villafañe" w:date="2019-05-06T10:29:00Z">
        <w:r w:rsidR="00E312F6" w:rsidRPr="00234991">
          <w:rPr>
            <w:rFonts w:cstheme="minorHAnsi"/>
            <w:rPrChange w:id="807" w:author="Gonzalo Pedrotti" w:date="2019-05-13T21:42:00Z">
              <w:rPr/>
            </w:rPrChange>
          </w:rPr>
          <w:t>.</w:t>
        </w:r>
      </w:ins>
    </w:p>
    <w:p w14:paraId="12A1DE47" w14:textId="77777777" w:rsidR="00395689" w:rsidRPr="00234991" w:rsidRDefault="00395689">
      <w:pPr>
        <w:pStyle w:val="Prrafodelista"/>
        <w:ind w:left="360"/>
        <w:jc w:val="both"/>
        <w:rPr>
          <w:rFonts w:cstheme="minorHAnsi"/>
          <w:rPrChange w:id="808" w:author="Gonzalo Pedrotti" w:date="2019-05-13T21:42:00Z">
            <w:rPr/>
          </w:rPrChange>
        </w:rPr>
      </w:pPr>
    </w:p>
    <w:p w14:paraId="03D80E1B" w14:textId="37CBE75B" w:rsidR="00395689" w:rsidRPr="00234991" w:rsidRDefault="00395689">
      <w:pPr>
        <w:pStyle w:val="Prrafodelista"/>
        <w:numPr>
          <w:ilvl w:val="0"/>
          <w:numId w:val="10"/>
        </w:numPr>
        <w:ind w:left="360"/>
        <w:jc w:val="both"/>
        <w:rPr>
          <w:rFonts w:cstheme="minorHAnsi"/>
          <w:rPrChange w:id="809" w:author="Gonzalo Pedrotti" w:date="2019-05-13T21:42:00Z">
            <w:rPr/>
          </w:rPrChange>
        </w:rPr>
      </w:pPr>
      <w:r w:rsidRPr="00234991">
        <w:rPr>
          <w:rFonts w:cstheme="minorHAnsi"/>
          <w:rPrChange w:id="810" w:author="Gonzalo Pedrotti" w:date="2019-05-13T21:42:00Z">
            <w:rPr/>
          </w:rPrChange>
        </w:rPr>
        <w:t>Que se pueda testear</w:t>
      </w:r>
      <w:ins w:id="811" w:author="Christian Villafañe" w:date="2019-05-06T10:29:00Z">
        <w:r w:rsidR="00E312F6" w:rsidRPr="00234991">
          <w:rPr>
            <w:rFonts w:cstheme="minorHAnsi"/>
            <w:rPrChange w:id="812" w:author="Gonzalo Pedrotti" w:date="2019-05-13T21:42:00Z">
              <w:rPr/>
            </w:rPrChange>
          </w:rPr>
          <w:t>.</w:t>
        </w:r>
      </w:ins>
    </w:p>
    <w:p w14:paraId="214B44DA" w14:textId="77777777" w:rsidR="00395689" w:rsidRPr="00234991" w:rsidRDefault="00395689">
      <w:pPr>
        <w:pStyle w:val="Prrafodelista"/>
        <w:jc w:val="both"/>
        <w:rPr>
          <w:rFonts w:cstheme="minorHAnsi"/>
          <w:rPrChange w:id="813" w:author="Gonzalo Pedrotti" w:date="2019-05-13T21:42:00Z">
            <w:rPr/>
          </w:rPrChange>
        </w:rPr>
      </w:pPr>
    </w:p>
    <w:p w14:paraId="60225CB4" w14:textId="0700A955" w:rsidR="00395689" w:rsidRPr="00234991" w:rsidRDefault="00395689">
      <w:pPr>
        <w:jc w:val="both"/>
        <w:rPr>
          <w:rFonts w:cstheme="minorHAnsi"/>
          <w:rPrChange w:id="814" w:author="Gonzalo Pedrotti" w:date="2019-05-13T21:42:00Z">
            <w:rPr/>
          </w:rPrChange>
        </w:rPr>
      </w:pPr>
      <w:r w:rsidRPr="00234991">
        <w:rPr>
          <w:rFonts w:cstheme="minorHAnsi"/>
          <w:rPrChange w:id="815" w:author="Gonzalo Pedrotti" w:date="2019-05-13T21:42:00Z">
            <w:rPr/>
          </w:rPrChange>
        </w:rPr>
        <w:t>Aclaración: cualquier historia de usuario sobre la que se tenga duda, no será incluida en el siguiente Sprint.</w:t>
      </w:r>
    </w:p>
    <w:p w14:paraId="119D47D3" w14:textId="77777777" w:rsidR="008C3B32" w:rsidRPr="00234991" w:rsidRDefault="008C3B32">
      <w:pPr>
        <w:jc w:val="both"/>
        <w:rPr>
          <w:rFonts w:cstheme="minorHAnsi"/>
          <w:rPrChange w:id="816" w:author="Gonzalo Pedrotti" w:date="2019-05-13T21:42:00Z">
            <w:rPr/>
          </w:rPrChange>
        </w:rPr>
      </w:pPr>
    </w:p>
    <w:p w14:paraId="2557173A" w14:textId="3F6CD5BB" w:rsidR="004E0CF5" w:rsidRPr="00234991" w:rsidRDefault="00DF27D9">
      <w:pPr>
        <w:pStyle w:val="Ttulo2"/>
        <w:jc w:val="both"/>
        <w:rPr>
          <w:rFonts w:asciiTheme="minorHAnsi" w:hAnsiTheme="minorHAnsi" w:cstheme="minorHAnsi"/>
          <w:rPrChange w:id="817" w:author="Gonzalo Pedrotti" w:date="2019-05-13T21:42:00Z">
            <w:rPr/>
          </w:rPrChange>
        </w:rPr>
      </w:pPr>
      <w:bookmarkStart w:id="818" w:name="_Toc8677289"/>
      <w:r w:rsidRPr="00234991">
        <w:rPr>
          <w:rFonts w:asciiTheme="minorHAnsi" w:hAnsiTheme="minorHAnsi" w:cstheme="minorHAnsi"/>
          <w:rPrChange w:id="819" w:author="Gonzalo Pedrotti" w:date="2019-05-13T21:42:00Z">
            <w:rPr/>
          </w:rPrChange>
        </w:rPr>
        <w:t>Criterios de Hecho (</w:t>
      </w:r>
      <w:proofErr w:type="spellStart"/>
      <w:r w:rsidR="008C3B32" w:rsidRPr="00234991">
        <w:rPr>
          <w:rFonts w:asciiTheme="minorHAnsi" w:hAnsiTheme="minorHAnsi" w:cstheme="minorHAnsi"/>
          <w:rPrChange w:id="820" w:author="Gonzalo Pedrotti" w:date="2019-05-13T21:42:00Z">
            <w:rPr/>
          </w:rPrChange>
        </w:rPr>
        <w:t>Definition</w:t>
      </w:r>
      <w:proofErr w:type="spellEnd"/>
      <w:r w:rsidR="008C3B32" w:rsidRPr="00234991">
        <w:rPr>
          <w:rFonts w:asciiTheme="minorHAnsi" w:hAnsiTheme="minorHAnsi" w:cstheme="minorHAnsi"/>
          <w:rPrChange w:id="821" w:author="Gonzalo Pedrotti" w:date="2019-05-13T21:42:00Z">
            <w:rPr/>
          </w:rPrChange>
        </w:rPr>
        <w:t xml:space="preserve"> </w:t>
      </w:r>
      <w:proofErr w:type="spellStart"/>
      <w:r w:rsidR="008C3B32" w:rsidRPr="00234991">
        <w:rPr>
          <w:rFonts w:asciiTheme="minorHAnsi" w:hAnsiTheme="minorHAnsi" w:cstheme="minorHAnsi"/>
          <w:rPrChange w:id="822" w:author="Gonzalo Pedrotti" w:date="2019-05-13T21:42:00Z">
            <w:rPr/>
          </w:rPrChange>
        </w:rPr>
        <w:t>of</w:t>
      </w:r>
      <w:proofErr w:type="spellEnd"/>
      <w:r w:rsidR="008C3B32" w:rsidRPr="00234991">
        <w:rPr>
          <w:rFonts w:asciiTheme="minorHAnsi" w:hAnsiTheme="minorHAnsi" w:cstheme="minorHAnsi"/>
          <w:rPrChange w:id="823" w:author="Gonzalo Pedrotti" w:date="2019-05-13T21:42:00Z">
            <w:rPr/>
          </w:rPrChange>
        </w:rPr>
        <w:t xml:space="preserve"> </w:t>
      </w:r>
      <w:r w:rsidRPr="00234991">
        <w:rPr>
          <w:rFonts w:asciiTheme="minorHAnsi" w:hAnsiTheme="minorHAnsi" w:cstheme="minorHAnsi"/>
          <w:rPrChange w:id="824" w:author="Gonzalo Pedrotti" w:date="2019-05-13T21:42:00Z">
            <w:rPr/>
          </w:rPrChange>
        </w:rPr>
        <w:t>Done)</w:t>
      </w:r>
      <w:bookmarkEnd w:id="818"/>
    </w:p>
    <w:p w14:paraId="4D503515" w14:textId="191151C7" w:rsidR="00395689" w:rsidRPr="0033419B" w:rsidRDefault="00395689">
      <w:pPr>
        <w:jc w:val="both"/>
        <w:rPr>
          <w:rFonts w:cstheme="minorHAnsi"/>
        </w:rPr>
      </w:pPr>
    </w:p>
    <w:p w14:paraId="487B0F64" w14:textId="625A91DD" w:rsidR="00395689" w:rsidRPr="00234991" w:rsidRDefault="00395689">
      <w:pPr>
        <w:jc w:val="both"/>
        <w:rPr>
          <w:rFonts w:cstheme="minorHAnsi"/>
        </w:rPr>
      </w:pPr>
      <w:r w:rsidRPr="00234991">
        <w:rPr>
          <w:rFonts w:cstheme="minorHAnsi"/>
        </w:rPr>
        <w:t>Los criterios de hecho responden a qué tiene que cumplir la historia de usuario para que sea considerada Hecha o Terminada. Es responsabilidad del equipo que una historia sea marcada como Hecha.</w:t>
      </w:r>
    </w:p>
    <w:p w14:paraId="766AE86A" w14:textId="4D97A095" w:rsidR="00E43403" w:rsidRPr="00234991" w:rsidRDefault="00E43403">
      <w:pPr>
        <w:jc w:val="both"/>
        <w:rPr>
          <w:rFonts w:cstheme="minorHAnsi"/>
          <w:rPrChange w:id="825" w:author="Gonzalo Pedrotti" w:date="2019-05-13T21:42:00Z">
            <w:rPr/>
          </w:rPrChange>
        </w:rPr>
      </w:pPr>
      <w:r w:rsidRPr="00234991">
        <w:rPr>
          <w:rFonts w:cstheme="minorHAnsi"/>
        </w:rPr>
        <w:t>Se utiliza un</w:t>
      </w:r>
      <w:del w:id="826" w:author="Christian Villafañe" w:date="2019-05-06T10:30:00Z">
        <w:r w:rsidRPr="004A7211" w:rsidDel="00C03105">
          <w:rPr>
            <w:rFonts w:cstheme="minorHAnsi"/>
          </w:rPr>
          <w:delText>a</w:delText>
        </w:r>
      </w:del>
      <w:r w:rsidRPr="004A7211">
        <w:rPr>
          <w:rFonts w:cstheme="minorHAnsi"/>
        </w:rPr>
        <w:t xml:space="preserve"> </w:t>
      </w:r>
      <w:proofErr w:type="spellStart"/>
      <w:r w:rsidRPr="004A7211">
        <w:rPr>
          <w:rFonts w:cstheme="minorHAnsi"/>
        </w:rPr>
        <w:t>checklist</w:t>
      </w:r>
      <w:proofErr w:type="spellEnd"/>
      <w:r w:rsidRPr="004A7211">
        <w:rPr>
          <w:rFonts w:cstheme="minorHAnsi"/>
        </w:rPr>
        <w:t xml:space="preserve"> con los criterios acordados por el equipo para cambiar el estado de una historia de usuario al estado de </w:t>
      </w:r>
      <w:r w:rsidR="00A30AC4" w:rsidRPr="00234991">
        <w:rPr>
          <w:rFonts w:cstheme="minorHAnsi"/>
          <w:rPrChange w:id="827" w:author="Gonzalo Pedrotti" w:date="2019-05-13T21:42:00Z">
            <w:rPr/>
          </w:rPrChange>
        </w:rPr>
        <w:t>“Terminada” o “Hecha”</w:t>
      </w:r>
      <w:r w:rsidR="007F0A4A" w:rsidRPr="00234991">
        <w:rPr>
          <w:rFonts w:cstheme="minorHAnsi"/>
          <w:rPrChange w:id="828" w:author="Gonzalo Pedrotti" w:date="2019-05-13T21:42:00Z">
            <w:rPr/>
          </w:rPrChange>
        </w:rPr>
        <w:t>.</w:t>
      </w:r>
    </w:p>
    <w:p w14:paraId="05405DEF" w14:textId="148831DA" w:rsidR="00EF36B0" w:rsidRPr="00234991" w:rsidRDefault="00EF36B0">
      <w:pPr>
        <w:jc w:val="both"/>
        <w:rPr>
          <w:rFonts w:cstheme="minorHAnsi"/>
          <w:rPrChange w:id="829" w:author="Gonzalo Pedrotti" w:date="2019-05-13T21:42:00Z">
            <w:rPr/>
          </w:rPrChange>
        </w:rPr>
      </w:pPr>
      <w:r w:rsidRPr="00234991">
        <w:rPr>
          <w:rFonts w:cstheme="minorHAnsi"/>
          <w:rPrChange w:id="830" w:author="Gonzalo Pedrotti" w:date="2019-05-13T21:42:00Z">
            <w:rPr/>
          </w:rPrChange>
        </w:rPr>
        <w:t>El Criterio de Hecho utilizado por el equipo será el siguiente:</w:t>
      </w:r>
    </w:p>
    <w:p w14:paraId="47ED3915" w14:textId="0D8F06D2" w:rsidR="002A4CF5" w:rsidRPr="00234991" w:rsidRDefault="002A4CF5">
      <w:pPr>
        <w:pStyle w:val="Prrafodelista"/>
        <w:numPr>
          <w:ilvl w:val="0"/>
          <w:numId w:val="12"/>
        </w:numPr>
        <w:jc w:val="both"/>
        <w:rPr>
          <w:rFonts w:cstheme="minorHAnsi"/>
          <w:rPrChange w:id="831" w:author="Gonzalo Pedrotti" w:date="2019-05-13T21:42:00Z">
            <w:rPr/>
          </w:rPrChange>
        </w:rPr>
      </w:pPr>
      <w:r w:rsidRPr="00234991">
        <w:rPr>
          <w:rFonts w:cstheme="minorHAnsi"/>
          <w:rPrChange w:id="832" w:author="Gonzalo Pedrotti" w:date="2019-05-13T21:42:00Z">
            <w:rPr/>
          </w:rPrChange>
        </w:rPr>
        <w:t>La historia ha sido analizada y/o diseñado</w:t>
      </w:r>
    </w:p>
    <w:p w14:paraId="43056395" w14:textId="2DD91783" w:rsidR="002A4CF5" w:rsidRPr="00234991" w:rsidRDefault="002A4CF5">
      <w:pPr>
        <w:pStyle w:val="Prrafodelista"/>
        <w:numPr>
          <w:ilvl w:val="0"/>
          <w:numId w:val="12"/>
        </w:numPr>
        <w:jc w:val="both"/>
        <w:rPr>
          <w:rFonts w:cstheme="minorHAnsi"/>
          <w:rPrChange w:id="833" w:author="Gonzalo Pedrotti" w:date="2019-05-13T21:42:00Z">
            <w:rPr/>
          </w:rPrChange>
        </w:rPr>
      </w:pPr>
      <w:r w:rsidRPr="00234991">
        <w:rPr>
          <w:rFonts w:cstheme="minorHAnsi"/>
          <w:rPrChange w:id="834" w:author="Gonzalo Pedrotti" w:date="2019-05-13T21:42:00Z">
            <w:rPr/>
          </w:rPrChange>
        </w:rPr>
        <w:t>El código ha sido completado:</w:t>
      </w:r>
    </w:p>
    <w:p w14:paraId="5957006F" w14:textId="21140793" w:rsidR="00EF36B0" w:rsidRPr="00234991" w:rsidRDefault="00EF36B0">
      <w:pPr>
        <w:pStyle w:val="Prrafodelista"/>
        <w:numPr>
          <w:ilvl w:val="1"/>
          <w:numId w:val="3"/>
        </w:numPr>
        <w:jc w:val="both"/>
        <w:rPr>
          <w:rFonts w:cstheme="minorHAnsi"/>
          <w:rPrChange w:id="835" w:author="Gonzalo Pedrotti" w:date="2019-05-13T21:42:00Z">
            <w:rPr/>
          </w:rPrChange>
        </w:rPr>
      </w:pPr>
      <w:r w:rsidRPr="00234991">
        <w:rPr>
          <w:rFonts w:cstheme="minorHAnsi"/>
          <w:rPrChange w:id="836" w:author="Gonzalo Pedrotti" w:date="2019-05-13T21:42:00Z">
            <w:rPr/>
          </w:rPrChange>
        </w:rPr>
        <w:t>Código refactorizado</w:t>
      </w:r>
    </w:p>
    <w:p w14:paraId="4D967BB1" w14:textId="3199F33D" w:rsidR="00EF36B0" w:rsidRPr="00234991" w:rsidRDefault="00EF36B0">
      <w:pPr>
        <w:pStyle w:val="Prrafodelista"/>
        <w:numPr>
          <w:ilvl w:val="1"/>
          <w:numId w:val="3"/>
        </w:numPr>
        <w:jc w:val="both"/>
        <w:rPr>
          <w:rFonts w:cstheme="minorHAnsi"/>
          <w:rPrChange w:id="837" w:author="Gonzalo Pedrotti" w:date="2019-05-13T21:42:00Z">
            <w:rPr/>
          </w:rPrChange>
        </w:rPr>
      </w:pPr>
      <w:r w:rsidRPr="00234991">
        <w:rPr>
          <w:rFonts w:cstheme="minorHAnsi"/>
          <w:rPrChange w:id="838" w:author="Gonzalo Pedrotti" w:date="2019-05-13T21:42:00Z">
            <w:rPr/>
          </w:rPrChange>
        </w:rPr>
        <w:t>Código con formato estándar</w:t>
      </w:r>
    </w:p>
    <w:p w14:paraId="162C03C9" w14:textId="2107BD84" w:rsidR="00EF36B0" w:rsidRPr="00234991" w:rsidRDefault="00EF36B0">
      <w:pPr>
        <w:pStyle w:val="Prrafodelista"/>
        <w:numPr>
          <w:ilvl w:val="1"/>
          <w:numId w:val="3"/>
        </w:numPr>
        <w:jc w:val="both"/>
        <w:rPr>
          <w:rFonts w:cstheme="minorHAnsi"/>
          <w:rPrChange w:id="839" w:author="Gonzalo Pedrotti" w:date="2019-05-13T21:42:00Z">
            <w:rPr/>
          </w:rPrChange>
        </w:rPr>
      </w:pPr>
      <w:r w:rsidRPr="00234991">
        <w:rPr>
          <w:rFonts w:cstheme="minorHAnsi"/>
          <w:rPrChange w:id="840" w:author="Gonzalo Pedrotti" w:date="2019-05-13T21:42:00Z">
            <w:rPr/>
          </w:rPrChange>
        </w:rPr>
        <w:t>Código comentado</w:t>
      </w:r>
    </w:p>
    <w:p w14:paraId="19926A61" w14:textId="1862E9EF" w:rsidR="00EF36B0" w:rsidRPr="00234991" w:rsidRDefault="00EF36B0">
      <w:pPr>
        <w:pStyle w:val="Prrafodelista"/>
        <w:numPr>
          <w:ilvl w:val="1"/>
          <w:numId w:val="3"/>
        </w:numPr>
        <w:jc w:val="both"/>
        <w:rPr>
          <w:rFonts w:cstheme="minorHAnsi"/>
          <w:rPrChange w:id="841" w:author="Gonzalo Pedrotti" w:date="2019-05-13T21:42:00Z">
            <w:rPr/>
          </w:rPrChange>
        </w:rPr>
      </w:pPr>
      <w:r w:rsidRPr="00234991">
        <w:rPr>
          <w:rFonts w:cstheme="minorHAnsi"/>
          <w:rPrChange w:id="842" w:author="Gonzalo Pedrotti" w:date="2019-05-13T21:42:00Z">
            <w:rPr/>
          </w:rPrChange>
        </w:rPr>
        <w:lastRenderedPageBreak/>
        <w:t>Código en el repositorio</w:t>
      </w:r>
    </w:p>
    <w:p w14:paraId="24C2B38B" w14:textId="5698168E" w:rsidR="00EF36B0" w:rsidRPr="00234991" w:rsidRDefault="00EF36B0">
      <w:pPr>
        <w:pStyle w:val="Prrafodelista"/>
        <w:numPr>
          <w:ilvl w:val="1"/>
          <w:numId w:val="3"/>
        </w:numPr>
        <w:jc w:val="both"/>
        <w:rPr>
          <w:rFonts w:cstheme="minorHAnsi"/>
          <w:rPrChange w:id="843" w:author="Gonzalo Pedrotti" w:date="2019-05-13T21:42:00Z">
            <w:rPr/>
          </w:rPrChange>
        </w:rPr>
      </w:pPr>
      <w:r w:rsidRPr="00234991">
        <w:rPr>
          <w:rFonts w:cstheme="minorHAnsi"/>
          <w:rPrChange w:id="844" w:author="Gonzalo Pedrotti" w:date="2019-05-13T21:42:00Z">
            <w:rPr/>
          </w:rPrChange>
        </w:rPr>
        <w:t>Código inspeccionado</w:t>
      </w:r>
    </w:p>
    <w:p w14:paraId="23A637DB" w14:textId="4EA962AF" w:rsidR="002A4CF5" w:rsidRPr="00234991" w:rsidRDefault="002A4CF5">
      <w:pPr>
        <w:pStyle w:val="Prrafodelista"/>
        <w:numPr>
          <w:ilvl w:val="0"/>
          <w:numId w:val="14"/>
        </w:numPr>
        <w:jc w:val="both"/>
        <w:rPr>
          <w:rFonts w:cstheme="minorHAnsi"/>
          <w:rPrChange w:id="845" w:author="Gonzalo Pedrotti" w:date="2019-05-13T21:42:00Z">
            <w:rPr/>
          </w:rPrChange>
        </w:rPr>
      </w:pPr>
      <w:r w:rsidRPr="00234991">
        <w:rPr>
          <w:rFonts w:cstheme="minorHAnsi"/>
          <w:rPrChange w:id="846" w:author="Gonzalo Pedrotti" w:date="2019-05-13T21:42:00Z">
            <w:rPr/>
          </w:rPrChange>
        </w:rPr>
        <w:t>El análisis, diseño e implementación han sido probados</w:t>
      </w:r>
    </w:p>
    <w:p w14:paraId="06E3AD97" w14:textId="7B2DDA9E" w:rsidR="00F036BB" w:rsidRPr="00234991" w:rsidRDefault="00EF36B0">
      <w:pPr>
        <w:pStyle w:val="Prrafodelista"/>
        <w:numPr>
          <w:ilvl w:val="0"/>
          <w:numId w:val="13"/>
        </w:numPr>
        <w:jc w:val="both"/>
        <w:rPr>
          <w:rFonts w:cstheme="minorHAnsi"/>
          <w:rPrChange w:id="847" w:author="Gonzalo Pedrotti" w:date="2019-05-13T21:42:00Z">
            <w:rPr/>
          </w:rPrChange>
        </w:rPr>
      </w:pPr>
      <w:r w:rsidRPr="00234991">
        <w:rPr>
          <w:rFonts w:cstheme="minorHAnsi"/>
          <w:rPrChange w:id="848" w:author="Gonzalo Pedrotti" w:date="2019-05-13T21:42:00Z">
            <w:rPr/>
          </w:rPrChange>
        </w:rPr>
        <w:t>Documentación de usuario revisad</w:t>
      </w:r>
      <w:r w:rsidR="009602F8" w:rsidRPr="00234991">
        <w:rPr>
          <w:rFonts w:cstheme="minorHAnsi"/>
          <w:rPrChange w:id="849" w:author="Gonzalo Pedrotti" w:date="2019-05-13T21:42:00Z">
            <w:rPr/>
          </w:rPrChange>
        </w:rPr>
        <w:t>o</w:t>
      </w:r>
      <w:r w:rsidRPr="00234991">
        <w:rPr>
          <w:rFonts w:cstheme="minorHAnsi"/>
          <w:rPrChange w:id="850" w:author="Gonzalo Pedrotti" w:date="2019-05-13T21:42:00Z">
            <w:rPr/>
          </w:rPrChange>
        </w:rPr>
        <w:t xml:space="preserve"> y actualizad</w:t>
      </w:r>
      <w:r w:rsidR="009602F8" w:rsidRPr="00234991">
        <w:rPr>
          <w:rFonts w:cstheme="minorHAnsi"/>
          <w:rPrChange w:id="851" w:author="Gonzalo Pedrotti" w:date="2019-05-13T21:42:00Z">
            <w:rPr/>
          </w:rPrChange>
        </w:rPr>
        <w:t>o</w:t>
      </w:r>
    </w:p>
    <w:p w14:paraId="2928CAEC" w14:textId="77777777" w:rsidR="002A4CF5" w:rsidRPr="00234991" w:rsidRDefault="002A4CF5">
      <w:pPr>
        <w:jc w:val="both"/>
        <w:rPr>
          <w:rFonts w:cstheme="minorHAnsi"/>
          <w:rPrChange w:id="852" w:author="Gonzalo Pedrotti" w:date="2019-05-13T21:42:00Z">
            <w:rPr/>
          </w:rPrChange>
        </w:rPr>
      </w:pPr>
    </w:p>
    <w:p w14:paraId="68B9BF84" w14:textId="18037B00" w:rsidR="00F036BB" w:rsidRPr="00234991" w:rsidRDefault="00F036BB">
      <w:pPr>
        <w:pStyle w:val="Ttulo1"/>
        <w:jc w:val="both"/>
        <w:rPr>
          <w:rFonts w:asciiTheme="minorHAnsi" w:hAnsiTheme="minorHAnsi" w:cstheme="minorHAnsi"/>
          <w:rPrChange w:id="853" w:author="Gonzalo Pedrotti" w:date="2019-05-13T21:42:00Z">
            <w:rPr/>
          </w:rPrChange>
        </w:rPr>
      </w:pPr>
      <w:bookmarkStart w:id="854" w:name="_Toc8677290"/>
      <w:r w:rsidRPr="00234991">
        <w:rPr>
          <w:rFonts w:asciiTheme="minorHAnsi" w:hAnsiTheme="minorHAnsi" w:cstheme="minorHAnsi"/>
          <w:rPrChange w:id="855" w:author="Gonzalo Pedrotti" w:date="2019-05-13T21:42:00Z">
            <w:rPr/>
          </w:rPrChange>
        </w:rPr>
        <w:t>Metodología de Trabajo del Sprint</w:t>
      </w:r>
      <w:bookmarkEnd w:id="854"/>
    </w:p>
    <w:p w14:paraId="48C5FD55" w14:textId="77777777" w:rsidR="00F036BB" w:rsidRPr="0033419B" w:rsidRDefault="00F036BB">
      <w:pPr>
        <w:jc w:val="both"/>
        <w:rPr>
          <w:rFonts w:cstheme="minorHAnsi"/>
        </w:rPr>
      </w:pPr>
    </w:p>
    <w:p w14:paraId="092A8712" w14:textId="3F8C7908" w:rsidR="00154CA7" w:rsidRPr="00234991" w:rsidRDefault="00F036BB">
      <w:pPr>
        <w:pStyle w:val="Ttulo2"/>
        <w:jc w:val="both"/>
        <w:rPr>
          <w:rFonts w:asciiTheme="minorHAnsi" w:hAnsiTheme="minorHAnsi" w:cstheme="minorHAnsi"/>
          <w:rPrChange w:id="856" w:author="Gonzalo Pedrotti" w:date="2019-05-13T21:42:00Z">
            <w:rPr/>
          </w:rPrChange>
        </w:rPr>
      </w:pPr>
      <w:bookmarkStart w:id="857" w:name="_Toc8677291"/>
      <w:r w:rsidRPr="00234991">
        <w:rPr>
          <w:rFonts w:asciiTheme="minorHAnsi" w:hAnsiTheme="minorHAnsi" w:cstheme="minorHAnsi"/>
          <w:rPrChange w:id="858" w:author="Gonzalo Pedrotti" w:date="2019-05-13T21:42:00Z">
            <w:rPr/>
          </w:rPrChange>
        </w:rPr>
        <w:t>Flujo de Trabajo en los Sprint</w:t>
      </w:r>
      <w:bookmarkEnd w:id="857"/>
    </w:p>
    <w:p w14:paraId="2ED6429A" w14:textId="69BDE6A6" w:rsidR="00F036BB" w:rsidRPr="00234991" w:rsidRDefault="00F036BB">
      <w:pPr>
        <w:jc w:val="both"/>
        <w:rPr>
          <w:rFonts w:cstheme="minorHAnsi"/>
        </w:rPr>
      </w:pPr>
      <w:r w:rsidRPr="0033419B">
        <w:rPr>
          <w:rFonts w:cstheme="minorHAnsi"/>
        </w:rPr>
        <w:t xml:space="preserve">La metodología ágil </w:t>
      </w:r>
      <w:r w:rsidR="00EB015F" w:rsidRPr="00234991">
        <w:rPr>
          <w:rFonts w:cstheme="minorHAnsi"/>
        </w:rPr>
        <w:t xml:space="preserve">que utilizará </w:t>
      </w:r>
      <w:r w:rsidRPr="00234991">
        <w:rPr>
          <w:rFonts w:cstheme="minorHAnsi"/>
        </w:rPr>
        <w:t>el equipo será SCRUM, y en cada Sprint será llevado a cabo el Proceso Unificado de Desarrollo (PUD), por lo que los flujos de trabajo del PUD, en vez de realizarse en iteraciones, se llevarán a cabo en diferentes Sprint, donde no necesariamente se lleven a cabo todos, sino los que sean necesarios.</w:t>
      </w:r>
    </w:p>
    <w:p w14:paraId="6CC5EBAE" w14:textId="6BBE14A7" w:rsidR="00F036BB" w:rsidRPr="00234991" w:rsidRDefault="00F036BB">
      <w:pPr>
        <w:jc w:val="both"/>
        <w:rPr>
          <w:rFonts w:cstheme="minorHAnsi"/>
        </w:rPr>
      </w:pPr>
      <w:r w:rsidRPr="00234991">
        <w:rPr>
          <w:rFonts w:cstheme="minorHAnsi"/>
        </w:rPr>
        <w:t>Para ver más gráficamente esto, utilizamos el siguiente esquema que define la estructura del Proceso Unificado de Desarrollo, con los correspondientes flujos de trabajo y fases:</w:t>
      </w:r>
    </w:p>
    <w:p w14:paraId="7FEF54F6" w14:textId="762B415A" w:rsidR="00F036BB" w:rsidRPr="0033419B" w:rsidRDefault="00D52E48">
      <w:pPr>
        <w:jc w:val="both"/>
        <w:rPr>
          <w:rFonts w:cstheme="minorHAnsi"/>
        </w:rPr>
      </w:pPr>
      <w:r w:rsidRPr="0033419B">
        <w:rPr>
          <w:rFonts w:cstheme="minorHAnsi"/>
          <w:noProof/>
          <w:lang w:eastAsia="es-AR"/>
        </w:rPr>
        <w:drawing>
          <wp:anchor distT="0" distB="0" distL="114300" distR="114300" simplePos="0" relativeHeight="251684864" behindDoc="0" locked="0" layoutInCell="1" allowOverlap="1" wp14:anchorId="58EF6800" wp14:editId="77651BB8">
            <wp:simplePos x="0" y="0"/>
            <wp:positionH relativeFrom="margin">
              <wp:align>left</wp:align>
            </wp:positionH>
            <wp:positionV relativeFrom="paragraph">
              <wp:posOffset>204494</wp:posOffset>
            </wp:positionV>
            <wp:extent cx="5259840" cy="2734573"/>
            <wp:effectExtent l="0" t="0" r="0" b="8890"/>
            <wp:wrapTopAndBottom/>
            <wp:docPr id="4" name="Imagen 4" descr="Resultado de imagen para proceso unificado de desarroll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ceso unificado de desarrollo de softw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840" cy="2734573"/>
                    </a:xfrm>
                    <a:prstGeom prst="rect">
                      <a:avLst/>
                    </a:prstGeom>
                    <a:noFill/>
                    <a:ln>
                      <a:noFill/>
                    </a:ln>
                  </pic:spPr>
                </pic:pic>
              </a:graphicData>
            </a:graphic>
          </wp:anchor>
        </w:drawing>
      </w:r>
    </w:p>
    <w:p w14:paraId="1B9B7128" w14:textId="77777777" w:rsidR="00F036BB" w:rsidRPr="00234991" w:rsidRDefault="00F036BB">
      <w:pPr>
        <w:jc w:val="both"/>
        <w:rPr>
          <w:rFonts w:cstheme="minorHAnsi"/>
        </w:rPr>
      </w:pPr>
    </w:p>
    <w:p w14:paraId="3550D4E3" w14:textId="77777777" w:rsidR="00F036BB" w:rsidRPr="00234991" w:rsidRDefault="00F036BB">
      <w:pPr>
        <w:jc w:val="both"/>
        <w:rPr>
          <w:rFonts w:cstheme="minorHAnsi"/>
        </w:rPr>
      </w:pPr>
      <w:r w:rsidRPr="00234991">
        <w:rPr>
          <w:rFonts w:cstheme="minorHAnsi"/>
        </w:rPr>
        <w:t>En nuestro caso particular, cada iteración del PUD, nos representa un Sprint de SCRUM.</w:t>
      </w:r>
    </w:p>
    <w:p w14:paraId="12736B62" w14:textId="25E98557" w:rsidR="00154CA7" w:rsidRPr="00234991" w:rsidRDefault="00154CA7">
      <w:pPr>
        <w:jc w:val="both"/>
        <w:rPr>
          <w:ins w:id="859" w:author="Gonzalo Pedrotti" w:date="2019-05-09T15:02:00Z"/>
          <w:rFonts w:cstheme="minorHAnsi"/>
        </w:rPr>
      </w:pPr>
    </w:p>
    <w:p w14:paraId="0AAD1906" w14:textId="2DA5BA6C" w:rsidR="00D52E48" w:rsidRPr="00234991" w:rsidRDefault="00D52E48">
      <w:pPr>
        <w:jc w:val="both"/>
        <w:rPr>
          <w:ins w:id="860" w:author="Gonzalo Pedrotti" w:date="2019-05-09T15:02:00Z"/>
          <w:rFonts w:cstheme="minorHAnsi"/>
        </w:rPr>
      </w:pPr>
    </w:p>
    <w:p w14:paraId="49ED8066" w14:textId="10E90EDA" w:rsidR="00D52E48" w:rsidRPr="00234991" w:rsidRDefault="00D52E48">
      <w:pPr>
        <w:jc w:val="both"/>
        <w:rPr>
          <w:ins w:id="861" w:author="Gonzalo Pedrotti" w:date="2019-05-09T15:02:00Z"/>
          <w:rFonts w:cstheme="minorHAnsi"/>
        </w:rPr>
      </w:pPr>
    </w:p>
    <w:p w14:paraId="57EB6EE7" w14:textId="3CBCC359" w:rsidR="00D52E48" w:rsidRPr="00234991" w:rsidRDefault="00D52E48">
      <w:pPr>
        <w:jc w:val="both"/>
        <w:rPr>
          <w:ins w:id="862" w:author="Gonzalo Pedrotti" w:date="2019-05-09T15:02:00Z"/>
          <w:rFonts w:cstheme="minorHAnsi"/>
        </w:rPr>
      </w:pPr>
    </w:p>
    <w:p w14:paraId="309EFBC9" w14:textId="0AD720A5" w:rsidR="00D52E48" w:rsidRPr="00234991" w:rsidRDefault="00D52E48">
      <w:pPr>
        <w:jc w:val="both"/>
        <w:rPr>
          <w:ins w:id="863" w:author="Gonzalo Pedrotti" w:date="2019-05-09T15:02:00Z"/>
          <w:rFonts w:cstheme="minorHAnsi"/>
        </w:rPr>
      </w:pPr>
    </w:p>
    <w:p w14:paraId="7A0BFD87" w14:textId="77777777" w:rsidR="00D52E48" w:rsidRPr="00234991" w:rsidRDefault="00D52E48">
      <w:pPr>
        <w:jc w:val="both"/>
        <w:rPr>
          <w:rFonts w:cstheme="minorHAnsi"/>
        </w:rPr>
      </w:pPr>
    </w:p>
    <w:p w14:paraId="615EB0A6" w14:textId="41BA785C" w:rsidR="00154CA7" w:rsidRPr="00234991" w:rsidRDefault="0092776D">
      <w:pPr>
        <w:pStyle w:val="Ttulo2"/>
        <w:jc w:val="both"/>
        <w:rPr>
          <w:rFonts w:asciiTheme="minorHAnsi" w:hAnsiTheme="minorHAnsi" w:cstheme="minorHAnsi"/>
          <w:rPrChange w:id="864" w:author="Gonzalo Pedrotti" w:date="2019-05-13T21:42:00Z">
            <w:rPr/>
          </w:rPrChange>
        </w:rPr>
        <w:pPrChange w:id="865" w:author="Gonzalo Pedrotti" w:date="2019-05-13T21:42:00Z">
          <w:pPr>
            <w:pStyle w:val="Ttulo1"/>
            <w:jc w:val="both"/>
          </w:pPr>
        </w:pPrChange>
      </w:pPr>
      <w:bookmarkStart w:id="866" w:name="_Toc8677292"/>
      <w:r w:rsidRPr="00234991">
        <w:rPr>
          <w:rFonts w:asciiTheme="minorHAnsi" w:hAnsiTheme="minorHAnsi" w:cstheme="minorHAnsi"/>
          <w:rPrChange w:id="867" w:author="Gonzalo Pedrotti" w:date="2019-05-13T21:42:00Z">
            <w:rPr/>
          </w:rPrChange>
        </w:rPr>
        <w:lastRenderedPageBreak/>
        <w:t>Planificación del Sprint</w:t>
      </w:r>
      <w:bookmarkEnd w:id="866"/>
    </w:p>
    <w:p w14:paraId="6BAE730B" w14:textId="02D1E0D0" w:rsidR="00EC2469" w:rsidRPr="00234991" w:rsidRDefault="00EC2469">
      <w:pPr>
        <w:jc w:val="both"/>
        <w:rPr>
          <w:rFonts w:cstheme="minorHAnsi"/>
          <w:rPrChange w:id="868" w:author="Gonzalo Pedrotti" w:date="2019-05-13T21:42:00Z">
            <w:rPr/>
          </w:rPrChange>
        </w:rPr>
      </w:pPr>
      <w:r w:rsidRPr="0033419B">
        <w:rPr>
          <w:rFonts w:cstheme="minorHAnsi"/>
        </w:rPr>
        <w:t xml:space="preserve">La planificación del Sprint cuenta con un conjunto de </w:t>
      </w:r>
      <w:r w:rsidRPr="00234991">
        <w:rPr>
          <w:rFonts w:cstheme="minorHAnsi"/>
        </w:rPr>
        <w:t xml:space="preserve">datos y herramientas utilizadas para llevar el control del mismo y planificar diversos aspectos importantes. Esta planificación será llevada a cabo utilizando un documento a través de la herramienta Excel, </w:t>
      </w:r>
      <w:del w:id="869" w:author="Christian Villafañe" w:date="2019-05-06T10:32:00Z">
        <w:r w:rsidRPr="00234991" w:rsidDel="001B4F1E">
          <w:rPr>
            <w:rFonts w:cstheme="minorHAnsi"/>
          </w:rPr>
          <w:delText xml:space="preserve">la </w:delText>
        </w:r>
      </w:del>
      <w:ins w:id="870" w:author="Christian Villafañe" w:date="2019-05-06T10:32:00Z">
        <w:r w:rsidR="001B4F1E" w:rsidRPr="00234991">
          <w:rPr>
            <w:rFonts w:cstheme="minorHAnsi"/>
          </w:rPr>
          <w:t xml:space="preserve">el </w:t>
        </w:r>
      </w:ins>
      <w:r w:rsidRPr="00234991">
        <w:rPr>
          <w:rFonts w:cstheme="minorHAnsi"/>
        </w:rPr>
        <w:t>cual contiene cuatro apartados</w:t>
      </w:r>
      <w:r w:rsidR="00F036BB" w:rsidRPr="00234991">
        <w:rPr>
          <w:rFonts w:cstheme="minorHAnsi"/>
        </w:rPr>
        <w:t xml:space="preserve">, </w:t>
      </w:r>
      <w:r w:rsidR="00642C59" w:rsidRPr="00234991">
        <w:rPr>
          <w:rFonts w:cstheme="minorHAnsi"/>
        </w:rPr>
        <w:t xml:space="preserve">y </w:t>
      </w:r>
      <w:r w:rsidR="00F036BB" w:rsidRPr="00234991">
        <w:rPr>
          <w:rFonts w:cstheme="minorHAnsi"/>
        </w:rPr>
        <w:t>pertenecen al mismo documento generado al final del Sprint</w:t>
      </w:r>
      <w:r w:rsidR="00642C59" w:rsidRPr="004A7211">
        <w:rPr>
          <w:rFonts w:cstheme="minorHAnsi"/>
        </w:rPr>
        <w:t xml:space="preserve"> llamado “Planificación del Sprint”</w:t>
      </w:r>
      <w:ins w:id="871" w:author="Christian Villafañe" w:date="2019-05-06T10:32:00Z">
        <w:r w:rsidR="001B4F1E" w:rsidRPr="004A7211">
          <w:rPr>
            <w:rFonts w:cstheme="minorHAnsi"/>
          </w:rPr>
          <w:t>.</w:t>
        </w:r>
      </w:ins>
    </w:p>
    <w:p w14:paraId="281E93AB" w14:textId="0FE2BAB7" w:rsidR="00F036BB" w:rsidRPr="00234991" w:rsidDel="00D52E48" w:rsidRDefault="00F036BB">
      <w:pPr>
        <w:jc w:val="both"/>
        <w:rPr>
          <w:del w:id="872" w:author="Gonzalo Pedrotti" w:date="2019-05-09T14:47:00Z"/>
          <w:rFonts w:cstheme="minorHAnsi"/>
        </w:rPr>
      </w:pPr>
      <w:r w:rsidRPr="00234991">
        <w:rPr>
          <w:rFonts w:cstheme="minorHAnsi"/>
          <w:rPrChange w:id="873" w:author="Gonzalo Pedrotti" w:date="2019-05-13T21:42:00Z">
            <w:rPr/>
          </w:rPrChange>
        </w:rPr>
        <w:t xml:space="preserve">Un quinto apartado será incluido en un documento de Excel externo a los apartados anteriores, el cual se irá actualizando con el tiempo conforme se lleven a cabo los </w:t>
      </w:r>
      <w:proofErr w:type="spellStart"/>
      <w:r w:rsidRPr="00234991">
        <w:rPr>
          <w:rFonts w:cstheme="minorHAnsi"/>
          <w:rPrChange w:id="874" w:author="Gonzalo Pedrotti" w:date="2019-05-13T21:42:00Z">
            <w:rPr/>
          </w:rPrChange>
        </w:rPr>
        <w:t>sprints</w:t>
      </w:r>
      <w:proofErr w:type="spellEnd"/>
      <w:r w:rsidR="00642C59" w:rsidRPr="00234991">
        <w:rPr>
          <w:rFonts w:cstheme="minorHAnsi"/>
          <w:rPrChange w:id="875" w:author="Gonzalo Pedrotti" w:date="2019-05-13T21:42:00Z">
            <w:rPr/>
          </w:rPrChange>
        </w:rPr>
        <w:t xml:space="preserve"> y es denominado </w:t>
      </w:r>
      <w:r w:rsidR="002F3555" w:rsidRPr="00234991">
        <w:rPr>
          <w:rFonts w:cstheme="minorHAnsi"/>
          <w:rPrChange w:id="876" w:author="Gonzalo Pedrotti" w:date="2019-05-13T21:42:00Z">
            <w:rPr/>
          </w:rPrChange>
        </w:rPr>
        <w:t>“Velocidad del Equipo”</w:t>
      </w:r>
      <w:r w:rsidR="00B23E69" w:rsidRPr="00234991">
        <w:rPr>
          <w:rFonts w:cstheme="minorHAnsi"/>
          <w:rPrChange w:id="877" w:author="Gonzalo Pedrotti" w:date="2019-05-13T21:42:00Z">
            <w:rPr/>
          </w:rPrChange>
        </w:rPr>
        <w:t>.</w:t>
      </w:r>
    </w:p>
    <w:p w14:paraId="0821A72C" w14:textId="77777777" w:rsidR="00D52E48" w:rsidRPr="00234991" w:rsidRDefault="00D52E48">
      <w:pPr>
        <w:jc w:val="both"/>
        <w:rPr>
          <w:ins w:id="878" w:author="Gonzalo Pedrotti" w:date="2019-05-09T15:02:00Z"/>
          <w:rFonts w:cstheme="minorHAnsi"/>
        </w:rPr>
      </w:pPr>
    </w:p>
    <w:p w14:paraId="5AF33D97" w14:textId="77777777" w:rsidR="00B23E69" w:rsidRPr="00234991" w:rsidRDefault="00B23E69">
      <w:pPr>
        <w:jc w:val="both"/>
        <w:rPr>
          <w:rFonts w:cstheme="minorHAnsi"/>
        </w:rPr>
      </w:pPr>
    </w:p>
    <w:p w14:paraId="5D3556AA" w14:textId="5ACB102F" w:rsidR="00154CA7" w:rsidRPr="00234991" w:rsidRDefault="0092776D">
      <w:pPr>
        <w:pStyle w:val="Ttulo3"/>
        <w:numPr>
          <w:ilvl w:val="0"/>
          <w:numId w:val="16"/>
        </w:numPr>
        <w:jc w:val="both"/>
        <w:rPr>
          <w:rFonts w:asciiTheme="minorHAnsi" w:hAnsiTheme="minorHAnsi" w:cstheme="minorHAnsi"/>
          <w:rPrChange w:id="879" w:author="Gonzalo Pedrotti" w:date="2019-05-13T21:42:00Z">
            <w:rPr/>
          </w:rPrChange>
        </w:rPr>
        <w:pPrChange w:id="880" w:author="Gonzalo Pedrotti" w:date="2019-05-13T21:42:00Z">
          <w:pPr>
            <w:pStyle w:val="Ttulo2"/>
            <w:numPr>
              <w:numId w:val="9"/>
            </w:numPr>
            <w:ind w:left="720" w:hanging="360"/>
            <w:jc w:val="both"/>
          </w:pPr>
        </w:pPrChange>
      </w:pPr>
      <w:bookmarkStart w:id="881" w:name="_Toc8677293"/>
      <w:r w:rsidRPr="00234991">
        <w:rPr>
          <w:rFonts w:asciiTheme="minorHAnsi" w:hAnsiTheme="minorHAnsi" w:cstheme="minorHAnsi"/>
          <w:rPrChange w:id="882" w:author="Gonzalo Pedrotti" w:date="2019-05-13T21:42:00Z">
            <w:rPr/>
          </w:rPrChange>
        </w:rPr>
        <w:t>Definición/Objetivo del Sprint</w:t>
      </w:r>
      <w:bookmarkEnd w:id="881"/>
      <w:del w:id="883" w:author="Gonzalo Pedrotti" w:date="2019-05-09T15:05:00Z">
        <w:r w:rsidRPr="00234991" w:rsidDel="00A71254">
          <w:rPr>
            <w:rFonts w:asciiTheme="minorHAnsi" w:hAnsiTheme="minorHAnsi" w:cstheme="minorHAnsi"/>
            <w:rPrChange w:id="884" w:author="Gonzalo Pedrotti" w:date="2019-05-13T21:42:00Z">
              <w:rPr/>
            </w:rPrChange>
          </w:rPr>
          <w:delText xml:space="preserve">: </w:delText>
        </w:r>
      </w:del>
    </w:p>
    <w:p w14:paraId="6CEF2B3B" w14:textId="28C3BF73" w:rsidR="0092776D" w:rsidRPr="00234991" w:rsidRDefault="0092776D" w:rsidP="0033419B">
      <w:pPr>
        <w:jc w:val="both"/>
        <w:rPr>
          <w:ins w:id="885" w:author="Gonzalo Pedrotti" w:date="2019-05-09T13:23:00Z"/>
          <w:rFonts w:cstheme="minorHAnsi"/>
        </w:rPr>
      </w:pPr>
      <w:r w:rsidRPr="0033419B">
        <w:rPr>
          <w:rFonts w:cstheme="minorHAnsi"/>
        </w:rPr>
        <w:t xml:space="preserve">Al comienzo del Sprint, se define durante el Sprint </w:t>
      </w:r>
      <w:proofErr w:type="spellStart"/>
      <w:r w:rsidRPr="0033419B">
        <w:rPr>
          <w:rFonts w:cstheme="minorHAnsi"/>
        </w:rPr>
        <w:t>Planning</w:t>
      </w:r>
      <w:proofErr w:type="spellEnd"/>
      <w:r w:rsidRPr="0033419B">
        <w:rPr>
          <w:rFonts w:cstheme="minorHAnsi"/>
        </w:rPr>
        <w:t xml:space="preserve"> la identificación del mismo, cuál es el objetivo de dicho Sprint y su fecha de inicio y fin. </w:t>
      </w:r>
    </w:p>
    <w:p w14:paraId="263DAB28" w14:textId="71EBA765" w:rsidR="00D52E48" w:rsidRPr="0033419B" w:rsidRDefault="00D52E48">
      <w:pPr>
        <w:jc w:val="both"/>
        <w:rPr>
          <w:ins w:id="886" w:author="Gonzalo Pedrotti" w:date="2019-05-09T15:03:00Z"/>
          <w:rFonts w:cstheme="minorHAnsi"/>
        </w:rPr>
      </w:pPr>
      <w:r w:rsidRPr="0033419B">
        <w:rPr>
          <w:rFonts w:cstheme="minorHAnsi"/>
          <w:noProof/>
        </w:rPr>
        <w:drawing>
          <wp:anchor distT="0" distB="0" distL="114300" distR="114300" simplePos="0" relativeHeight="251683840" behindDoc="0" locked="0" layoutInCell="1" allowOverlap="1" wp14:anchorId="301D24FC" wp14:editId="40F4C02B">
            <wp:simplePos x="0" y="0"/>
            <wp:positionH relativeFrom="margin">
              <wp:align>left</wp:align>
            </wp:positionH>
            <wp:positionV relativeFrom="paragraph">
              <wp:posOffset>287463</wp:posOffset>
            </wp:positionV>
            <wp:extent cx="5093970" cy="180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3970" cy="1809750"/>
                    </a:xfrm>
                    <a:prstGeom prst="rect">
                      <a:avLst/>
                    </a:prstGeom>
                  </pic:spPr>
                </pic:pic>
              </a:graphicData>
            </a:graphic>
            <wp14:sizeRelV relativeFrom="margin">
              <wp14:pctHeight>0</wp14:pctHeight>
            </wp14:sizeRelV>
          </wp:anchor>
        </w:drawing>
      </w:r>
    </w:p>
    <w:p w14:paraId="3B3B84EE" w14:textId="26A94D22" w:rsidR="00154CA7" w:rsidRPr="00234991" w:rsidDel="00D52E48" w:rsidRDefault="00154CA7">
      <w:pPr>
        <w:jc w:val="both"/>
        <w:rPr>
          <w:del w:id="887" w:author="Gonzalo Pedrotti" w:date="2019-05-09T15:01:00Z"/>
          <w:rFonts w:cstheme="minorHAnsi"/>
        </w:rPr>
      </w:pPr>
    </w:p>
    <w:p w14:paraId="5DC0372E" w14:textId="23B070DF" w:rsidR="0092776D" w:rsidRPr="00234991" w:rsidDel="00154CA7" w:rsidRDefault="0092776D">
      <w:pPr>
        <w:jc w:val="both"/>
        <w:rPr>
          <w:del w:id="888" w:author="Gonzalo Pedrotti" w:date="2019-05-08T11:53:00Z"/>
          <w:rFonts w:cstheme="minorHAnsi"/>
        </w:rPr>
      </w:pPr>
    </w:p>
    <w:p w14:paraId="2E031E0C" w14:textId="6D4EDADF" w:rsidR="0092776D" w:rsidRPr="004A7211" w:rsidRDefault="0092776D">
      <w:pPr>
        <w:jc w:val="both"/>
        <w:rPr>
          <w:rFonts w:cstheme="minorHAnsi"/>
        </w:rPr>
        <w:pPrChange w:id="889" w:author="Gonzalo Pedrotti" w:date="2019-05-13T21:42:00Z">
          <w:pPr>
            <w:pStyle w:val="Ttulo2"/>
            <w:jc w:val="both"/>
          </w:pPr>
        </w:pPrChange>
      </w:pPr>
    </w:p>
    <w:p w14:paraId="4257755C" w14:textId="52F8E93A" w:rsidR="00154CA7" w:rsidRPr="00234991" w:rsidRDefault="0092776D">
      <w:pPr>
        <w:pStyle w:val="Ttulo3"/>
        <w:numPr>
          <w:ilvl w:val="0"/>
          <w:numId w:val="16"/>
        </w:numPr>
        <w:jc w:val="both"/>
        <w:rPr>
          <w:rFonts w:asciiTheme="minorHAnsi" w:hAnsiTheme="minorHAnsi" w:cstheme="minorHAnsi"/>
          <w:lang w:val="en-US"/>
          <w:rPrChange w:id="890" w:author="Gonzalo Pedrotti" w:date="2019-05-13T21:42:00Z">
            <w:rPr>
              <w:lang w:val="en-US"/>
            </w:rPr>
          </w:rPrChange>
        </w:rPr>
        <w:pPrChange w:id="891" w:author="Gonzalo Pedrotti" w:date="2019-05-13T21:42:00Z">
          <w:pPr>
            <w:pStyle w:val="Ttulo2"/>
            <w:numPr>
              <w:numId w:val="9"/>
            </w:numPr>
            <w:ind w:left="720" w:hanging="360"/>
            <w:jc w:val="both"/>
          </w:pPr>
        </w:pPrChange>
      </w:pPr>
      <w:bookmarkStart w:id="892" w:name="_Toc8677294"/>
      <w:r w:rsidRPr="00234991">
        <w:rPr>
          <w:rFonts w:asciiTheme="minorHAnsi" w:hAnsiTheme="minorHAnsi" w:cstheme="minorHAnsi"/>
          <w:lang w:val="en-US"/>
          <w:rPrChange w:id="893" w:author="Gonzalo Pedrotti" w:date="2019-05-13T21:42:00Z">
            <w:rPr>
              <w:lang w:val="en-US"/>
            </w:rPr>
          </w:rPrChange>
        </w:rPr>
        <w:t>Sprint Backlog</w:t>
      </w:r>
      <w:r w:rsidR="003353FA" w:rsidRPr="00234991">
        <w:rPr>
          <w:rFonts w:asciiTheme="minorHAnsi" w:hAnsiTheme="minorHAnsi" w:cstheme="minorHAnsi"/>
          <w:lang w:val="en-US"/>
          <w:rPrChange w:id="894" w:author="Gonzalo Pedrotti" w:date="2019-05-13T21:42:00Z">
            <w:rPr>
              <w:lang w:val="en-US"/>
            </w:rPr>
          </w:rPrChange>
        </w:rPr>
        <w:t xml:space="preserve"> (Lista de </w:t>
      </w:r>
      <w:r w:rsidR="005957A3" w:rsidRPr="00234991">
        <w:rPr>
          <w:rFonts w:asciiTheme="minorHAnsi" w:hAnsiTheme="minorHAnsi" w:cstheme="minorHAnsi"/>
          <w:lang w:val="en-US"/>
          <w:rPrChange w:id="895" w:author="Gonzalo Pedrotti" w:date="2019-05-13T21:42:00Z">
            <w:rPr>
              <w:lang w:val="en-US"/>
            </w:rPr>
          </w:rPrChange>
        </w:rPr>
        <w:t>US</w:t>
      </w:r>
      <w:r w:rsidR="003353FA" w:rsidRPr="00234991">
        <w:rPr>
          <w:rFonts w:asciiTheme="minorHAnsi" w:hAnsiTheme="minorHAnsi" w:cstheme="minorHAnsi"/>
          <w:lang w:val="en-US"/>
          <w:rPrChange w:id="896" w:author="Gonzalo Pedrotti" w:date="2019-05-13T21:42:00Z">
            <w:rPr>
              <w:lang w:val="en-US"/>
            </w:rPr>
          </w:rPrChange>
        </w:rPr>
        <w:t xml:space="preserve"> del Sprint)</w:t>
      </w:r>
      <w:bookmarkEnd w:id="892"/>
    </w:p>
    <w:p w14:paraId="37B53049" w14:textId="1D14C5C6" w:rsidR="00EC2469" w:rsidRPr="00234991" w:rsidRDefault="00EC2469" w:rsidP="0033419B">
      <w:pPr>
        <w:jc w:val="both"/>
        <w:rPr>
          <w:rFonts w:cstheme="minorHAnsi"/>
        </w:rPr>
      </w:pPr>
      <w:r w:rsidRPr="0033419B">
        <w:rPr>
          <w:rFonts w:cstheme="minorHAnsi"/>
        </w:rPr>
        <w:t xml:space="preserve">El Sprint Backlog es </w:t>
      </w:r>
      <w:r w:rsidR="001258CB" w:rsidRPr="00234991">
        <w:rPr>
          <w:rFonts w:cstheme="minorHAnsi"/>
        </w:rPr>
        <w:t>una serie de historias de usuario que ya se encuentran priorizadas y estimadas</w:t>
      </w:r>
      <w:r w:rsidR="00BD75B4" w:rsidRPr="00234991">
        <w:rPr>
          <w:rFonts w:cstheme="minorHAnsi"/>
        </w:rPr>
        <w:t xml:space="preserve"> seleccionadas del </w:t>
      </w:r>
      <w:proofErr w:type="spellStart"/>
      <w:r w:rsidR="00BD75B4" w:rsidRPr="00234991">
        <w:rPr>
          <w:rFonts w:cstheme="minorHAnsi"/>
        </w:rPr>
        <w:t>Product</w:t>
      </w:r>
      <w:proofErr w:type="spellEnd"/>
      <w:r w:rsidR="00BD75B4" w:rsidRPr="00234991">
        <w:rPr>
          <w:rFonts w:cstheme="minorHAnsi"/>
        </w:rPr>
        <w:t xml:space="preserve"> Backlog</w:t>
      </w:r>
      <w:r w:rsidR="001258CB" w:rsidRPr="00234991">
        <w:rPr>
          <w:rFonts w:cstheme="minorHAnsi"/>
        </w:rPr>
        <w:t xml:space="preserve">. </w:t>
      </w:r>
      <w:r w:rsidR="003353FA" w:rsidRPr="00234991">
        <w:rPr>
          <w:rFonts w:cstheme="minorHAnsi"/>
        </w:rPr>
        <w:t xml:space="preserve">El equipo lo elabora durante el Sprint </w:t>
      </w:r>
      <w:proofErr w:type="spellStart"/>
      <w:r w:rsidR="003353FA" w:rsidRPr="00234991">
        <w:rPr>
          <w:rFonts w:cstheme="minorHAnsi"/>
        </w:rPr>
        <w:t>Planning</w:t>
      </w:r>
      <w:proofErr w:type="spellEnd"/>
      <w:r w:rsidR="003353FA" w:rsidRPr="00234991">
        <w:rPr>
          <w:rFonts w:cstheme="minorHAnsi"/>
        </w:rPr>
        <w:t>.</w:t>
      </w:r>
    </w:p>
    <w:p w14:paraId="4B713244" w14:textId="101F1990" w:rsidR="003353FA" w:rsidRPr="00234991" w:rsidRDefault="003353FA">
      <w:pPr>
        <w:jc w:val="both"/>
        <w:rPr>
          <w:rFonts w:cstheme="minorHAnsi"/>
        </w:rPr>
      </w:pPr>
      <w:commentRangeStart w:id="897"/>
      <w:r w:rsidRPr="00234991">
        <w:rPr>
          <w:rFonts w:cstheme="minorHAnsi"/>
        </w:rPr>
        <w:t xml:space="preserve">Para cada una de las historias de usuario </w:t>
      </w:r>
      <w:r w:rsidR="002E151A" w:rsidRPr="00234991">
        <w:rPr>
          <w:rFonts w:cstheme="minorHAnsi"/>
        </w:rPr>
        <w:t xml:space="preserve">seleccionadas para llevar a cabo en dicho Sprint, </w:t>
      </w:r>
      <w:r w:rsidRPr="00234991">
        <w:rPr>
          <w:rFonts w:cstheme="minorHAnsi"/>
        </w:rPr>
        <w:t xml:space="preserve">se muestran </w:t>
      </w:r>
      <w:r w:rsidR="00414242" w:rsidRPr="00234991">
        <w:rPr>
          <w:rFonts w:cstheme="minorHAnsi"/>
        </w:rPr>
        <w:t>la identificación de la historia, el nombre de cada historia,</w:t>
      </w:r>
      <w:r w:rsidR="007C1FA6" w:rsidRPr="00234991">
        <w:rPr>
          <w:rFonts w:cstheme="minorHAnsi"/>
        </w:rPr>
        <w:t xml:space="preserve"> </w:t>
      </w:r>
      <w:ins w:id="898" w:author="Gonzalo Pedrotti" w:date="2019-05-09T13:21:00Z">
        <w:r w:rsidR="00154CA7" w:rsidRPr="00234991">
          <w:rPr>
            <w:rFonts w:cstheme="minorHAnsi"/>
          </w:rPr>
          <w:t>el enunciado</w:t>
        </w:r>
      </w:ins>
      <w:del w:id="899" w:author="Gonzalo Pedrotti" w:date="2019-05-09T13:21:00Z">
        <w:r w:rsidR="007C1FA6" w:rsidRPr="00234991" w:rsidDel="00154CA7">
          <w:rPr>
            <w:rFonts w:cstheme="minorHAnsi"/>
          </w:rPr>
          <w:delText>la descripción</w:delText>
        </w:r>
      </w:del>
      <w:r w:rsidR="007C1FA6" w:rsidRPr="00234991">
        <w:rPr>
          <w:rFonts w:cstheme="minorHAnsi"/>
        </w:rPr>
        <w:t xml:space="preserve"> de la historia, los criterios de aceptación, la prioridad </w:t>
      </w:r>
      <w:r w:rsidR="003D1078" w:rsidRPr="00234991">
        <w:rPr>
          <w:rFonts w:cstheme="minorHAnsi"/>
        </w:rPr>
        <w:t>asignada, los</w:t>
      </w:r>
      <w:r w:rsidR="008C6A2C" w:rsidRPr="00234991">
        <w:rPr>
          <w:rFonts w:cstheme="minorHAnsi"/>
        </w:rPr>
        <w:t xml:space="preserve"> puntos estimados</w:t>
      </w:r>
      <w:r w:rsidR="00FD4590" w:rsidRPr="00234991">
        <w:rPr>
          <w:rFonts w:cstheme="minorHAnsi"/>
        </w:rPr>
        <w:t xml:space="preserve"> (</w:t>
      </w:r>
      <w:proofErr w:type="spellStart"/>
      <w:r w:rsidR="00FD4590" w:rsidRPr="00234991">
        <w:rPr>
          <w:rFonts w:cstheme="minorHAnsi"/>
        </w:rPr>
        <w:t>Story</w:t>
      </w:r>
      <w:proofErr w:type="spellEnd"/>
      <w:r w:rsidR="00FD4590" w:rsidRPr="00234991">
        <w:rPr>
          <w:rFonts w:cstheme="minorHAnsi"/>
        </w:rPr>
        <w:t xml:space="preserve"> </w:t>
      </w:r>
      <w:proofErr w:type="spellStart"/>
      <w:r w:rsidR="00FD4590" w:rsidRPr="00234991">
        <w:rPr>
          <w:rFonts w:cstheme="minorHAnsi"/>
        </w:rPr>
        <w:t>Points</w:t>
      </w:r>
      <w:proofErr w:type="spellEnd"/>
      <w:r w:rsidR="00FD4590" w:rsidRPr="00234991">
        <w:rPr>
          <w:rFonts w:cstheme="minorHAnsi"/>
        </w:rPr>
        <w:t>)</w:t>
      </w:r>
      <w:r w:rsidR="008C6A2C" w:rsidRPr="00234991">
        <w:rPr>
          <w:rFonts w:cstheme="minorHAnsi"/>
        </w:rPr>
        <w:t xml:space="preserve"> para dicha historia, </w:t>
      </w:r>
      <w:r w:rsidR="00CD32F5" w:rsidRPr="00234991">
        <w:rPr>
          <w:rFonts w:cstheme="minorHAnsi"/>
        </w:rPr>
        <w:t xml:space="preserve">y se </w:t>
      </w:r>
      <w:r w:rsidR="003D1078" w:rsidRPr="00234991">
        <w:rPr>
          <w:rFonts w:cstheme="minorHAnsi"/>
        </w:rPr>
        <w:t>incluye,</w:t>
      </w:r>
      <w:r w:rsidR="00CD32F5" w:rsidRPr="00234991">
        <w:rPr>
          <w:rFonts w:cstheme="minorHAnsi"/>
        </w:rPr>
        <w:t xml:space="preserve"> además, </w:t>
      </w:r>
      <w:r w:rsidR="00414242" w:rsidRPr="00234991">
        <w:rPr>
          <w:rFonts w:cstheme="minorHAnsi"/>
        </w:rPr>
        <w:t xml:space="preserve">una estimación en horas y </w:t>
      </w:r>
      <w:r w:rsidR="008C6A2C" w:rsidRPr="00234991">
        <w:rPr>
          <w:rFonts w:cstheme="minorHAnsi"/>
        </w:rPr>
        <w:t>el responsable de dicha historia</w:t>
      </w:r>
      <w:r w:rsidR="00414242" w:rsidRPr="00234991">
        <w:rPr>
          <w:rFonts w:cstheme="minorHAnsi"/>
        </w:rPr>
        <w:t>, es decir el integrante designado.</w:t>
      </w:r>
      <w:commentRangeEnd w:id="897"/>
      <w:r w:rsidR="00EF2444" w:rsidRPr="00234991">
        <w:rPr>
          <w:rStyle w:val="Refdecomentario"/>
          <w:rFonts w:cstheme="minorHAnsi"/>
          <w:sz w:val="22"/>
          <w:szCs w:val="22"/>
          <w:rPrChange w:id="900" w:author="Gonzalo Pedrotti" w:date="2019-05-13T21:42:00Z">
            <w:rPr>
              <w:rStyle w:val="Refdecomentario"/>
            </w:rPr>
          </w:rPrChange>
        </w:rPr>
        <w:commentReference w:id="897"/>
      </w:r>
      <w:ins w:id="901" w:author="Gonzalo Pedrotti" w:date="2019-05-09T13:21:00Z">
        <w:r w:rsidR="00154CA7" w:rsidRPr="0033419B">
          <w:rPr>
            <w:rFonts w:cstheme="minorHAnsi"/>
          </w:rPr>
          <w:t xml:space="preserve"> </w:t>
        </w:r>
      </w:ins>
      <w:ins w:id="902" w:author="Gonzalo Pedrotti" w:date="2019-05-09T13:22:00Z">
        <w:r w:rsidR="00154CA7" w:rsidRPr="00234991">
          <w:rPr>
            <w:rFonts w:cstheme="minorHAnsi"/>
          </w:rPr>
          <w:t>Al encontrarse dentro de la planificación de un Sprint, es posible conocer en qué Sprint fue realizada cada una de las historias de usuario.</w:t>
        </w:r>
      </w:ins>
      <w:bookmarkStart w:id="903" w:name="_GoBack"/>
      <w:bookmarkEnd w:id="903"/>
    </w:p>
    <w:p w14:paraId="6E1CA9A0" w14:textId="311F143C" w:rsidR="008C6A2C" w:rsidRPr="00234991" w:rsidRDefault="008C6A2C">
      <w:pPr>
        <w:jc w:val="both"/>
        <w:rPr>
          <w:rFonts w:cstheme="minorHAnsi"/>
        </w:rPr>
      </w:pPr>
      <w:r w:rsidRPr="00234991">
        <w:rPr>
          <w:rFonts w:cstheme="minorHAnsi"/>
        </w:rPr>
        <w:t xml:space="preserve">Las historias de usuario están </w:t>
      </w:r>
      <w:r w:rsidR="00FD4590" w:rsidRPr="00234991">
        <w:rPr>
          <w:rFonts w:cstheme="minorHAnsi"/>
        </w:rPr>
        <w:t>ordenadas</w:t>
      </w:r>
      <w:r w:rsidRPr="00234991">
        <w:rPr>
          <w:rFonts w:cstheme="minorHAnsi"/>
        </w:rPr>
        <w:t xml:space="preserve"> </w:t>
      </w:r>
      <w:r w:rsidR="003D1078" w:rsidRPr="00234991">
        <w:rPr>
          <w:rFonts w:cstheme="minorHAnsi"/>
        </w:rPr>
        <w:t>según la</w:t>
      </w:r>
      <w:r w:rsidRPr="00234991">
        <w:rPr>
          <w:rFonts w:cstheme="minorHAnsi"/>
        </w:rPr>
        <w:t xml:space="preserve"> prioridad </w:t>
      </w:r>
      <w:r w:rsidR="003D1078" w:rsidRPr="00234991">
        <w:rPr>
          <w:rFonts w:cstheme="minorHAnsi"/>
        </w:rPr>
        <w:t>asignada por el</w:t>
      </w:r>
      <w:r w:rsidRPr="00234991">
        <w:rPr>
          <w:rFonts w:cstheme="minorHAnsi"/>
        </w:rPr>
        <w:t xml:space="preserve"> cliente</w:t>
      </w:r>
      <w:r w:rsidR="00FD4590" w:rsidRPr="00234991">
        <w:rPr>
          <w:rFonts w:cstheme="minorHAnsi"/>
        </w:rPr>
        <w:t xml:space="preserve">. Si una </w:t>
      </w:r>
      <w:r w:rsidR="00414242" w:rsidRPr="00234991">
        <w:rPr>
          <w:rFonts w:cstheme="minorHAnsi"/>
        </w:rPr>
        <w:t xml:space="preserve">historia </w:t>
      </w:r>
      <w:r w:rsidR="00FD4590" w:rsidRPr="00234991">
        <w:rPr>
          <w:rFonts w:cstheme="minorHAnsi"/>
        </w:rPr>
        <w:t xml:space="preserve">es dependiente de otra, se coloca por debajo de la que depende. </w:t>
      </w:r>
    </w:p>
    <w:p w14:paraId="44A38EDC" w14:textId="0FACA799" w:rsidR="00DE3F8E" w:rsidRPr="00234991" w:rsidDel="00154CA7" w:rsidRDefault="00F431A6">
      <w:pPr>
        <w:jc w:val="both"/>
        <w:rPr>
          <w:del w:id="904" w:author="Gonzalo Pedrotti" w:date="2019-05-09T13:19:00Z"/>
          <w:rFonts w:cstheme="minorHAnsi"/>
        </w:rPr>
      </w:pPr>
      <w:del w:id="905" w:author="Gonzalo Pedrotti" w:date="2019-05-09T13:18:00Z">
        <w:r w:rsidRPr="0033419B" w:rsidDel="00DE3F8E">
          <w:rPr>
            <w:rFonts w:cstheme="minorHAnsi"/>
            <w:noProof/>
          </w:rPr>
          <w:drawing>
            <wp:anchor distT="0" distB="0" distL="114300" distR="114300" simplePos="0" relativeHeight="251668480" behindDoc="0" locked="0" layoutInCell="1" allowOverlap="1" wp14:anchorId="5BD33847" wp14:editId="7C529702">
              <wp:simplePos x="0" y="0"/>
              <wp:positionH relativeFrom="margin">
                <wp:align>left</wp:align>
              </wp:positionH>
              <wp:positionV relativeFrom="paragraph">
                <wp:posOffset>464185</wp:posOffset>
              </wp:positionV>
              <wp:extent cx="5920740" cy="1866900"/>
              <wp:effectExtent l="0" t="0" r="381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0740" cy="1866900"/>
                      </a:xfrm>
                      <a:prstGeom prst="rect">
                        <a:avLst/>
                      </a:prstGeom>
                    </pic:spPr>
                  </pic:pic>
                </a:graphicData>
              </a:graphic>
              <wp14:sizeRelH relativeFrom="margin">
                <wp14:pctWidth>0</wp14:pctWidth>
              </wp14:sizeRelH>
              <wp14:sizeRelV relativeFrom="margin">
                <wp14:pctHeight>0</wp14:pctHeight>
              </wp14:sizeRelV>
            </wp:anchor>
          </w:drawing>
        </w:r>
      </w:del>
      <w:r w:rsidR="001258CB" w:rsidRPr="0033419B">
        <w:rPr>
          <w:rFonts w:cstheme="minorHAnsi"/>
        </w:rPr>
        <w:t>En la siguiente tabla se muestra un ejemplo de Sprint Backlog para el corre</w:t>
      </w:r>
      <w:r w:rsidR="001258CB" w:rsidRPr="00234991">
        <w:rPr>
          <w:rFonts w:cstheme="minorHAnsi"/>
        </w:rPr>
        <w:t>spondiente Sprint:</w:t>
      </w:r>
    </w:p>
    <w:p w14:paraId="3A94BD18" w14:textId="77777777" w:rsidR="00154CA7" w:rsidRPr="00234991" w:rsidRDefault="00154CA7">
      <w:pPr>
        <w:jc w:val="both"/>
        <w:rPr>
          <w:ins w:id="906" w:author="Gonzalo Pedrotti" w:date="2019-05-09T13:24:00Z"/>
          <w:rFonts w:cstheme="minorHAnsi"/>
        </w:rPr>
      </w:pPr>
    </w:p>
    <w:p w14:paraId="4524A25B" w14:textId="6DA663F5" w:rsidR="00F431A6" w:rsidRPr="0033419B" w:rsidDel="00154CA7" w:rsidRDefault="00D52E48">
      <w:pPr>
        <w:jc w:val="both"/>
        <w:rPr>
          <w:del w:id="907" w:author="Gonzalo Pedrotti" w:date="2019-05-09T13:19:00Z"/>
          <w:rFonts w:cstheme="minorHAnsi"/>
        </w:rPr>
      </w:pPr>
      <w:ins w:id="908" w:author="Gonzalo Pedrotti" w:date="2019-05-09T13:18:00Z">
        <w:r w:rsidRPr="0033419B">
          <w:rPr>
            <w:rFonts w:cstheme="minorHAnsi"/>
            <w:noProof/>
          </w:rPr>
          <w:lastRenderedPageBreak/>
          <w:drawing>
            <wp:anchor distT="0" distB="0" distL="114300" distR="114300" simplePos="0" relativeHeight="251682816" behindDoc="0" locked="0" layoutInCell="1" allowOverlap="1" wp14:anchorId="289B2FF4" wp14:editId="42878D6C">
              <wp:simplePos x="0" y="0"/>
              <wp:positionH relativeFrom="column">
                <wp:posOffset>-744220</wp:posOffset>
              </wp:positionH>
              <wp:positionV relativeFrom="paragraph">
                <wp:posOffset>77470</wp:posOffset>
              </wp:positionV>
              <wp:extent cx="7077710" cy="2950210"/>
              <wp:effectExtent l="0" t="0" r="8890" b="254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77710" cy="2950210"/>
                      </a:xfrm>
                      <a:prstGeom prst="rect">
                        <a:avLst/>
                      </a:prstGeom>
                    </pic:spPr>
                  </pic:pic>
                </a:graphicData>
              </a:graphic>
              <wp14:sizeRelH relativeFrom="margin">
                <wp14:pctWidth>0</wp14:pctWidth>
              </wp14:sizeRelH>
              <wp14:sizeRelV relativeFrom="margin">
                <wp14:pctHeight>0</wp14:pctHeight>
              </wp14:sizeRelV>
            </wp:anchor>
          </w:drawing>
        </w:r>
      </w:ins>
    </w:p>
    <w:p w14:paraId="2683016F" w14:textId="2D36B49C" w:rsidR="00BD75B4" w:rsidRPr="00234991" w:rsidRDefault="00BD75B4">
      <w:pPr>
        <w:jc w:val="both"/>
        <w:rPr>
          <w:rFonts w:cstheme="minorHAnsi"/>
        </w:rPr>
      </w:pPr>
    </w:p>
    <w:p w14:paraId="5E8E13D9" w14:textId="75F48F93" w:rsidR="001A0E85" w:rsidRPr="00234991" w:rsidRDefault="001A0E85">
      <w:pPr>
        <w:pStyle w:val="Ttulo3"/>
        <w:numPr>
          <w:ilvl w:val="0"/>
          <w:numId w:val="16"/>
        </w:numPr>
        <w:jc w:val="both"/>
        <w:rPr>
          <w:rFonts w:asciiTheme="minorHAnsi" w:hAnsiTheme="minorHAnsi" w:cstheme="minorHAnsi"/>
          <w:rPrChange w:id="909" w:author="Gonzalo Pedrotti" w:date="2019-05-13T21:42:00Z">
            <w:rPr/>
          </w:rPrChange>
        </w:rPr>
        <w:pPrChange w:id="910" w:author="Gonzalo Pedrotti" w:date="2019-05-13T21:42:00Z">
          <w:pPr>
            <w:pStyle w:val="Ttulo2"/>
            <w:numPr>
              <w:numId w:val="9"/>
            </w:numPr>
            <w:ind w:left="720" w:hanging="360"/>
            <w:jc w:val="both"/>
          </w:pPr>
        </w:pPrChange>
      </w:pPr>
      <w:bookmarkStart w:id="911" w:name="_Toc8677295"/>
      <w:r w:rsidRPr="00234991">
        <w:rPr>
          <w:rFonts w:asciiTheme="minorHAnsi" w:hAnsiTheme="minorHAnsi" w:cstheme="minorHAnsi"/>
          <w:rPrChange w:id="912" w:author="Gonzalo Pedrotti" w:date="2019-05-13T21:42:00Z">
            <w:rPr/>
          </w:rPrChange>
        </w:rPr>
        <w:t>Estimación de la Capacidad del Equipo:</w:t>
      </w:r>
      <w:bookmarkEnd w:id="911"/>
    </w:p>
    <w:p w14:paraId="3F9DF202" w14:textId="16C176D0" w:rsidR="00EC2469" w:rsidRPr="00234991" w:rsidRDefault="00154CA7" w:rsidP="0033419B">
      <w:pPr>
        <w:jc w:val="both"/>
        <w:rPr>
          <w:ins w:id="913" w:author="Gonzalo Pedrotti" w:date="2019-05-09T12:23:00Z"/>
          <w:rFonts w:cstheme="minorHAnsi"/>
        </w:rPr>
      </w:pPr>
      <w:r w:rsidRPr="0033419B">
        <w:rPr>
          <w:rFonts w:cstheme="minorHAnsi"/>
          <w:noProof/>
        </w:rPr>
        <w:drawing>
          <wp:anchor distT="0" distB="0" distL="114300" distR="114300" simplePos="0" relativeHeight="251669504" behindDoc="0" locked="0" layoutInCell="1" allowOverlap="1" wp14:anchorId="5C411218" wp14:editId="49A0D633">
            <wp:simplePos x="0" y="0"/>
            <wp:positionH relativeFrom="margin">
              <wp:posOffset>-934085</wp:posOffset>
            </wp:positionH>
            <wp:positionV relativeFrom="paragraph">
              <wp:posOffset>865493</wp:posOffset>
            </wp:positionV>
            <wp:extent cx="7227570" cy="1707515"/>
            <wp:effectExtent l="0" t="0" r="0" b="698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27570" cy="1707515"/>
                    </a:xfrm>
                    <a:prstGeom prst="rect">
                      <a:avLst/>
                    </a:prstGeom>
                  </pic:spPr>
                </pic:pic>
              </a:graphicData>
            </a:graphic>
            <wp14:sizeRelH relativeFrom="margin">
              <wp14:pctWidth>0</wp14:pctWidth>
            </wp14:sizeRelH>
            <wp14:sizeRelV relativeFrom="margin">
              <wp14:pctHeight>0</wp14:pctHeight>
            </wp14:sizeRelV>
          </wp:anchor>
        </w:drawing>
      </w:r>
      <w:r w:rsidR="00EC2469" w:rsidRPr="0033419B">
        <w:rPr>
          <w:rFonts w:cstheme="minorHAnsi"/>
        </w:rPr>
        <w:t xml:space="preserve">La estimación de la capacidad del equipo se define al comienzo del Sprint, en la cual se </w:t>
      </w:r>
      <w:ins w:id="914" w:author="Gonzalo Pedrotti" w:date="2019-05-09T12:22:00Z">
        <w:r w:rsidR="0018691C" w:rsidRPr="0033419B">
          <w:rPr>
            <w:rFonts w:cstheme="minorHAnsi"/>
          </w:rPr>
          <w:t>estima</w:t>
        </w:r>
      </w:ins>
      <w:commentRangeStart w:id="915"/>
      <w:del w:id="916" w:author="Gonzalo Pedrotti" w:date="2019-05-09T12:22:00Z">
        <w:r w:rsidR="00F431A6" w:rsidRPr="00234991" w:rsidDel="0018691C">
          <w:rPr>
            <w:rFonts w:cstheme="minorHAnsi"/>
          </w:rPr>
          <w:delText>define</w:delText>
        </w:r>
      </w:del>
      <w:r w:rsidR="00F431A6" w:rsidRPr="00234991">
        <w:rPr>
          <w:rFonts w:cstheme="minorHAnsi"/>
        </w:rPr>
        <w:t xml:space="preserve"> </w:t>
      </w:r>
      <w:commentRangeEnd w:id="915"/>
      <w:r w:rsidR="003108A0" w:rsidRPr="00234991">
        <w:rPr>
          <w:rStyle w:val="Refdecomentario"/>
          <w:rFonts w:cstheme="minorHAnsi"/>
          <w:sz w:val="22"/>
          <w:szCs w:val="22"/>
          <w:rPrChange w:id="917" w:author="Gonzalo Pedrotti" w:date="2019-05-13T21:42:00Z">
            <w:rPr>
              <w:rStyle w:val="Refdecomentario"/>
            </w:rPr>
          </w:rPrChange>
        </w:rPr>
        <w:commentReference w:id="915"/>
      </w:r>
      <w:r w:rsidR="00F431A6" w:rsidRPr="0033419B">
        <w:rPr>
          <w:rFonts w:cstheme="minorHAnsi"/>
        </w:rPr>
        <w:t xml:space="preserve">la cantidad </w:t>
      </w:r>
      <w:del w:id="918" w:author="Christian Villafañe" w:date="2019-05-06T10:36:00Z">
        <w:r w:rsidR="00F431A6" w:rsidRPr="0033419B" w:rsidDel="00963D41">
          <w:rPr>
            <w:rFonts w:cstheme="minorHAnsi"/>
          </w:rPr>
          <w:delText xml:space="preserve">estimada </w:delText>
        </w:r>
      </w:del>
      <w:r w:rsidR="00F431A6" w:rsidRPr="00234991">
        <w:rPr>
          <w:rFonts w:cstheme="minorHAnsi"/>
        </w:rPr>
        <w:t xml:space="preserve">de horas </w:t>
      </w:r>
      <w:del w:id="919" w:author="Christian Villafañe" w:date="2019-05-06T10:36:00Z">
        <w:r w:rsidR="00F431A6" w:rsidRPr="00234991" w:rsidDel="00963D41">
          <w:rPr>
            <w:rFonts w:cstheme="minorHAnsi"/>
          </w:rPr>
          <w:delText xml:space="preserve">en la </w:delText>
        </w:r>
      </w:del>
      <w:r w:rsidR="00F431A6" w:rsidRPr="00234991">
        <w:rPr>
          <w:rFonts w:cstheme="minorHAnsi"/>
        </w:rPr>
        <w:t>que cada integrante del equipo designará al desarrollo del producto durante ese Sprint.</w:t>
      </w:r>
      <w:r w:rsidR="000C226A" w:rsidRPr="00234991">
        <w:rPr>
          <w:rFonts w:cstheme="minorHAnsi"/>
        </w:rPr>
        <w:t xml:space="preserve"> </w:t>
      </w:r>
      <w:ins w:id="920" w:author="Gonzalo Pedrotti" w:date="2019-05-09T12:22:00Z">
        <w:r w:rsidR="0018691C" w:rsidRPr="00234991">
          <w:rPr>
            <w:rFonts w:cstheme="minorHAnsi"/>
          </w:rPr>
          <w:t>A</w:t>
        </w:r>
      </w:ins>
      <w:ins w:id="921" w:author="Gonzalo Pedrotti" w:date="2019-05-09T12:23:00Z">
        <w:r w:rsidR="0018691C" w:rsidRPr="00234991">
          <w:rPr>
            <w:rFonts w:cstheme="minorHAnsi"/>
          </w:rPr>
          <w:t xml:space="preserve"> modo de ejemplo, en la siguiente imagen se muestra </w:t>
        </w:r>
      </w:ins>
      <w:ins w:id="922" w:author="Gonzalo Pedrotti" w:date="2019-05-09T13:24:00Z">
        <w:r w:rsidRPr="00234991">
          <w:rPr>
            <w:rFonts w:cstheme="minorHAnsi"/>
          </w:rPr>
          <w:t>cómo</w:t>
        </w:r>
      </w:ins>
      <w:ins w:id="923" w:author="Gonzalo Pedrotti" w:date="2019-05-09T12:23:00Z">
        <w:r w:rsidR="0018691C" w:rsidRPr="00234991">
          <w:rPr>
            <w:rFonts w:cstheme="minorHAnsi"/>
          </w:rPr>
          <w:t xml:space="preserve"> se realizará la estimación de la capacidad del equipo:</w:t>
        </w:r>
      </w:ins>
    </w:p>
    <w:p w14:paraId="306BF11A" w14:textId="3C835E32" w:rsidR="0018691C" w:rsidRPr="00234991" w:rsidDel="0018691C" w:rsidRDefault="0018691C">
      <w:pPr>
        <w:jc w:val="both"/>
        <w:rPr>
          <w:del w:id="924" w:author="Gonzalo Pedrotti" w:date="2019-05-09T12:23:00Z"/>
          <w:rFonts w:cstheme="minorHAnsi"/>
        </w:rPr>
      </w:pPr>
    </w:p>
    <w:p w14:paraId="627B86B7" w14:textId="0E851D85" w:rsidR="00F30432" w:rsidRPr="00234991" w:rsidDel="0018691C" w:rsidRDefault="00D37D1E">
      <w:pPr>
        <w:jc w:val="both"/>
        <w:rPr>
          <w:del w:id="925" w:author="Gonzalo Pedrotti" w:date="2019-05-09T12:22:00Z"/>
          <w:rFonts w:cstheme="minorHAnsi"/>
        </w:rPr>
      </w:pPr>
      <w:ins w:id="926" w:author="Christian Villafañe" w:date="2019-05-06T10:37:00Z">
        <w:del w:id="927" w:author="Gonzalo Pedrotti" w:date="2019-05-09T12:22:00Z">
          <w:r w:rsidRPr="00234991" w:rsidDel="0018691C">
            <w:rPr>
              <w:rFonts w:cstheme="minorHAnsi"/>
            </w:rPr>
            <w:delText xml:space="preserve">Entiendo que se trata de un ejemplo, pero tengan en cuenta que no es recomendable que los últimos días del sprint </w:delText>
          </w:r>
        </w:del>
      </w:ins>
      <w:ins w:id="928" w:author="Christian Villafañe" w:date="2019-05-06T10:38:00Z">
        <w:del w:id="929" w:author="Gonzalo Pedrotti" w:date="2019-05-09T12:22:00Z">
          <w:r w:rsidRPr="00234991" w:rsidDel="0018691C">
            <w:rPr>
              <w:rFonts w:cstheme="minorHAnsi"/>
            </w:rPr>
            <w:delText>estimen cero horas de trabajo.</w:delText>
          </w:r>
        </w:del>
      </w:ins>
    </w:p>
    <w:p w14:paraId="710AB65C" w14:textId="77777777" w:rsidR="0018691C" w:rsidRPr="00234991" w:rsidRDefault="0018691C">
      <w:pPr>
        <w:jc w:val="both"/>
        <w:rPr>
          <w:ins w:id="930" w:author="Gonzalo Pedrotti" w:date="2019-05-09T12:22:00Z"/>
          <w:rFonts w:cstheme="minorHAnsi"/>
        </w:rPr>
      </w:pPr>
    </w:p>
    <w:p w14:paraId="6FC5F59D" w14:textId="058BC429" w:rsidR="008E25A6" w:rsidRPr="00234991" w:rsidDel="00963D41" w:rsidRDefault="008E25A6">
      <w:pPr>
        <w:jc w:val="both"/>
        <w:rPr>
          <w:del w:id="931" w:author="Christian Villafañe" w:date="2019-05-06T10:36:00Z"/>
          <w:rFonts w:cstheme="minorHAnsi"/>
        </w:rPr>
      </w:pPr>
    </w:p>
    <w:p w14:paraId="182E2553" w14:textId="5129A951" w:rsidR="000C226A" w:rsidRPr="00234991" w:rsidRDefault="000C226A">
      <w:pPr>
        <w:jc w:val="both"/>
        <w:rPr>
          <w:rFonts w:cstheme="minorHAnsi"/>
          <w:rPrChange w:id="932" w:author="Gonzalo Pedrotti" w:date="2019-05-13T21:42:00Z">
            <w:rPr/>
          </w:rPrChange>
        </w:rPr>
      </w:pPr>
      <w:r w:rsidRPr="00234991">
        <w:rPr>
          <w:rFonts w:cstheme="minorHAnsi"/>
        </w:rPr>
        <w:t xml:space="preserve">La tabla </w:t>
      </w:r>
      <w:r w:rsidR="0002753D" w:rsidRPr="004A7211">
        <w:rPr>
          <w:rFonts w:cstheme="minorHAnsi"/>
        </w:rPr>
        <w:t>está</w:t>
      </w:r>
      <w:r w:rsidRPr="004A7211">
        <w:rPr>
          <w:rFonts w:cstheme="minorHAnsi"/>
        </w:rPr>
        <w:t xml:space="preserve"> formada por la columna izquierda con el nombre de cada integrante del equipo y las columnas siguientes representan a cada uno de los días correspondientes a la duración total del Sprint. En el ejemplo, el Sprint dura 14 días. Para cada uno de los integran</w:t>
      </w:r>
      <w:r w:rsidRPr="00234991">
        <w:rPr>
          <w:rFonts w:cstheme="minorHAnsi"/>
          <w:rPrChange w:id="933" w:author="Gonzalo Pedrotti" w:date="2019-05-13T21:42:00Z">
            <w:rPr/>
          </w:rPrChange>
        </w:rPr>
        <w:t xml:space="preserve">tes en cada uno de los días se asigna la cantidad de horas que se estima que dicho integrante le </w:t>
      </w:r>
      <w:del w:id="934" w:author="Christian Villafañe" w:date="2019-05-06T10:37:00Z">
        <w:r w:rsidRPr="00234991" w:rsidDel="00963D41">
          <w:rPr>
            <w:rFonts w:cstheme="minorHAnsi"/>
            <w:rPrChange w:id="935" w:author="Gonzalo Pedrotti" w:date="2019-05-13T21:42:00Z">
              <w:rPr/>
            </w:rPrChange>
          </w:rPr>
          <w:delText xml:space="preserve">dedique </w:delText>
        </w:r>
      </w:del>
      <w:ins w:id="936" w:author="Christian Villafañe" w:date="2019-05-06T10:37:00Z">
        <w:r w:rsidR="00963D41" w:rsidRPr="00234991">
          <w:rPr>
            <w:rFonts w:cstheme="minorHAnsi"/>
            <w:rPrChange w:id="937" w:author="Gonzalo Pedrotti" w:date="2019-05-13T21:42:00Z">
              <w:rPr/>
            </w:rPrChange>
          </w:rPr>
          <w:t xml:space="preserve">dedicará </w:t>
        </w:r>
      </w:ins>
      <w:r w:rsidRPr="00234991">
        <w:rPr>
          <w:rFonts w:cstheme="minorHAnsi"/>
          <w:rPrChange w:id="938" w:author="Gonzalo Pedrotti" w:date="2019-05-13T21:42:00Z">
            <w:rPr/>
          </w:rPrChange>
        </w:rPr>
        <w:t>al desarrollo del producto en dicho día.</w:t>
      </w:r>
    </w:p>
    <w:p w14:paraId="587C1CF5" w14:textId="22625E16" w:rsidR="000C226A" w:rsidRPr="00234991" w:rsidRDefault="000C226A">
      <w:pPr>
        <w:jc w:val="both"/>
        <w:rPr>
          <w:rFonts w:cstheme="minorHAnsi"/>
          <w:rPrChange w:id="939" w:author="Gonzalo Pedrotti" w:date="2019-05-13T21:42:00Z">
            <w:rPr/>
          </w:rPrChange>
        </w:rPr>
      </w:pPr>
      <w:r w:rsidRPr="00234991">
        <w:rPr>
          <w:rFonts w:cstheme="minorHAnsi"/>
          <w:rPrChange w:id="940" w:author="Gonzalo Pedrotti" w:date="2019-05-13T21:42:00Z">
            <w:rPr/>
          </w:rPrChange>
        </w:rPr>
        <w:t>La última columna, localizada a la derecha, muestra la cantidad de horas que le dedicará cada integrante al desarrollo del proyecto.</w:t>
      </w:r>
    </w:p>
    <w:p w14:paraId="438B4111" w14:textId="3EF7B4F5" w:rsidR="000C226A" w:rsidRPr="00234991" w:rsidDel="00D52E48" w:rsidRDefault="000C226A">
      <w:pPr>
        <w:jc w:val="both"/>
        <w:rPr>
          <w:del w:id="941" w:author="Gonzalo Pedrotti" w:date="2019-05-09T13:24:00Z"/>
          <w:rFonts w:cstheme="minorHAnsi"/>
        </w:rPr>
      </w:pPr>
      <w:r w:rsidRPr="00234991">
        <w:rPr>
          <w:rFonts w:cstheme="minorHAnsi"/>
          <w:rPrChange w:id="942" w:author="Gonzalo Pedrotti" w:date="2019-05-13T21:42:00Z">
            <w:rPr/>
          </w:rPrChange>
        </w:rPr>
        <w:t>La fila inferior, muestra la sumatoria de horas que le dedicará el equipo completo por día al proyecto, y la sumatoria de estos valores se muestra en el recuadro inferior derecho, tal valor representa la cantidad de horas que el equipo completo le dedicará al proyecto.</w:t>
      </w:r>
    </w:p>
    <w:p w14:paraId="57A5C43F" w14:textId="50827025" w:rsidR="000C226A" w:rsidRPr="00234991" w:rsidRDefault="000C226A">
      <w:pPr>
        <w:jc w:val="both"/>
        <w:rPr>
          <w:rFonts w:cstheme="minorHAnsi"/>
        </w:rPr>
        <w:pPrChange w:id="943" w:author="Gonzalo Pedrotti" w:date="2019-05-13T21:42:00Z">
          <w:pPr>
            <w:ind w:left="360"/>
            <w:jc w:val="both"/>
          </w:pPr>
        </w:pPrChange>
      </w:pPr>
    </w:p>
    <w:p w14:paraId="121F56ED" w14:textId="00BAB780" w:rsidR="0092776D" w:rsidRPr="00234991" w:rsidDel="00154CA7" w:rsidRDefault="0092776D">
      <w:pPr>
        <w:pStyle w:val="Ttulo3"/>
        <w:numPr>
          <w:ilvl w:val="0"/>
          <w:numId w:val="16"/>
        </w:numPr>
        <w:jc w:val="both"/>
        <w:rPr>
          <w:del w:id="944" w:author="Gonzalo Pedrotti" w:date="2019-05-09T13:24:00Z"/>
          <w:rFonts w:asciiTheme="minorHAnsi" w:hAnsiTheme="minorHAnsi" w:cstheme="minorHAnsi"/>
          <w:rPrChange w:id="945" w:author="Gonzalo Pedrotti" w:date="2019-05-13T21:42:00Z">
            <w:rPr>
              <w:del w:id="946" w:author="Gonzalo Pedrotti" w:date="2019-05-09T13:24:00Z"/>
            </w:rPr>
          </w:rPrChange>
        </w:rPr>
        <w:pPrChange w:id="947" w:author="Gonzalo Pedrotti" w:date="2019-05-13T21:42:00Z">
          <w:pPr>
            <w:pStyle w:val="Ttulo2"/>
            <w:numPr>
              <w:numId w:val="9"/>
            </w:numPr>
            <w:ind w:left="720" w:hanging="360"/>
            <w:jc w:val="both"/>
          </w:pPr>
        </w:pPrChange>
      </w:pPr>
      <w:bookmarkStart w:id="948" w:name="_Toc8677296"/>
      <w:r w:rsidRPr="00234991">
        <w:rPr>
          <w:rFonts w:asciiTheme="minorHAnsi" w:hAnsiTheme="minorHAnsi" w:cstheme="minorHAnsi"/>
          <w:rPrChange w:id="949" w:author="Gonzalo Pedrotti" w:date="2019-05-13T21:42:00Z">
            <w:rPr/>
          </w:rPrChange>
        </w:rPr>
        <w:lastRenderedPageBreak/>
        <w:t xml:space="preserve">Sprint </w:t>
      </w:r>
      <w:proofErr w:type="spellStart"/>
      <w:r w:rsidRPr="00234991">
        <w:rPr>
          <w:rFonts w:asciiTheme="minorHAnsi" w:hAnsiTheme="minorHAnsi" w:cstheme="minorHAnsi"/>
          <w:rPrChange w:id="950" w:author="Gonzalo Pedrotti" w:date="2019-05-13T21:42:00Z">
            <w:rPr/>
          </w:rPrChange>
        </w:rPr>
        <w:t>Burndown</w:t>
      </w:r>
      <w:proofErr w:type="spellEnd"/>
      <w:r w:rsidRPr="00234991">
        <w:rPr>
          <w:rFonts w:asciiTheme="minorHAnsi" w:hAnsiTheme="minorHAnsi" w:cstheme="minorHAnsi"/>
          <w:rPrChange w:id="951" w:author="Gonzalo Pedrotti" w:date="2019-05-13T21:42:00Z">
            <w:rPr/>
          </w:rPrChange>
        </w:rPr>
        <w:t xml:space="preserve"> Chart</w:t>
      </w:r>
      <w:bookmarkEnd w:id="948"/>
    </w:p>
    <w:p w14:paraId="6FE96BAA" w14:textId="76E08673" w:rsidR="00F30432" w:rsidRPr="004A7211" w:rsidRDefault="00F30432">
      <w:pPr>
        <w:pStyle w:val="Ttulo3"/>
        <w:numPr>
          <w:ilvl w:val="0"/>
          <w:numId w:val="16"/>
        </w:numPr>
        <w:jc w:val="both"/>
        <w:rPr>
          <w:rFonts w:cstheme="minorHAnsi"/>
        </w:rPr>
        <w:pPrChange w:id="952" w:author="Gonzalo Pedrotti" w:date="2019-05-13T21:42:00Z">
          <w:pPr/>
        </w:pPrChange>
      </w:pPr>
      <w:bookmarkStart w:id="953" w:name="_Toc8300894"/>
      <w:bookmarkStart w:id="954" w:name="_Toc8384068"/>
      <w:bookmarkStart w:id="955" w:name="_Toc8677297"/>
      <w:bookmarkEnd w:id="953"/>
      <w:bookmarkEnd w:id="954"/>
      <w:bookmarkEnd w:id="955"/>
    </w:p>
    <w:p w14:paraId="738262A2" w14:textId="1A6A8A6A" w:rsidR="001A0E85" w:rsidRPr="00234991" w:rsidDel="00D52E48" w:rsidRDefault="005020BE" w:rsidP="0033419B">
      <w:pPr>
        <w:jc w:val="both"/>
        <w:rPr>
          <w:del w:id="956" w:author="Gonzalo Pedrotti" w:date="2019-05-09T15:00:00Z"/>
          <w:rFonts w:cstheme="minorHAnsi"/>
        </w:rPr>
      </w:pPr>
      <w:r w:rsidRPr="0033419B">
        <w:rPr>
          <w:rFonts w:cstheme="minorHAnsi"/>
          <w:noProof/>
        </w:rPr>
        <w:drawing>
          <wp:anchor distT="0" distB="0" distL="114300" distR="114300" simplePos="0" relativeHeight="251678720" behindDoc="0" locked="0" layoutInCell="1" allowOverlap="1" wp14:anchorId="7A85114E" wp14:editId="643A2898">
            <wp:simplePos x="0" y="0"/>
            <wp:positionH relativeFrom="margin">
              <wp:posOffset>-851535</wp:posOffset>
            </wp:positionH>
            <wp:positionV relativeFrom="paragraph">
              <wp:posOffset>1337945</wp:posOffset>
            </wp:positionV>
            <wp:extent cx="6724650" cy="23050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4650" cy="2305050"/>
                    </a:xfrm>
                    <a:prstGeom prst="rect">
                      <a:avLst/>
                    </a:prstGeom>
                  </pic:spPr>
                </pic:pic>
              </a:graphicData>
            </a:graphic>
            <wp14:sizeRelH relativeFrom="margin">
              <wp14:pctWidth>0</wp14:pctWidth>
            </wp14:sizeRelH>
            <wp14:sizeRelV relativeFrom="margin">
              <wp14:pctHeight>0</wp14:pctHeight>
            </wp14:sizeRelV>
          </wp:anchor>
        </w:drawing>
      </w:r>
      <w:del w:id="957" w:author="Gonzalo Pedrotti" w:date="2019-05-09T15:03:00Z">
        <w:r w:rsidR="00D52E48" w:rsidRPr="00234991" w:rsidDel="00D52E48">
          <w:rPr>
            <w:rFonts w:cstheme="minorHAnsi"/>
            <w:noProof/>
            <w:rPrChange w:id="958" w:author="Gonzalo Pedrotti" w:date="2019-05-13T21:42:00Z">
              <w:rPr>
                <w:rFonts w:cstheme="minorHAnsi"/>
                <w:noProof/>
              </w:rPr>
            </w:rPrChange>
          </w:rPr>
          <w:drawing>
            <wp:anchor distT="0" distB="0" distL="114300" distR="114300" simplePos="0" relativeHeight="251680768" behindDoc="0" locked="0" layoutInCell="1" allowOverlap="1" wp14:anchorId="28415A79" wp14:editId="363BC67A">
              <wp:simplePos x="0" y="0"/>
              <wp:positionH relativeFrom="margin">
                <wp:posOffset>-347345</wp:posOffset>
              </wp:positionH>
              <wp:positionV relativeFrom="paragraph">
                <wp:posOffset>245110</wp:posOffset>
              </wp:positionV>
              <wp:extent cx="5814060" cy="2660015"/>
              <wp:effectExtent l="0" t="0" r="0" b="698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14060" cy="2660015"/>
                      </a:xfrm>
                      <a:prstGeom prst="rect">
                        <a:avLst/>
                      </a:prstGeom>
                    </pic:spPr>
                  </pic:pic>
                </a:graphicData>
              </a:graphic>
              <wp14:sizeRelH relativeFrom="margin">
                <wp14:pctWidth>0</wp14:pctWidth>
              </wp14:sizeRelH>
              <wp14:sizeRelV relativeFrom="margin">
                <wp14:pctHeight>0</wp14:pctHeight>
              </wp14:sizeRelV>
            </wp:anchor>
          </w:drawing>
        </w:r>
      </w:del>
      <w:r w:rsidR="000C226A" w:rsidRPr="0033419B">
        <w:rPr>
          <w:rFonts w:cstheme="minorHAnsi"/>
        </w:rPr>
        <w:t xml:space="preserve">El cálculo de la velocidad del equipo es una medida que se obtiene al final de cada Sprint. Este valor </w:t>
      </w:r>
      <w:r w:rsidR="00CC3D16" w:rsidRPr="00234991">
        <w:rPr>
          <w:rFonts w:cstheme="minorHAnsi"/>
        </w:rPr>
        <w:t>muestra la velocidad a que está completando las historias de usuario planificadas y permite comprender si el trabajo se está realizando en el tiempo estimado, o se están haciendo estimaciones de tiempo erróneas (ya sea que se estima mucho o poco tiempo para terminar las historias de usuario).</w:t>
      </w:r>
      <w:r w:rsidR="0087746D" w:rsidRPr="00234991">
        <w:rPr>
          <w:rFonts w:cstheme="minorHAnsi"/>
        </w:rPr>
        <w:t xml:space="preserve"> Se tienen en cuenta dos parámetros, la cantidad de puntos estimados a quemar en dicho Sprint (trabajo pendiente) y la cantidad de horas pendientes para completar el Sprint.</w:t>
      </w:r>
      <w:r w:rsidR="00F30432" w:rsidRPr="00234991">
        <w:rPr>
          <w:rFonts w:cstheme="minorHAnsi"/>
          <w:noProof/>
        </w:rPr>
        <w:t xml:space="preserve"> </w:t>
      </w:r>
    </w:p>
    <w:p w14:paraId="42B664CC" w14:textId="05BC0537" w:rsidR="006079E3" w:rsidRPr="00234991" w:rsidRDefault="006079E3">
      <w:pPr>
        <w:jc w:val="both"/>
        <w:rPr>
          <w:rFonts w:cstheme="minorHAnsi"/>
        </w:rPr>
      </w:pPr>
    </w:p>
    <w:p w14:paraId="0ED7FAE2" w14:textId="77777777" w:rsidR="006B3C59" w:rsidRPr="00234991" w:rsidRDefault="006B3C59">
      <w:pPr>
        <w:jc w:val="both"/>
        <w:rPr>
          <w:ins w:id="959" w:author="Gonzalo Pedrotti" w:date="2019-05-10T12:32:00Z"/>
          <w:rFonts w:cstheme="minorHAnsi"/>
        </w:rPr>
      </w:pPr>
    </w:p>
    <w:p w14:paraId="4F2E17F9" w14:textId="5DEE0238" w:rsidR="0087746D" w:rsidRPr="00234991" w:rsidRDefault="00D0629F">
      <w:pPr>
        <w:jc w:val="both"/>
        <w:rPr>
          <w:rFonts w:cstheme="minorHAnsi"/>
          <w:rPrChange w:id="960" w:author="Gonzalo Pedrotti" w:date="2019-05-13T21:42:00Z">
            <w:rPr/>
          </w:rPrChange>
        </w:rPr>
      </w:pPr>
      <w:r w:rsidRPr="00234991">
        <w:rPr>
          <w:rFonts w:cstheme="minorHAnsi"/>
        </w:rPr>
        <w:t xml:space="preserve">El </w:t>
      </w:r>
      <w:del w:id="961" w:author="Christian Villafañe" w:date="2019-05-06T10:39:00Z">
        <w:r w:rsidRPr="00234991" w:rsidDel="00271002">
          <w:rPr>
            <w:rFonts w:cstheme="minorHAnsi"/>
          </w:rPr>
          <w:delText xml:space="preserve">grafico </w:delText>
        </w:r>
      </w:del>
      <w:ins w:id="962" w:author="Christian Villafañe" w:date="2019-05-06T10:39:00Z">
        <w:r w:rsidR="00271002" w:rsidRPr="00234991">
          <w:rPr>
            <w:rFonts w:cstheme="minorHAnsi"/>
          </w:rPr>
          <w:t xml:space="preserve">gráfico </w:t>
        </w:r>
      </w:ins>
      <w:r w:rsidRPr="00234991">
        <w:rPr>
          <w:rFonts w:cstheme="minorHAnsi"/>
        </w:rPr>
        <w:t>anterior muestra para cada historia de usuario, el tiempo estimado anteriormente en el Sprint Backlog, la cantidad de horas dedicadas</w:t>
      </w:r>
      <w:ins w:id="963" w:author="Christian Villafañe" w:date="2019-05-06T10:39:00Z">
        <w:r w:rsidR="00271002" w:rsidRPr="00234991">
          <w:rPr>
            <w:rFonts w:cstheme="minorHAnsi"/>
          </w:rPr>
          <w:t xml:space="preserve"> (horas reales)</w:t>
        </w:r>
      </w:ins>
      <w:r w:rsidRPr="004A7211">
        <w:rPr>
          <w:rFonts w:cstheme="minorHAnsi"/>
        </w:rPr>
        <w:t xml:space="preserve"> por día a cada una de las historias, y el total de horas dedicadas a cada historia de usuario durante el Sprint. Además, para cada historia se muestra la cantidad de puntos estimados y quemados en dicho Sprint, conjuntamente con el asignado a desarrollar dicha historia.</w:t>
      </w:r>
    </w:p>
    <w:p w14:paraId="08735834" w14:textId="73FFB708" w:rsidR="007A31BB" w:rsidRPr="00234991" w:rsidDel="005020BE" w:rsidRDefault="00D0629F">
      <w:pPr>
        <w:jc w:val="both"/>
        <w:rPr>
          <w:del w:id="964" w:author="Gonzalo Pedrotti" w:date="2019-05-10T12:32:00Z"/>
          <w:rFonts w:cstheme="minorHAnsi"/>
        </w:rPr>
      </w:pPr>
      <w:r w:rsidRPr="00234991">
        <w:rPr>
          <w:rFonts w:cstheme="minorHAnsi"/>
          <w:rPrChange w:id="965" w:author="Gonzalo Pedrotti" w:date="2019-05-13T21:42:00Z">
            <w:rPr/>
          </w:rPrChange>
        </w:rPr>
        <w:t>Las dos filas inferiores muestran las horas restantes</w:t>
      </w:r>
      <w:r w:rsidR="007A31BB" w:rsidRPr="00234991">
        <w:rPr>
          <w:rFonts w:cstheme="minorHAnsi"/>
          <w:rPrChange w:id="966" w:author="Gonzalo Pedrotti" w:date="2019-05-13T21:42:00Z">
            <w:rPr/>
          </w:rPrChange>
        </w:rPr>
        <w:t xml:space="preserve">, las reales y las estimadas correspondientemente. La </w:t>
      </w:r>
      <w:del w:id="967" w:author="Christian Villafañe" w:date="2019-05-06T10:40:00Z">
        <w:r w:rsidR="007A31BB" w:rsidRPr="00234991" w:rsidDel="00271002">
          <w:rPr>
            <w:rFonts w:cstheme="minorHAnsi"/>
            <w:rPrChange w:id="968" w:author="Gonzalo Pedrotti" w:date="2019-05-13T21:42:00Z">
              <w:rPr/>
            </w:rPrChange>
          </w:rPr>
          <w:delText xml:space="preserve">ultima </w:delText>
        </w:r>
      </w:del>
      <w:ins w:id="969" w:author="Christian Villafañe" w:date="2019-05-06T10:40:00Z">
        <w:r w:rsidR="00271002" w:rsidRPr="00234991">
          <w:rPr>
            <w:rFonts w:cstheme="minorHAnsi"/>
            <w:rPrChange w:id="970" w:author="Gonzalo Pedrotti" w:date="2019-05-13T21:42:00Z">
              <w:rPr/>
            </w:rPrChange>
          </w:rPr>
          <w:t xml:space="preserve">última </w:t>
        </w:r>
      </w:ins>
      <w:r w:rsidR="007A31BB" w:rsidRPr="00234991">
        <w:rPr>
          <w:rFonts w:cstheme="minorHAnsi"/>
          <w:rPrChange w:id="971" w:author="Gonzalo Pedrotti" w:date="2019-05-13T21:42:00Z">
            <w:rPr/>
          </w:rPrChange>
        </w:rPr>
        <w:t xml:space="preserve">columna de las horas reales muestra el remanente de horas estimadas. Si ese valor es positivo, nos indica que se está estimando una mayor cantidad de horas de las que realmente se dedicaron al proyecto. Mientras </w:t>
      </w:r>
      <w:del w:id="972" w:author="Christian Villafañe" w:date="2019-05-06T10:40:00Z">
        <w:r w:rsidR="007A31BB" w:rsidRPr="00234991" w:rsidDel="00271002">
          <w:rPr>
            <w:rFonts w:cstheme="minorHAnsi"/>
            <w:rPrChange w:id="973" w:author="Gonzalo Pedrotti" w:date="2019-05-13T21:42:00Z">
              <w:rPr/>
            </w:rPrChange>
          </w:rPr>
          <w:delText xml:space="preserve">mas </w:delText>
        </w:r>
      </w:del>
      <w:ins w:id="974" w:author="Christian Villafañe" w:date="2019-05-06T10:40:00Z">
        <w:r w:rsidR="00271002" w:rsidRPr="00234991">
          <w:rPr>
            <w:rFonts w:cstheme="minorHAnsi"/>
            <w:rPrChange w:id="975" w:author="Gonzalo Pedrotti" w:date="2019-05-13T21:42:00Z">
              <w:rPr/>
            </w:rPrChange>
          </w:rPr>
          <w:t xml:space="preserve">más </w:t>
        </w:r>
      </w:ins>
      <w:r w:rsidR="007A31BB" w:rsidRPr="00234991">
        <w:rPr>
          <w:rFonts w:cstheme="minorHAnsi"/>
          <w:rPrChange w:id="976" w:author="Gonzalo Pedrotti" w:date="2019-05-13T21:42:00Z">
            <w:rPr/>
          </w:rPrChange>
        </w:rPr>
        <w:t xml:space="preserve">cercano a cero sea ese valor, mejor será la estimación realizada en la planificación del Sprint. Por otro lado, si ese valor es negativo, significa que estimamos menos horas de las que realmente demandó el proyecto. Por lo tanto, se estimaron erróneamente </w:t>
      </w:r>
      <w:r w:rsidR="008C174C" w:rsidRPr="00234991">
        <w:rPr>
          <w:rFonts w:cstheme="minorHAnsi"/>
          <w:rPrChange w:id="977" w:author="Gonzalo Pedrotti" w:date="2019-05-13T21:42:00Z">
            <w:rPr/>
          </w:rPrChange>
        </w:rPr>
        <w:t>las horas dedicadas.</w:t>
      </w:r>
    </w:p>
    <w:p w14:paraId="4F619B93" w14:textId="77777777" w:rsidR="005020BE" w:rsidRPr="00234991" w:rsidRDefault="005020BE">
      <w:pPr>
        <w:jc w:val="both"/>
        <w:rPr>
          <w:ins w:id="978" w:author="Gonzalo Pedrotti" w:date="2019-05-10T12:32:00Z"/>
          <w:rFonts w:cstheme="minorHAnsi"/>
        </w:rPr>
      </w:pPr>
    </w:p>
    <w:p w14:paraId="4A9DC347" w14:textId="341DA57E" w:rsidR="00D52E48" w:rsidRPr="00234991" w:rsidDel="00D52E48" w:rsidRDefault="00752FA1">
      <w:pPr>
        <w:jc w:val="both"/>
        <w:rPr>
          <w:del w:id="979" w:author="Gonzalo Pedrotti" w:date="2019-05-09T15:03:00Z"/>
          <w:rFonts w:cstheme="minorHAnsi"/>
        </w:rPr>
      </w:pPr>
      <w:ins w:id="980" w:author="Gonzalo Pedrotti" w:date="2019-05-10T12:33:00Z">
        <w:r w:rsidRPr="0033419B">
          <w:rPr>
            <w:rFonts w:cstheme="minorHAnsi"/>
            <w:noProof/>
          </w:rPr>
          <w:drawing>
            <wp:anchor distT="0" distB="0" distL="114300" distR="114300" simplePos="0" relativeHeight="251691008" behindDoc="0" locked="0" layoutInCell="1" allowOverlap="1" wp14:anchorId="01186EA7" wp14:editId="2D6E444D">
              <wp:simplePos x="0" y="0"/>
              <wp:positionH relativeFrom="margin">
                <wp:align>left</wp:align>
              </wp:positionH>
              <wp:positionV relativeFrom="paragraph">
                <wp:posOffset>224155</wp:posOffset>
              </wp:positionV>
              <wp:extent cx="5238750" cy="211645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38750" cy="2116455"/>
                      </a:xfrm>
                      <a:prstGeom prst="rect">
                        <a:avLst/>
                      </a:prstGeom>
                    </pic:spPr>
                  </pic:pic>
                </a:graphicData>
              </a:graphic>
              <wp14:sizeRelH relativeFrom="margin">
                <wp14:pctWidth>0</wp14:pctWidth>
              </wp14:sizeRelH>
              <wp14:sizeRelV relativeFrom="margin">
                <wp14:pctHeight>0</wp14:pctHeight>
              </wp14:sizeRelV>
            </wp:anchor>
          </w:drawing>
        </w:r>
      </w:ins>
      <w:r w:rsidR="008C174C" w:rsidRPr="0033419B">
        <w:rPr>
          <w:rFonts w:cstheme="minorHAnsi"/>
        </w:rPr>
        <w:t>Esta comparación se puede visualizar</w:t>
      </w:r>
      <w:r w:rsidR="008C174C" w:rsidRPr="00234991">
        <w:rPr>
          <w:rFonts w:cstheme="minorHAnsi"/>
        </w:rPr>
        <w:t xml:space="preserve"> a través de un </w:t>
      </w:r>
      <w:del w:id="981" w:author="Christian Villafañe" w:date="2019-05-06T10:40:00Z">
        <w:r w:rsidR="008C174C" w:rsidRPr="00234991" w:rsidDel="00A445B7">
          <w:rPr>
            <w:rFonts w:cstheme="minorHAnsi"/>
          </w:rPr>
          <w:delText xml:space="preserve">grafico </w:delText>
        </w:r>
      </w:del>
      <w:ins w:id="982" w:author="Christian Villafañe" w:date="2019-05-06T10:40:00Z">
        <w:r w:rsidR="00A445B7" w:rsidRPr="00234991">
          <w:rPr>
            <w:rFonts w:cstheme="minorHAnsi"/>
          </w:rPr>
          <w:t xml:space="preserve">gráfico </w:t>
        </w:r>
      </w:ins>
      <w:r w:rsidR="008C174C" w:rsidRPr="00234991">
        <w:rPr>
          <w:rFonts w:cstheme="minorHAnsi"/>
        </w:rPr>
        <w:t>que muestra ambas horas</w:t>
      </w:r>
      <w:ins w:id="983" w:author="Gonzalo Pedrotti" w:date="2019-05-08T17:45:00Z">
        <w:r w:rsidR="0016166E" w:rsidRPr="00234991">
          <w:rPr>
            <w:rFonts w:cstheme="minorHAnsi"/>
          </w:rPr>
          <w:t xml:space="preserve"> </w:t>
        </w:r>
      </w:ins>
      <w:del w:id="984" w:author="Christian Villafañe" w:date="2019-05-06T10:40:00Z">
        <w:r w:rsidR="008C174C" w:rsidRPr="00234991" w:rsidDel="00413BD4">
          <w:rPr>
            <w:rFonts w:cstheme="minorHAnsi"/>
          </w:rPr>
          <w:delText xml:space="preserve"> </w:delText>
        </w:r>
      </w:del>
      <w:r w:rsidR="008C174C" w:rsidRPr="00234991">
        <w:rPr>
          <w:rFonts w:cstheme="minorHAnsi"/>
        </w:rPr>
        <w:t>restantes:</w:t>
      </w:r>
    </w:p>
    <w:p w14:paraId="1569FB97" w14:textId="0A5CAEA1" w:rsidR="00B95B91" w:rsidRPr="00234991" w:rsidDel="00154CA7" w:rsidRDefault="00B95B91">
      <w:pPr>
        <w:jc w:val="both"/>
        <w:rPr>
          <w:del w:id="985" w:author="Gonzalo Pedrotti" w:date="2019-05-09T13:25:00Z"/>
          <w:rFonts w:cstheme="minorHAnsi"/>
        </w:rPr>
      </w:pPr>
    </w:p>
    <w:p w14:paraId="137C80F3" w14:textId="1CDA66AA" w:rsidR="006079E3" w:rsidRPr="00234991" w:rsidDel="0018691C" w:rsidRDefault="006079E3">
      <w:pPr>
        <w:pStyle w:val="Ttulo3"/>
        <w:jc w:val="both"/>
        <w:rPr>
          <w:del w:id="986" w:author="Gonzalo Pedrotti" w:date="2019-05-09T12:24:00Z"/>
          <w:rFonts w:asciiTheme="minorHAnsi" w:hAnsiTheme="minorHAnsi" w:cstheme="minorHAnsi"/>
          <w:rPrChange w:id="987" w:author="Gonzalo Pedrotti" w:date="2019-05-13T21:42:00Z">
            <w:rPr>
              <w:del w:id="988" w:author="Gonzalo Pedrotti" w:date="2019-05-09T12:24:00Z"/>
            </w:rPr>
          </w:rPrChange>
        </w:rPr>
        <w:pPrChange w:id="989" w:author="Gonzalo Pedrotti" w:date="2019-05-13T21:42:00Z">
          <w:pPr>
            <w:pStyle w:val="Ttulo3"/>
          </w:pPr>
        </w:pPrChange>
      </w:pPr>
    </w:p>
    <w:p w14:paraId="01A14A4C" w14:textId="77777777" w:rsidR="0018691C" w:rsidRPr="0033419B" w:rsidRDefault="0018691C" w:rsidP="0033419B">
      <w:pPr>
        <w:jc w:val="both"/>
        <w:rPr>
          <w:ins w:id="990" w:author="Gonzalo Pedrotti" w:date="2019-05-09T12:24:00Z"/>
          <w:rFonts w:cstheme="minorHAnsi"/>
        </w:rPr>
      </w:pPr>
    </w:p>
    <w:p w14:paraId="50BCE5FD" w14:textId="3601564A" w:rsidR="00F036BB" w:rsidRPr="00234991" w:rsidDel="00154CA7" w:rsidRDefault="00F036BB">
      <w:pPr>
        <w:pStyle w:val="Ttulo3"/>
        <w:numPr>
          <w:ilvl w:val="0"/>
          <w:numId w:val="16"/>
        </w:numPr>
        <w:jc w:val="both"/>
        <w:rPr>
          <w:del w:id="991" w:author="Gonzalo Pedrotti" w:date="2019-05-09T13:25:00Z"/>
          <w:rFonts w:asciiTheme="minorHAnsi" w:hAnsiTheme="minorHAnsi" w:cstheme="minorHAnsi"/>
          <w:rPrChange w:id="992" w:author="Gonzalo Pedrotti" w:date="2019-05-13T21:42:00Z">
            <w:rPr>
              <w:del w:id="993" w:author="Gonzalo Pedrotti" w:date="2019-05-09T13:25:00Z"/>
            </w:rPr>
          </w:rPrChange>
        </w:rPr>
        <w:pPrChange w:id="994" w:author="Gonzalo Pedrotti" w:date="2019-05-13T21:42:00Z">
          <w:pPr>
            <w:pStyle w:val="Ttulo2"/>
            <w:numPr>
              <w:numId w:val="9"/>
            </w:numPr>
            <w:ind w:left="720" w:hanging="360"/>
            <w:jc w:val="both"/>
          </w:pPr>
        </w:pPrChange>
      </w:pPr>
      <w:bookmarkStart w:id="995" w:name="_Toc8677298"/>
      <w:r w:rsidRPr="00234991">
        <w:rPr>
          <w:rFonts w:asciiTheme="minorHAnsi" w:hAnsiTheme="minorHAnsi" w:cstheme="minorHAnsi"/>
          <w:rPrChange w:id="996" w:author="Gonzalo Pedrotti" w:date="2019-05-13T21:42:00Z">
            <w:rPr/>
          </w:rPrChange>
        </w:rPr>
        <w:lastRenderedPageBreak/>
        <w:t xml:space="preserve">Velocidad del Equipo (Puntos Estimados vs Puntos </w:t>
      </w:r>
      <w:r w:rsidR="00BF5699" w:rsidRPr="00234991">
        <w:rPr>
          <w:rFonts w:asciiTheme="minorHAnsi" w:hAnsiTheme="minorHAnsi" w:cstheme="minorHAnsi"/>
          <w:rPrChange w:id="997" w:author="Gonzalo Pedrotti" w:date="2019-05-13T21:42:00Z">
            <w:rPr/>
          </w:rPrChange>
        </w:rPr>
        <w:t>Quemados</w:t>
      </w:r>
      <w:r w:rsidRPr="00234991">
        <w:rPr>
          <w:rFonts w:asciiTheme="minorHAnsi" w:hAnsiTheme="minorHAnsi" w:cstheme="minorHAnsi"/>
          <w:rPrChange w:id="998" w:author="Gonzalo Pedrotti" w:date="2019-05-13T21:42:00Z">
            <w:rPr/>
          </w:rPrChange>
        </w:rPr>
        <w:t>)</w:t>
      </w:r>
      <w:bookmarkEnd w:id="995"/>
    </w:p>
    <w:p w14:paraId="68787E7E" w14:textId="77777777" w:rsidR="0002753D" w:rsidRPr="004A7211" w:rsidRDefault="0002753D">
      <w:pPr>
        <w:pStyle w:val="Ttulo3"/>
        <w:numPr>
          <w:ilvl w:val="0"/>
          <w:numId w:val="16"/>
        </w:numPr>
        <w:jc w:val="both"/>
        <w:rPr>
          <w:rFonts w:cstheme="minorHAnsi"/>
        </w:rPr>
        <w:pPrChange w:id="999" w:author="Gonzalo Pedrotti" w:date="2019-05-13T21:42:00Z">
          <w:pPr>
            <w:jc w:val="both"/>
          </w:pPr>
        </w:pPrChange>
      </w:pPr>
      <w:bookmarkStart w:id="1000" w:name="_Toc8300896"/>
      <w:bookmarkStart w:id="1001" w:name="_Toc8384070"/>
      <w:bookmarkStart w:id="1002" w:name="_Toc8677299"/>
      <w:bookmarkEnd w:id="1000"/>
      <w:bookmarkEnd w:id="1001"/>
      <w:bookmarkEnd w:id="1002"/>
    </w:p>
    <w:p w14:paraId="6CC6AC4A" w14:textId="7EC506F0" w:rsidR="008C174C" w:rsidRPr="004A7211" w:rsidRDefault="00D75DD3" w:rsidP="0033419B">
      <w:pPr>
        <w:jc w:val="both"/>
        <w:rPr>
          <w:rFonts w:cstheme="minorHAnsi"/>
        </w:rPr>
      </w:pPr>
      <w:ins w:id="1003" w:author="Gonzalo Pedrotti" w:date="2019-05-10T12:30:00Z">
        <w:r w:rsidRPr="0033419B">
          <w:rPr>
            <w:rFonts w:cstheme="minorHAnsi"/>
            <w:noProof/>
          </w:rPr>
          <w:drawing>
            <wp:anchor distT="0" distB="0" distL="114300" distR="114300" simplePos="0" relativeHeight="251688960" behindDoc="0" locked="0" layoutInCell="1" allowOverlap="1" wp14:anchorId="29CF4770" wp14:editId="74A4DC15">
              <wp:simplePos x="0" y="0"/>
              <wp:positionH relativeFrom="column">
                <wp:posOffset>-539750</wp:posOffset>
              </wp:positionH>
              <wp:positionV relativeFrom="paragraph">
                <wp:posOffset>1881505</wp:posOffset>
              </wp:positionV>
              <wp:extent cx="6600825" cy="2837815"/>
              <wp:effectExtent l="0" t="0" r="9525" b="63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00825" cy="2837815"/>
                      </a:xfrm>
                      <a:prstGeom prst="rect">
                        <a:avLst/>
                      </a:prstGeom>
                    </pic:spPr>
                  </pic:pic>
                </a:graphicData>
              </a:graphic>
              <wp14:sizeRelH relativeFrom="margin">
                <wp14:pctWidth>0</wp14:pctWidth>
              </wp14:sizeRelH>
              <wp14:sizeRelV relativeFrom="margin">
                <wp14:pctHeight>0</wp14:pctHeight>
              </wp14:sizeRelV>
            </wp:anchor>
          </w:drawing>
        </w:r>
      </w:ins>
      <w:del w:id="1004" w:author="Gonzalo Pedrotti" w:date="2019-05-10T12:30:00Z">
        <w:r w:rsidR="00154CA7" w:rsidRPr="00234991" w:rsidDel="005020BE">
          <w:rPr>
            <w:rFonts w:cstheme="minorHAnsi"/>
            <w:noProof/>
            <w:rPrChange w:id="1005" w:author="Gonzalo Pedrotti" w:date="2019-05-13T21:42:00Z">
              <w:rPr>
                <w:rFonts w:cstheme="minorHAnsi"/>
                <w:noProof/>
              </w:rPr>
            </w:rPrChange>
          </w:rPr>
          <w:drawing>
            <wp:anchor distT="0" distB="0" distL="114300" distR="114300" simplePos="0" relativeHeight="251675648" behindDoc="0" locked="0" layoutInCell="1" allowOverlap="1" wp14:anchorId="3A60D252" wp14:editId="1E0C1E6E">
              <wp:simplePos x="0" y="0"/>
              <wp:positionH relativeFrom="column">
                <wp:posOffset>-718185</wp:posOffset>
              </wp:positionH>
              <wp:positionV relativeFrom="paragraph">
                <wp:posOffset>523875</wp:posOffset>
              </wp:positionV>
              <wp:extent cx="6600825" cy="2837815"/>
              <wp:effectExtent l="0" t="0" r="9525" b="63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00825" cy="2837815"/>
                      </a:xfrm>
                      <a:prstGeom prst="rect">
                        <a:avLst/>
                      </a:prstGeom>
                    </pic:spPr>
                  </pic:pic>
                </a:graphicData>
              </a:graphic>
              <wp14:sizeRelH relativeFrom="margin">
                <wp14:pctWidth>0</wp14:pctWidth>
              </wp14:sizeRelH>
              <wp14:sizeRelV relativeFrom="margin">
                <wp14:pctHeight>0</wp14:pctHeight>
              </wp14:sizeRelV>
            </wp:anchor>
          </w:drawing>
        </w:r>
      </w:del>
      <w:r w:rsidR="008C174C" w:rsidRPr="0033419B">
        <w:rPr>
          <w:rFonts w:cstheme="minorHAnsi"/>
        </w:rPr>
        <w:t xml:space="preserve">En cuanto a los puntos estimados a quemar y los puntos quemados en el Sprint, también es posible realizar una comparativa que nos ayude a determinar si se </w:t>
      </w:r>
      <w:r w:rsidR="008C174C" w:rsidRPr="00234991">
        <w:rPr>
          <w:rFonts w:cstheme="minorHAnsi"/>
        </w:rPr>
        <w:t xml:space="preserve">están intentando quemar demasiados puntos por Sprint, o si la cantidad de puntos a quemar es insuficiente, quedando tiempo de sobra en cada Sprint. Para poder determinar esto, es necesario contar con un conjunto de </w:t>
      </w:r>
      <w:proofErr w:type="spellStart"/>
      <w:r w:rsidR="008C174C" w:rsidRPr="00234991">
        <w:rPr>
          <w:rFonts w:cstheme="minorHAnsi"/>
        </w:rPr>
        <w:t>Sprints</w:t>
      </w:r>
      <w:proofErr w:type="spellEnd"/>
      <w:r w:rsidR="008C174C" w:rsidRPr="00234991">
        <w:rPr>
          <w:rFonts w:cstheme="minorHAnsi"/>
        </w:rPr>
        <w:t xml:space="preserve"> ya realizados que nos permitan obtener valores con mayor certeza. En la siguiente imagen, se muestran la cantidad de puntos estimados y la cantidad de puntos quemados en cada Sprint ya ejecutado. A modo de ejemplo, se muestran un total de 6 </w:t>
      </w:r>
      <w:proofErr w:type="spellStart"/>
      <w:r w:rsidR="008C174C" w:rsidRPr="00234991">
        <w:rPr>
          <w:rFonts w:cstheme="minorHAnsi"/>
        </w:rPr>
        <w:t>Sprints</w:t>
      </w:r>
      <w:proofErr w:type="spellEnd"/>
      <w:r w:rsidR="008C174C" w:rsidRPr="00234991">
        <w:rPr>
          <w:rFonts w:cstheme="minorHAnsi"/>
        </w:rPr>
        <w:t>, con sus correspondientes puntos estimados y quemados al final de cada uno</w:t>
      </w:r>
      <w:r w:rsidR="00F036BB" w:rsidRPr="004A7211">
        <w:rPr>
          <w:rFonts w:cstheme="minorHAnsi"/>
        </w:rPr>
        <w:t xml:space="preserve"> junto a un gráfico comparando ambos valores.</w:t>
      </w:r>
    </w:p>
    <w:p w14:paraId="5AA824E4" w14:textId="0729C2F4" w:rsidR="00F2562A" w:rsidRPr="00234991" w:rsidDel="005020BE" w:rsidRDefault="00F2562A" w:rsidP="0033419B">
      <w:pPr>
        <w:jc w:val="both"/>
        <w:rPr>
          <w:del w:id="1006" w:author="Gonzalo Pedrotti" w:date="2019-05-09T13:25:00Z"/>
          <w:rFonts w:cstheme="minorHAnsi"/>
        </w:rPr>
      </w:pPr>
    </w:p>
    <w:p w14:paraId="4FDA2544" w14:textId="46807F2E" w:rsidR="00A752BF" w:rsidRPr="00234991" w:rsidRDefault="00A752BF">
      <w:pPr>
        <w:jc w:val="both"/>
        <w:rPr>
          <w:ins w:id="1007" w:author="Gonzalo Pedrotti" w:date="2019-05-09T13:25:00Z"/>
          <w:rFonts w:cstheme="minorHAnsi"/>
        </w:rPr>
      </w:pPr>
    </w:p>
    <w:p w14:paraId="0B1455F5" w14:textId="1235651B" w:rsidR="00B47A32" w:rsidRPr="004A7211" w:rsidRDefault="008C174C">
      <w:pPr>
        <w:jc w:val="both"/>
        <w:rPr>
          <w:rFonts w:cstheme="minorHAnsi"/>
        </w:rPr>
      </w:pPr>
      <w:r w:rsidRPr="00234991">
        <w:rPr>
          <w:rFonts w:cstheme="minorHAnsi"/>
        </w:rPr>
        <w:t xml:space="preserve">La línea </w:t>
      </w:r>
      <w:r w:rsidR="00F036BB" w:rsidRPr="00234991">
        <w:rPr>
          <w:rFonts w:cstheme="minorHAnsi"/>
        </w:rPr>
        <w:t xml:space="preserve">roja de puntos muestra </w:t>
      </w:r>
      <w:del w:id="1008" w:author="Christian Villafañe" w:date="2019-05-06T10:41:00Z">
        <w:r w:rsidR="00F036BB" w:rsidRPr="00234991" w:rsidDel="00E630DB">
          <w:rPr>
            <w:rFonts w:cstheme="minorHAnsi"/>
          </w:rPr>
          <w:delText xml:space="preserve">como </w:delText>
        </w:r>
      </w:del>
      <w:ins w:id="1009" w:author="Christian Villafañe" w:date="2019-05-06T10:41:00Z">
        <w:r w:rsidR="00E630DB" w:rsidRPr="00234991">
          <w:rPr>
            <w:rFonts w:cstheme="minorHAnsi"/>
          </w:rPr>
          <w:t xml:space="preserve">cómo </w:t>
        </w:r>
      </w:ins>
      <w:r w:rsidR="00F036BB" w:rsidRPr="00234991">
        <w:rPr>
          <w:rFonts w:cstheme="minorHAnsi"/>
        </w:rPr>
        <w:t xml:space="preserve">se mantiene la cantidad de puntos quemados a lo largo del proyecto. En el ejemplo, nos indica que la cantidad de puntos quemados asciende de Sprint en Sprint. </w:t>
      </w:r>
    </w:p>
    <w:p w14:paraId="5E50F555" w14:textId="0CA3B8F1" w:rsidR="00F036BB" w:rsidRPr="00234991" w:rsidRDefault="00F036BB">
      <w:pPr>
        <w:jc w:val="both"/>
        <w:rPr>
          <w:rFonts w:cstheme="minorHAnsi"/>
          <w:rPrChange w:id="1010" w:author="Gonzalo Pedrotti" w:date="2019-05-13T21:42:00Z">
            <w:rPr/>
          </w:rPrChange>
        </w:rPr>
      </w:pPr>
    </w:p>
    <w:p w14:paraId="037CC320" w14:textId="77777777" w:rsidR="00F036BB" w:rsidRPr="00234991" w:rsidRDefault="00F036BB">
      <w:pPr>
        <w:pStyle w:val="Ttulo1"/>
        <w:jc w:val="both"/>
        <w:rPr>
          <w:rFonts w:asciiTheme="minorHAnsi" w:hAnsiTheme="minorHAnsi" w:cstheme="minorHAnsi"/>
          <w:rPrChange w:id="1011" w:author="Gonzalo Pedrotti" w:date="2019-05-13T21:42:00Z">
            <w:rPr/>
          </w:rPrChange>
        </w:rPr>
        <w:pPrChange w:id="1012" w:author="Gonzalo Pedrotti" w:date="2019-05-13T21:42:00Z">
          <w:pPr>
            <w:pStyle w:val="Ttulo1"/>
          </w:pPr>
        </w:pPrChange>
      </w:pPr>
      <w:bookmarkStart w:id="1013" w:name="_Toc8677300"/>
      <w:r w:rsidRPr="00234991">
        <w:rPr>
          <w:rFonts w:asciiTheme="minorHAnsi" w:hAnsiTheme="minorHAnsi" w:cstheme="minorHAnsi"/>
          <w:rPrChange w:id="1014" w:author="Gonzalo Pedrotti" w:date="2019-05-13T21:42:00Z">
            <w:rPr/>
          </w:rPrChange>
        </w:rPr>
        <w:t>Gestión del Sprint Backlog</w:t>
      </w:r>
      <w:bookmarkEnd w:id="1013"/>
    </w:p>
    <w:p w14:paraId="64564FA8" w14:textId="77777777" w:rsidR="00F036BB" w:rsidRPr="00234991" w:rsidRDefault="00F036BB" w:rsidP="0033419B">
      <w:pPr>
        <w:jc w:val="both"/>
        <w:rPr>
          <w:rFonts w:cstheme="minorHAnsi"/>
        </w:rPr>
      </w:pPr>
      <w:r w:rsidRPr="0033419B">
        <w:rPr>
          <w:rFonts w:cstheme="minorHAnsi"/>
        </w:rPr>
        <w:t>El conjunto de actividades a realiz</w:t>
      </w:r>
      <w:r w:rsidRPr="00234991">
        <w:rPr>
          <w:rFonts w:cstheme="minorHAnsi"/>
        </w:rPr>
        <w:t xml:space="preserve">ar en cada iteración (Sprint) será gestionada a través del tablero proporcionado por la herramienta </w:t>
      </w:r>
      <w:proofErr w:type="spellStart"/>
      <w:r w:rsidRPr="00234991">
        <w:rPr>
          <w:rFonts w:cstheme="minorHAnsi"/>
        </w:rPr>
        <w:t>GitKraken</w:t>
      </w:r>
      <w:proofErr w:type="spellEnd"/>
      <w:r w:rsidRPr="00234991">
        <w:rPr>
          <w:rFonts w:cstheme="minorHAnsi"/>
        </w:rPr>
        <w:t xml:space="preserve"> </w:t>
      </w:r>
      <w:proofErr w:type="spellStart"/>
      <w:r w:rsidRPr="00234991">
        <w:rPr>
          <w:rFonts w:cstheme="minorHAnsi"/>
        </w:rPr>
        <w:t>Glo</w:t>
      </w:r>
      <w:proofErr w:type="spellEnd"/>
      <w:r w:rsidRPr="00234991">
        <w:rPr>
          <w:rFonts w:cstheme="minorHAnsi"/>
        </w:rPr>
        <w:t xml:space="preserve"> de </w:t>
      </w:r>
      <w:proofErr w:type="spellStart"/>
      <w:r w:rsidRPr="00234991">
        <w:rPr>
          <w:rFonts w:cstheme="minorHAnsi"/>
        </w:rPr>
        <w:t>GitKraken</w:t>
      </w:r>
      <w:proofErr w:type="spellEnd"/>
      <w:r w:rsidRPr="00234991">
        <w:rPr>
          <w:rFonts w:cstheme="minorHAnsi"/>
        </w:rPr>
        <w:t xml:space="preserve"> o Trello, las cuales nos permite definir tareas que deben llevarse a cabo en el Sprint actual y que están relacionadas a una historia de usuario específica. </w:t>
      </w:r>
    </w:p>
    <w:p w14:paraId="5E3AC03D" w14:textId="09447696" w:rsidR="00F036BB" w:rsidRPr="00234991" w:rsidRDefault="00F036BB">
      <w:pPr>
        <w:jc w:val="both"/>
        <w:rPr>
          <w:rFonts w:cstheme="minorHAnsi"/>
          <w:rPrChange w:id="1015" w:author="Gonzalo Pedrotti" w:date="2019-05-13T21:42:00Z">
            <w:rPr/>
          </w:rPrChange>
        </w:rPr>
      </w:pPr>
      <w:r w:rsidRPr="00234991">
        <w:rPr>
          <w:rFonts w:cstheme="minorHAnsi"/>
        </w:rPr>
        <w:t xml:space="preserve">En este punto, el equipo ha decidido trabajar con cinco listas que indican el estado en el que se puede encontrar una historia de usuario. Estas son: </w:t>
      </w:r>
      <w:proofErr w:type="spellStart"/>
      <w:r w:rsidRPr="00234991">
        <w:rPr>
          <w:rFonts w:cstheme="minorHAnsi"/>
        </w:rPr>
        <w:t>ProductBacklog</w:t>
      </w:r>
      <w:proofErr w:type="spellEnd"/>
      <w:r w:rsidRPr="00234991">
        <w:rPr>
          <w:rFonts w:cstheme="minorHAnsi"/>
        </w:rPr>
        <w:t xml:space="preserve">, Sprint Backlog, En Progreso, </w:t>
      </w:r>
      <w:r w:rsidR="0055563C" w:rsidRPr="004A7211">
        <w:rPr>
          <w:rFonts w:cstheme="minorHAnsi"/>
        </w:rPr>
        <w:t xml:space="preserve">En Prueba, </w:t>
      </w:r>
      <w:r w:rsidRPr="004A7211">
        <w:rPr>
          <w:rFonts w:cstheme="minorHAnsi"/>
        </w:rPr>
        <w:t xml:space="preserve">Terminada y </w:t>
      </w:r>
      <w:r w:rsidR="0055563C" w:rsidRPr="00234991">
        <w:rPr>
          <w:rFonts w:cstheme="minorHAnsi"/>
          <w:rPrChange w:id="1016" w:author="Gonzalo Pedrotti" w:date="2019-05-13T21:42:00Z">
            <w:rPr/>
          </w:rPrChange>
        </w:rPr>
        <w:t>Cancelada</w:t>
      </w:r>
      <w:r w:rsidRPr="00234991">
        <w:rPr>
          <w:rFonts w:cstheme="minorHAnsi"/>
          <w:rPrChange w:id="1017" w:author="Gonzalo Pedrotti" w:date="2019-05-13T21:42:00Z">
            <w:rPr/>
          </w:rPrChange>
        </w:rPr>
        <w:t xml:space="preserve">.  </w:t>
      </w:r>
    </w:p>
    <w:p w14:paraId="0EEDC6B2" w14:textId="77777777" w:rsidR="00F036BB" w:rsidRPr="00234991" w:rsidRDefault="00F036BB">
      <w:pPr>
        <w:pStyle w:val="Prrafodelista"/>
        <w:numPr>
          <w:ilvl w:val="0"/>
          <w:numId w:val="8"/>
        </w:numPr>
        <w:jc w:val="both"/>
        <w:rPr>
          <w:rFonts w:cstheme="minorHAnsi"/>
          <w:rPrChange w:id="1018" w:author="Gonzalo Pedrotti" w:date="2019-05-13T21:42:00Z">
            <w:rPr/>
          </w:rPrChange>
        </w:rPr>
      </w:pPr>
      <w:proofErr w:type="spellStart"/>
      <w:r w:rsidRPr="00234991">
        <w:rPr>
          <w:rFonts w:cstheme="minorHAnsi"/>
          <w:rPrChange w:id="1019" w:author="Gonzalo Pedrotti" w:date="2019-05-13T21:42:00Z">
            <w:rPr/>
          </w:rPrChange>
        </w:rPr>
        <w:t>ProductBacklog</w:t>
      </w:r>
      <w:proofErr w:type="spellEnd"/>
      <w:r w:rsidRPr="00234991">
        <w:rPr>
          <w:rFonts w:cstheme="minorHAnsi"/>
          <w:rPrChange w:id="1020" w:author="Gonzalo Pedrotti" w:date="2019-05-13T21:42:00Z">
            <w:rPr/>
          </w:rPrChange>
        </w:rPr>
        <w:t>: en esta lista ubicamos a todas las historias de usuario encontradas y estimadas hasta la fecha en que se va a dar comienzo a un Sprint. Es decir, el total de historias de usuario.</w:t>
      </w:r>
    </w:p>
    <w:p w14:paraId="52EC48AB" w14:textId="72DAA203" w:rsidR="00F036BB" w:rsidRPr="00234991" w:rsidRDefault="00F036BB">
      <w:pPr>
        <w:pStyle w:val="Prrafodelista"/>
        <w:numPr>
          <w:ilvl w:val="0"/>
          <w:numId w:val="8"/>
        </w:numPr>
        <w:jc w:val="both"/>
        <w:rPr>
          <w:rFonts w:cstheme="minorHAnsi"/>
          <w:rPrChange w:id="1021" w:author="Gonzalo Pedrotti" w:date="2019-05-13T21:42:00Z">
            <w:rPr/>
          </w:rPrChange>
        </w:rPr>
      </w:pPr>
      <w:r w:rsidRPr="00234991">
        <w:rPr>
          <w:rFonts w:cstheme="minorHAnsi"/>
          <w:rPrChange w:id="1022" w:author="Gonzalo Pedrotti" w:date="2019-05-13T21:42:00Z">
            <w:rPr/>
          </w:rPrChange>
        </w:rPr>
        <w:t xml:space="preserve">Sprint Backlog: esta lista contendrá el conjunto de historias de usuario que se van a llevar a cabo en el Sprint actual. Es decir, tomando el </w:t>
      </w:r>
      <w:proofErr w:type="spellStart"/>
      <w:r w:rsidRPr="00234991">
        <w:rPr>
          <w:rFonts w:cstheme="minorHAnsi"/>
          <w:rPrChange w:id="1023" w:author="Gonzalo Pedrotti" w:date="2019-05-13T21:42:00Z">
            <w:rPr/>
          </w:rPrChange>
        </w:rPr>
        <w:t>ProductBacklog</w:t>
      </w:r>
      <w:proofErr w:type="spellEnd"/>
      <w:r w:rsidRPr="00234991">
        <w:rPr>
          <w:rFonts w:cstheme="minorHAnsi"/>
          <w:rPrChange w:id="1024" w:author="Gonzalo Pedrotti" w:date="2019-05-13T21:42:00Z">
            <w:rPr/>
          </w:rPrChange>
        </w:rPr>
        <w:t xml:space="preserve"> y la priorización para cada </w:t>
      </w:r>
      <w:r w:rsidRPr="00234991">
        <w:rPr>
          <w:rFonts w:cstheme="minorHAnsi"/>
          <w:rPrChange w:id="1025" w:author="Gonzalo Pedrotti" w:date="2019-05-13T21:42:00Z">
            <w:rPr/>
          </w:rPrChange>
        </w:rPr>
        <w:lastRenderedPageBreak/>
        <w:t xml:space="preserve">historia por parte del </w:t>
      </w:r>
      <w:proofErr w:type="spellStart"/>
      <w:r w:rsidRPr="00234991">
        <w:rPr>
          <w:rFonts w:cstheme="minorHAnsi"/>
          <w:rPrChange w:id="1026" w:author="Gonzalo Pedrotti" w:date="2019-05-13T21:42:00Z">
            <w:rPr/>
          </w:rPrChange>
        </w:rPr>
        <w:t>Product</w:t>
      </w:r>
      <w:proofErr w:type="spellEnd"/>
      <w:r w:rsidRPr="00234991">
        <w:rPr>
          <w:rFonts w:cstheme="minorHAnsi"/>
          <w:rPrChange w:id="1027" w:author="Gonzalo Pedrotti" w:date="2019-05-13T21:42:00Z">
            <w:rPr/>
          </w:rPrChange>
        </w:rPr>
        <w:t xml:space="preserve"> </w:t>
      </w:r>
      <w:proofErr w:type="spellStart"/>
      <w:r w:rsidRPr="00234991">
        <w:rPr>
          <w:rFonts w:cstheme="minorHAnsi"/>
          <w:rPrChange w:id="1028" w:author="Gonzalo Pedrotti" w:date="2019-05-13T21:42:00Z">
            <w:rPr/>
          </w:rPrChange>
        </w:rPr>
        <w:t>Owner</w:t>
      </w:r>
      <w:proofErr w:type="spellEnd"/>
      <w:r w:rsidRPr="00234991">
        <w:rPr>
          <w:rFonts w:cstheme="minorHAnsi"/>
          <w:rPrChange w:id="1029" w:author="Gonzalo Pedrotti" w:date="2019-05-13T21:42:00Z">
            <w:rPr/>
          </w:rPrChange>
        </w:rPr>
        <w:t xml:space="preserve">, se determinarán aquellas historias a llevar a cabo </w:t>
      </w:r>
      <w:del w:id="1030" w:author="Christian Villafañe" w:date="2019-05-06T10:43:00Z">
        <w:r w:rsidRPr="00234991" w:rsidDel="00652F3B">
          <w:rPr>
            <w:rFonts w:cstheme="minorHAnsi"/>
            <w:rPrChange w:id="1031" w:author="Gonzalo Pedrotti" w:date="2019-05-13T21:42:00Z">
              <w:rPr/>
            </w:rPrChange>
          </w:rPr>
          <w:delText xml:space="preserve">es </w:delText>
        </w:r>
      </w:del>
      <w:ins w:id="1032" w:author="Christian Villafañe" w:date="2019-05-06T10:43:00Z">
        <w:r w:rsidR="00652F3B" w:rsidRPr="00234991">
          <w:rPr>
            <w:rFonts w:cstheme="minorHAnsi"/>
            <w:rPrChange w:id="1033" w:author="Gonzalo Pedrotti" w:date="2019-05-13T21:42:00Z">
              <w:rPr/>
            </w:rPrChange>
          </w:rPr>
          <w:t xml:space="preserve">en </w:t>
        </w:r>
      </w:ins>
      <w:r w:rsidRPr="00234991">
        <w:rPr>
          <w:rFonts w:cstheme="minorHAnsi"/>
          <w:rPrChange w:id="1034" w:author="Gonzalo Pedrotti" w:date="2019-05-13T21:42:00Z">
            <w:rPr/>
          </w:rPrChange>
        </w:rPr>
        <w:t>ese Sprint, pasándolas a esta lista.</w:t>
      </w:r>
    </w:p>
    <w:p w14:paraId="4DACB631" w14:textId="34261801" w:rsidR="00F036BB" w:rsidRPr="00234991" w:rsidRDefault="00F036BB">
      <w:pPr>
        <w:pStyle w:val="Prrafodelista"/>
        <w:numPr>
          <w:ilvl w:val="0"/>
          <w:numId w:val="8"/>
        </w:numPr>
        <w:jc w:val="both"/>
        <w:rPr>
          <w:rFonts w:cstheme="minorHAnsi"/>
          <w:rPrChange w:id="1035" w:author="Gonzalo Pedrotti" w:date="2019-05-13T21:42:00Z">
            <w:rPr/>
          </w:rPrChange>
        </w:rPr>
      </w:pPr>
      <w:r w:rsidRPr="00234991">
        <w:rPr>
          <w:rFonts w:cstheme="minorHAnsi"/>
          <w:rPrChange w:id="1036" w:author="Gonzalo Pedrotti" w:date="2019-05-13T21:42:00Z">
            <w:rPr/>
          </w:rPrChange>
        </w:rPr>
        <w:t>En Progreso: en este apartado se encuentran aquellas historias de usuario que están siendo tratadas por el equipo de desarrollo</w:t>
      </w:r>
      <w:r w:rsidR="008B3D75" w:rsidRPr="00234991">
        <w:rPr>
          <w:rFonts w:cstheme="minorHAnsi"/>
          <w:rPrChange w:id="1037" w:author="Gonzalo Pedrotti" w:date="2019-05-13T21:42:00Z">
            <w:rPr/>
          </w:rPrChange>
        </w:rPr>
        <w:t xml:space="preserve">. </w:t>
      </w:r>
      <w:r w:rsidR="00AD6BDE" w:rsidRPr="00234991">
        <w:rPr>
          <w:rFonts w:cstheme="minorHAnsi"/>
          <w:rPrChange w:id="1038" w:author="Gonzalo Pedrotti" w:date="2019-05-13T21:42:00Z">
            <w:rPr/>
          </w:rPrChange>
        </w:rPr>
        <w:t xml:space="preserve">Aquí es donde a cada historia de usuario se le realiza </w:t>
      </w:r>
      <w:r w:rsidR="0002753D" w:rsidRPr="00234991">
        <w:rPr>
          <w:rFonts w:cstheme="minorHAnsi"/>
          <w:rPrChange w:id="1039" w:author="Gonzalo Pedrotti" w:date="2019-05-13T21:42:00Z">
            <w:rPr/>
          </w:rPrChange>
        </w:rPr>
        <w:t xml:space="preserve">su correspondiente </w:t>
      </w:r>
      <w:r w:rsidR="00AD6BDE" w:rsidRPr="00234991">
        <w:rPr>
          <w:rFonts w:cstheme="minorHAnsi"/>
          <w:rPrChange w:id="1040" w:author="Gonzalo Pedrotti" w:date="2019-05-13T21:42:00Z">
            <w:rPr/>
          </w:rPrChange>
        </w:rPr>
        <w:t xml:space="preserve">análisis, diseño </w:t>
      </w:r>
      <w:r w:rsidR="0002753D" w:rsidRPr="00234991">
        <w:rPr>
          <w:rFonts w:cstheme="minorHAnsi"/>
          <w:rPrChange w:id="1041" w:author="Gonzalo Pedrotti" w:date="2019-05-13T21:42:00Z">
            <w:rPr/>
          </w:rPrChange>
        </w:rPr>
        <w:t>e</w:t>
      </w:r>
      <w:r w:rsidR="00AD6BDE" w:rsidRPr="00234991">
        <w:rPr>
          <w:rFonts w:cstheme="minorHAnsi"/>
          <w:rPrChange w:id="1042" w:author="Gonzalo Pedrotti" w:date="2019-05-13T21:42:00Z">
            <w:rPr/>
          </w:rPrChange>
        </w:rPr>
        <w:t xml:space="preserve"> implementación</w:t>
      </w:r>
      <w:r w:rsidR="0002753D" w:rsidRPr="00234991">
        <w:rPr>
          <w:rFonts w:cstheme="minorHAnsi"/>
          <w:rPrChange w:id="1043" w:author="Gonzalo Pedrotti" w:date="2019-05-13T21:42:00Z">
            <w:rPr/>
          </w:rPrChange>
        </w:rPr>
        <w:t xml:space="preserve">. </w:t>
      </w:r>
    </w:p>
    <w:p w14:paraId="75D6491E" w14:textId="33643D44" w:rsidR="00F036BB" w:rsidRPr="00234991" w:rsidRDefault="00F036BB">
      <w:pPr>
        <w:pStyle w:val="Prrafodelista"/>
        <w:numPr>
          <w:ilvl w:val="0"/>
          <w:numId w:val="8"/>
        </w:numPr>
        <w:jc w:val="both"/>
        <w:rPr>
          <w:rFonts w:cstheme="minorHAnsi"/>
        </w:rPr>
      </w:pPr>
      <w:r w:rsidRPr="00234991">
        <w:rPr>
          <w:rFonts w:cstheme="minorHAnsi"/>
          <w:rPrChange w:id="1044" w:author="Gonzalo Pedrotti" w:date="2019-05-13T21:42:00Z">
            <w:rPr/>
          </w:rPrChange>
        </w:rPr>
        <w:t xml:space="preserve">En Prueba: </w:t>
      </w:r>
      <w:r w:rsidR="00AD6BDE" w:rsidRPr="00234991">
        <w:rPr>
          <w:rFonts w:cstheme="minorHAnsi"/>
          <w:rPrChange w:id="1045" w:author="Gonzalo Pedrotti" w:date="2019-05-13T21:42:00Z">
            <w:rPr/>
          </w:rPrChange>
        </w:rPr>
        <w:t xml:space="preserve">Luego de haber terminado con el análisis, diseño e implementación, la US para a ser </w:t>
      </w:r>
      <w:del w:id="1046" w:author="Gonzalo Pedrotti" w:date="2019-05-08T15:58:00Z">
        <w:r w:rsidR="00AD6BDE" w:rsidRPr="00234991" w:rsidDel="00FC5107">
          <w:rPr>
            <w:rFonts w:cstheme="minorHAnsi"/>
            <w:rPrChange w:id="1047" w:author="Gonzalo Pedrotti" w:date="2019-05-13T21:42:00Z">
              <w:rPr/>
            </w:rPrChange>
          </w:rPr>
          <w:delText>probada</w:delText>
        </w:r>
      </w:del>
      <w:ins w:id="1048" w:author="Gonzalo Pedrotti" w:date="2019-05-08T15:58:00Z">
        <w:r w:rsidR="00FC5107" w:rsidRPr="00234991">
          <w:rPr>
            <w:rFonts w:cstheme="minorHAnsi"/>
          </w:rPr>
          <w:t>aprobada</w:t>
        </w:r>
      </w:ins>
      <w:r w:rsidR="00AD6BDE" w:rsidRPr="00234991">
        <w:rPr>
          <w:rFonts w:cstheme="minorHAnsi"/>
        </w:rPr>
        <w:t xml:space="preserve"> por el equipo</w:t>
      </w:r>
      <w:r w:rsidR="0002753D" w:rsidRPr="00234991">
        <w:rPr>
          <w:rFonts w:cstheme="minorHAnsi"/>
        </w:rPr>
        <w:t xml:space="preserve"> o por otro compañero.</w:t>
      </w:r>
    </w:p>
    <w:p w14:paraId="38C00381" w14:textId="08BD8941" w:rsidR="00F036BB" w:rsidRPr="004A7211" w:rsidRDefault="00F036BB">
      <w:pPr>
        <w:pStyle w:val="Prrafodelista"/>
        <w:numPr>
          <w:ilvl w:val="0"/>
          <w:numId w:val="8"/>
        </w:numPr>
        <w:jc w:val="both"/>
        <w:rPr>
          <w:rFonts w:cstheme="minorHAnsi"/>
        </w:rPr>
      </w:pPr>
      <w:r w:rsidRPr="00234991">
        <w:rPr>
          <w:rFonts w:cstheme="minorHAnsi"/>
        </w:rPr>
        <w:t>Terminada: son todas aquellas historias de usuario que han cumplido con las condiciones de hecho</w:t>
      </w:r>
      <w:r w:rsidR="006F4B33" w:rsidRPr="004A7211">
        <w:rPr>
          <w:rFonts w:cstheme="minorHAnsi"/>
        </w:rPr>
        <w:t>.</w:t>
      </w:r>
    </w:p>
    <w:p w14:paraId="031574C3" w14:textId="48864FC4" w:rsidR="00632F53" w:rsidRPr="00234991" w:rsidRDefault="006F4B33">
      <w:pPr>
        <w:pStyle w:val="Prrafodelista"/>
        <w:numPr>
          <w:ilvl w:val="0"/>
          <w:numId w:val="8"/>
        </w:numPr>
        <w:jc w:val="both"/>
        <w:rPr>
          <w:rFonts w:cstheme="minorHAnsi"/>
          <w:rPrChange w:id="1049" w:author="Gonzalo Pedrotti" w:date="2019-05-13T21:42:00Z">
            <w:rPr/>
          </w:rPrChange>
        </w:rPr>
      </w:pPr>
      <w:r w:rsidRPr="00234991">
        <w:rPr>
          <w:rFonts w:cstheme="minorHAnsi"/>
          <w:rPrChange w:id="1050" w:author="Gonzalo Pedrotti" w:date="2019-05-13T21:42:00Z">
            <w:rPr/>
          </w:rPrChange>
        </w:rPr>
        <w:t>Cancelada: Puede que se haya generado un inconveniente que impida continuar con el trabajo sobre esa historia. Se cancela para que esta pueda ser planificada nuevamente. Puede ser cancelada desde cualquier estado</w:t>
      </w:r>
      <w:ins w:id="1051" w:author="Christian Villafañe" w:date="2019-05-06T10:43:00Z">
        <w:r w:rsidR="00652F3B" w:rsidRPr="00234991">
          <w:rPr>
            <w:rFonts w:cstheme="minorHAnsi"/>
            <w:rPrChange w:id="1052" w:author="Gonzalo Pedrotti" w:date="2019-05-13T21:42:00Z">
              <w:rPr/>
            </w:rPrChange>
          </w:rPr>
          <w:t>.</w:t>
        </w:r>
      </w:ins>
    </w:p>
    <w:p w14:paraId="555BC918" w14:textId="380AD49E" w:rsidR="00632F53" w:rsidRPr="00234991" w:rsidRDefault="00632F53">
      <w:pPr>
        <w:jc w:val="both"/>
        <w:rPr>
          <w:rFonts w:cstheme="minorHAnsi"/>
          <w:rPrChange w:id="1053" w:author="Gonzalo Pedrotti" w:date="2019-05-13T21:42:00Z">
            <w:rPr/>
          </w:rPrChange>
        </w:rPr>
      </w:pPr>
      <w:r w:rsidRPr="00234991">
        <w:rPr>
          <w:rFonts w:cstheme="minorHAnsi"/>
          <w:rPrChange w:id="1054" w:author="Gonzalo Pedrotti" w:date="2019-05-13T21:42:00Z">
            <w:rPr/>
          </w:rPrChange>
        </w:rPr>
        <w:t>A modo de ejemplo, se muestra un tablero en la herramienta Trello con los estados en los que se puede encontrar una historia de usuario:</w:t>
      </w:r>
    </w:p>
    <w:p w14:paraId="263589CC" w14:textId="3077DC99" w:rsidR="00FA401B" w:rsidRPr="00234991" w:rsidRDefault="00FA401B">
      <w:pPr>
        <w:pStyle w:val="Prrafodelista"/>
        <w:jc w:val="both"/>
        <w:rPr>
          <w:rFonts w:cstheme="minorHAnsi"/>
        </w:rPr>
      </w:pPr>
    </w:p>
    <w:p w14:paraId="3CF2B7BA" w14:textId="015698FA" w:rsidR="00B95B91" w:rsidRPr="004A7211" w:rsidRDefault="00A752BF">
      <w:pPr>
        <w:jc w:val="both"/>
        <w:rPr>
          <w:rFonts w:cstheme="minorHAnsi"/>
        </w:rPr>
        <w:pPrChange w:id="1055" w:author="Gonzalo Pedrotti" w:date="2019-05-13T21:42:00Z">
          <w:pPr>
            <w:pStyle w:val="Ttulo1"/>
          </w:pPr>
        </w:pPrChange>
      </w:pPr>
      <w:r w:rsidRPr="004A7211">
        <w:rPr>
          <w:rFonts w:cstheme="minorHAnsi"/>
          <w:noProof/>
        </w:rPr>
        <w:drawing>
          <wp:anchor distT="0" distB="0" distL="114300" distR="114300" simplePos="0" relativeHeight="251673600" behindDoc="0" locked="0" layoutInCell="1" allowOverlap="1" wp14:anchorId="36534346" wp14:editId="6E699E11">
            <wp:simplePos x="0" y="0"/>
            <wp:positionH relativeFrom="page">
              <wp:posOffset>161925</wp:posOffset>
            </wp:positionH>
            <wp:positionV relativeFrom="paragraph">
              <wp:posOffset>187960</wp:posOffset>
            </wp:positionV>
            <wp:extent cx="7286625" cy="132397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86625" cy="1323975"/>
                    </a:xfrm>
                    <a:prstGeom prst="rect">
                      <a:avLst/>
                    </a:prstGeom>
                  </pic:spPr>
                </pic:pic>
              </a:graphicData>
            </a:graphic>
            <wp14:sizeRelH relativeFrom="margin">
              <wp14:pctWidth>0</wp14:pctWidth>
            </wp14:sizeRelH>
            <wp14:sizeRelV relativeFrom="margin">
              <wp14:pctHeight>0</wp14:pctHeight>
            </wp14:sizeRelV>
          </wp:anchor>
        </w:drawing>
      </w:r>
    </w:p>
    <w:p w14:paraId="0C4FA214" w14:textId="178025AA" w:rsidR="0089577D" w:rsidRPr="00234991" w:rsidRDefault="0089577D">
      <w:pPr>
        <w:pStyle w:val="Ttulo1"/>
        <w:jc w:val="both"/>
        <w:rPr>
          <w:ins w:id="1056" w:author="Gonzalo Pedrotti" w:date="2019-05-09T20:30:00Z"/>
          <w:rFonts w:cstheme="minorHAnsi"/>
          <w:rPrChange w:id="1057" w:author="Gonzalo Pedrotti" w:date="2019-05-13T21:42:00Z">
            <w:rPr>
              <w:ins w:id="1058" w:author="Gonzalo Pedrotti" w:date="2019-05-09T20:30:00Z"/>
            </w:rPr>
          </w:rPrChange>
        </w:rPr>
        <w:pPrChange w:id="1059" w:author="Gonzalo Pedrotti" w:date="2019-05-13T21:42:00Z">
          <w:pPr/>
        </w:pPrChange>
      </w:pPr>
    </w:p>
    <w:p w14:paraId="780C2252" w14:textId="048DA39F" w:rsidR="0063595F" w:rsidRPr="004A7211" w:rsidRDefault="0089577D">
      <w:pPr>
        <w:pStyle w:val="Ttulo1"/>
        <w:jc w:val="both"/>
        <w:rPr>
          <w:ins w:id="1060" w:author="Gonzalo Pedrotti" w:date="2019-05-09T20:32:00Z"/>
          <w:rFonts w:cstheme="minorHAnsi"/>
        </w:rPr>
        <w:pPrChange w:id="1061" w:author="Gonzalo Pedrotti" w:date="2019-05-13T21:42:00Z">
          <w:pPr/>
        </w:pPrChange>
      </w:pPr>
      <w:bookmarkStart w:id="1062" w:name="_Toc8677301"/>
      <w:ins w:id="1063" w:author="Gonzalo Pedrotti" w:date="2019-05-09T20:30:00Z">
        <w:r w:rsidRPr="00234991">
          <w:rPr>
            <w:rFonts w:asciiTheme="minorHAnsi" w:hAnsiTheme="minorHAnsi" w:cstheme="minorHAnsi"/>
            <w:rPrChange w:id="1064" w:author="Gonzalo Pedrotti" w:date="2019-05-13T21:42:00Z">
              <w:rPr/>
            </w:rPrChange>
          </w:rPr>
          <w:t xml:space="preserve">Definición del Sprint </w:t>
        </w:r>
      </w:ins>
      <w:ins w:id="1065" w:author="Gonzalo Pedrotti" w:date="2019-05-09T20:32:00Z">
        <w:r w:rsidRPr="00234991">
          <w:rPr>
            <w:rFonts w:asciiTheme="minorHAnsi" w:hAnsiTheme="minorHAnsi" w:cstheme="minorHAnsi"/>
            <w:rPrChange w:id="1066" w:author="Gonzalo Pedrotti" w:date="2019-05-13T21:42:00Z">
              <w:rPr/>
            </w:rPrChange>
          </w:rPr>
          <w:t>0</w:t>
        </w:r>
        <w:bookmarkEnd w:id="1062"/>
      </w:ins>
    </w:p>
    <w:p w14:paraId="02E1D7CB" w14:textId="01ADBE54" w:rsidR="000D6E5C" w:rsidRPr="00234991" w:rsidRDefault="0089577D">
      <w:pPr>
        <w:jc w:val="both"/>
        <w:rPr>
          <w:ins w:id="1067" w:author="Gonzalo Pedrotti" w:date="2019-05-09T20:30:00Z"/>
          <w:rFonts w:cstheme="minorHAnsi"/>
          <w:rPrChange w:id="1068" w:author="Gonzalo Pedrotti" w:date="2019-05-13T21:42:00Z">
            <w:rPr>
              <w:ins w:id="1069" w:author="Gonzalo Pedrotti" w:date="2019-05-09T20:30:00Z"/>
            </w:rPr>
          </w:rPrChange>
        </w:rPr>
        <w:pPrChange w:id="1070" w:author="Gonzalo Pedrotti" w:date="2019-05-13T21:42:00Z">
          <w:pPr/>
        </w:pPrChange>
      </w:pPr>
      <w:ins w:id="1071" w:author="Gonzalo Pedrotti" w:date="2019-05-09T20:32:00Z">
        <w:r w:rsidRPr="0033419B">
          <w:rPr>
            <w:rFonts w:cstheme="minorHAnsi"/>
          </w:rPr>
          <w:t>Antes de da</w:t>
        </w:r>
      </w:ins>
      <w:ins w:id="1072" w:author="Gonzalo Pedrotti" w:date="2019-05-09T20:33:00Z">
        <w:r w:rsidRPr="004A7211">
          <w:rPr>
            <w:rFonts w:cstheme="minorHAnsi"/>
          </w:rPr>
          <w:t xml:space="preserve">rle inicio a la gestión de un proyecto, </w:t>
        </w:r>
      </w:ins>
      <w:ins w:id="1073" w:author="Gonzalo Pedrotti" w:date="2019-05-09T20:34:00Z">
        <w:r w:rsidRPr="004A7211">
          <w:rPr>
            <w:rFonts w:cstheme="minorHAnsi"/>
          </w:rPr>
          <w:t>es importante definir ciertos parámetros</w:t>
        </w:r>
      </w:ins>
      <w:ins w:id="1074" w:author="Gonzalo Pedrotti" w:date="2019-05-09T20:43:00Z">
        <w:r w:rsidR="00F1209E" w:rsidRPr="00234991">
          <w:rPr>
            <w:rFonts w:cstheme="minorHAnsi"/>
            <w:rPrChange w:id="1075" w:author="Gonzalo Pedrotti" w:date="2019-05-13T21:42:00Z">
              <w:rPr/>
            </w:rPrChange>
          </w:rPr>
          <w:t xml:space="preserve"> que permitan enfocar e</w:t>
        </w:r>
      </w:ins>
      <w:ins w:id="1076" w:author="Gonzalo Pedrotti" w:date="2019-05-09T20:46:00Z">
        <w:r w:rsidR="00F1209E" w:rsidRPr="00234991">
          <w:rPr>
            <w:rFonts w:cstheme="minorHAnsi"/>
            <w:rPrChange w:id="1077" w:author="Gonzalo Pedrotti" w:date="2019-05-13T21:42:00Z">
              <w:rPr/>
            </w:rPrChange>
          </w:rPr>
          <w:t>l</w:t>
        </w:r>
      </w:ins>
      <w:ins w:id="1078" w:author="Gonzalo Pedrotti" w:date="2019-05-09T20:43:00Z">
        <w:r w:rsidR="00F1209E" w:rsidRPr="00234991">
          <w:rPr>
            <w:rFonts w:cstheme="minorHAnsi"/>
            <w:rPrChange w:id="1079" w:author="Gonzalo Pedrotti" w:date="2019-05-13T21:42:00Z">
              <w:rPr/>
            </w:rPrChange>
          </w:rPr>
          <w:t xml:space="preserve"> </w:t>
        </w:r>
      </w:ins>
      <w:ins w:id="1080" w:author="Gonzalo Pedrotti" w:date="2019-05-10T12:13:00Z">
        <w:r w:rsidR="003D5E0A" w:rsidRPr="00234991">
          <w:rPr>
            <w:rFonts w:cstheme="minorHAnsi"/>
            <w:rPrChange w:id="1081" w:author="Gonzalo Pedrotti" w:date="2019-05-13T21:42:00Z">
              <w:rPr/>
            </w:rPrChange>
          </w:rPr>
          <w:t>mismo</w:t>
        </w:r>
      </w:ins>
      <w:ins w:id="1082" w:author="Gonzalo Pedrotti" w:date="2019-05-09T20:43:00Z">
        <w:r w:rsidR="00F1209E" w:rsidRPr="00234991">
          <w:rPr>
            <w:rFonts w:cstheme="minorHAnsi"/>
            <w:rPrChange w:id="1083" w:author="Gonzalo Pedrotti" w:date="2019-05-13T21:42:00Z">
              <w:rPr/>
            </w:rPrChange>
          </w:rPr>
          <w:t xml:space="preserve">. En el Sprint 0, se permite </w:t>
        </w:r>
      </w:ins>
      <w:ins w:id="1084" w:author="Gonzalo Pedrotti" w:date="2019-05-09T20:44:00Z">
        <w:r w:rsidR="00F1209E" w:rsidRPr="00234991">
          <w:rPr>
            <w:rFonts w:cstheme="minorHAnsi"/>
            <w:rPrChange w:id="1085" w:author="Gonzalo Pedrotti" w:date="2019-05-13T21:42:00Z">
              <w:rPr/>
            </w:rPrChange>
          </w:rPr>
          <w:t>reducir la incertidumbre respecto al enfoque tecnológico</w:t>
        </w:r>
      </w:ins>
      <w:ins w:id="1086" w:author="Gonzalo Pedrotti" w:date="2019-05-09T20:49:00Z">
        <w:r w:rsidR="002E1934" w:rsidRPr="00234991">
          <w:rPr>
            <w:rFonts w:cstheme="minorHAnsi"/>
            <w:rPrChange w:id="1087" w:author="Gonzalo Pedrotti" w:date="2019-05-13T21:42:00Z">
              <w:rPr/>
            </w:rPrChange>
          </w:rPr>
          <w:t xml:space="preserve"> y </w:t>
        </w:r>
      </w:ins>
      <w:ins w:id="1088" w:author="Gonzalo Pedrotti" w:date="2019-05-10T12:12:00Z">
        <w:r w:rsidR="003D5E0A" w:rsidRPr="00234991">
          <w:rPr>
            <w:rFonts w:cstheme="minorHAnsi"/>
            <w:rPrChange w:id="1089" w:author="Gonzalo Pedrotti" w:date="2019-05-13T21:42:00Z">
              <w:rPr/>
            </w:rPrChange>
          </w:rPr>
          <w:t xml:space="preserve">también </w:t>
        </w:r>
      </w:ins>
      <w:ins w:id="1090" w:author="Gonzalo Pedrotti" w:date="2019-05-09T20:49:00Z">
        <w:r w:rsidR="002E1934" w:rsidRPr="00234991">
          <w:rPr>
            <w:rFonts w:cstheme="minorHAnsi"/>
            <w:rPrChange w:id="1091" w:author="Gonzalo Pedrotti" w:date="2019-05-13T21:42:00Z">
              <w:rPr/>
            </w:rPrChange>
          </w:rPr>
          <w:t>respecto al alcance del pro</w:t>
        </w:r>
      </w:ins>
      <w:ins w:id="1092" w:author="Gonzalo Pedrotti" w:date="2019-05-10T12:27:00Z">
        <w:r w:rsidR="00D36B20" w:rsidRPr="00234991">
          <w:rPr>
            <w:rFonts w:cstheme="minorHAnsi"/>
            <w:rPrChange w:id="1093" w:author="Gonzalo Pedrotti" w:date="2019-05-13T21:42:00Z">
              <w:rPr/>
            </w:rPrChange>
          </w:rPr>
          <w:t>ducto</w:t>
        </w:r>
      </w:ins>
      <w:ins w:id="1094" w:author="Gonzalo Pedrotti" w:date="2019-05-10T12:12:00Z">
        <w:r w:rsidR="003D5E0A" w:rsidRPr="00234991">
          <w:rPr>
            <w:rFonts w:cstheme="minorHAnsi"/>
            <w:rPrChange w:id="1095" w:author="Gonzalo Pedrotti" w:date="2019-05-13T21:42:00Z">
              <w:rPr/>
            </w:rPrChange>
          </w:rPr>
          <w:t xml:space="preserve"> (</w:t>
        </w:r>
      </w:ins>
      <w:ins w:id="1096" w:author="Gonzalo Pedrotti" w:date="2019-05-09T20:58:00Z">
        <w:r w:rsidR="000D6E5C" w:rsidRPr="00234991">
          <w:rPr>
            <w:rFonts w:cstheme="minorHAnsi"/>
            <w:rPrChange w:id="1097" w:author="Gonzalo Pedrotti" w:date="2019-05-13T21:42:00Z">
              <w:rPr/>
            </w:rPrChange>
          </w:rPr>
          <w:t xml:space="preserve">en forma de </w:t>
        </w:r>
        <w:proofErr w:type="spellStart"/>
        <w:r w:rsidR="000D6E5C" w:rsidRPr="00234991">
          <w:rPr>
            <w:rFonts w:cstheme="minorHAnsi"/>
            <w:rPrChange w:id="1098" w:author="Gonzalo Pedrotti" w:date="2019-05-13T21:42:00Z">
              <w:rPr/>
            </w:rPrChange>
          </w:rPr>
          <w:t>Product</w:t>
        </w:r>
        <w:proofErr w:type="spellEnd"/>
        <w:r w:rsidR="000D6E5C" w:rsidRPr="00234991">
          <w:rPr>
            <w:rFonts w:cstheme="minorHAnsi"/>
            <w:rPrChange w:id="1099" w:author="Gonzalo Pedrotti" w:date="2019-05-13T21:42:00Z">
              <w:rPr/>
            </w:rPrChange>
          </w:rPr>
          <w:t xml:space="preserve"> Backlog</w:t>
        </w:r>
      </w:ins>
      <w:ins w:id="1100" w:author="Gonzalo Pedrotti" w:date="2019-05-10T12:12:00Z">
        <w:r w:rsidR="003D5E0A" w:rsidRPr="00234991">
          <w:rPr>
            <w:rFonts w:cstheme="minorHAnsi"/>
            <w:rPrChange w:id="1101" w:author="Gonzalo Pedrotti" w:date="2019-05-13T21:42:00Z">
              <w:rPr/>
            </w:rPrChange>
          </w:rPr>
          <w:t>)</w:t>
        </w:r>
      </w:ins>
      <w:ins w:id="1102" w:author="Gonzalo Pedrotti" w:date="2019-05-09T20:58:00Z">
        <w:r w:rsidR="000D6E5C" w:rsidRPr="00234991">
          <w:rPr>
            <w:rFonts w:cstheme="minorHAnsi"/>
            <w:rPrChange w:id="1103" w:author="Gonzalo Pedrotti" w:date="2019-05-13T21:42:00Z">
              <w:rPr/>
            </w:rPrChange>
          </w:rPr>
          <w:t xml:space="preserve">, de manera que </w:t>
        </w:r>
      </w:ins>
      <w:ins w:id="1104" w:author="Gonzalo Pedrotti" w:date="2019-05-10T12:27:00Z">
        <w:r w:rsidR="00D36B20" w:rsidRPr="00234991">
          <w:rPr>
            <w:rFonts w:cstheme="minorHAnsi"/>
            <w:rPrChange w:id="1105" w:author="Gonzalo Pedrotti" w:date="2019-05-13T21:42:00Z">
              <w:rPr/>
            </w:rPrChange>
          </w:rPr>
          <w:t xml:space="preserve">ya </w:t>
        </w:r>
      </w:ins>
      <w:ins w:id="1106" w:author="Gonzalo Pedrotti" w:date="2019-05-09T20:59:00Z">
        <w:r w:rsidR="000D6E5C" w:rsidRPr="00234991">
          <w:rPr>
            <w:rFonts w:cstheme="minorHAnsi"/>
            <w:rPrChange w:id="1107" w:author="Gonzalo Pedrotti" w:date="2019-05-13T21:42:00Z">
              <w:rPr/>
            </w:rPrChange>
          </w:rPr>
          <w:t>se pueda comenzar a trabajar con el enfoque ágil.</w:t>
        </w:r>
      </w:ins>
    </w:p>
    <w:p w14:paraId="678535F7" w14:textId="6BF4C74D" w:rsidR="0089577D" w:rsidRPr="00234991" w:rsidRDefault="004B4D27">
      <w:pPr>
        <w:jc w:val="both"/>
        <w:rPr>
          <w:ins w:id="1108" w:author="Gonzalo Pedrotti" w:date="2019-05-10T12:22:00Z"/>
          <w:rFonts w:cstheme="minorHAnsi"/>
          <w:rPrChange w:id="1109" w:author="Gonzalo Pedrotti" w:date="2019-05-13T21:42:00Z">
            <w:rPr>
              <w:ins w:id="1110" w:author="Gonzalo Pedrotti" w:date="2019-05-10T12:22:00Z"/>
            </w:rPr>
          </w:rPrChange>
        </w:rPr>
        <w:pPrChange w:id="1111" w:author="Gonzalo Pedrotti" w:date="2019-05-13T21:42:00Z">
          <w:pPr/>
        </w:pPrChange>
      </w:pPr>
      <w:ins w:id="1112" w:author="Gonzalo Pedrotti" w:date="2019-05-09T21:13:00Z">
        <w:r w:rsidRPr="00234991">
          <w:rPr>
            <w:rFonts w:cstheme="minorHAnsi"/>
            <w:rPrChange w:id="1113" w:author="Gonzalo Pedrotti" w:date="2019-05-13T21:42:00Z">
              <w:rPr/>
            </w:rPrChange>
          </w:rPr>
          <w:t>A partir de la definición de</w:t>
        </w:r>
      </w:ins>
      <w:ins w:id="1114" w:author="Gonzalo Pedrotti" w:date="2019-05-09T21:14:00Z">
        <w:r w:rsidRPr="00234991">
          <w:rPr>
            <w:rFonts w:cstheme="minorHAnsi"/>
            <w:rPrChange w:id="1115" w:author="Gonzalo Pedrotti" w:date="2019-05-13T21:42:00Z">
              <w:rPr/>
            </w:rPrChange>
          </w:rPr>
          <w:t xml:space="preserve"> lo que se quiere implementar, en forma de </w:t>
        </w:r>
        <w:proofErr w:type="spellStart"/>
        <w:r w:rsidRPr="00234991">
          <w:rPr>
            <w:rFonts w:cstheme="minorHAnsi"/>
            <w:rPrChange w:id="1116" w:author="Gonzalo Pedrotti" w:date="2019-05-13T21:42:00Z">
              <w:rPr/>
            </w:rPrChange>
          </w:rPr>
          <w:t>Product</w:t>
        </w:r>
        <w:proofErr w:type="spellEnd"/>
        <w:r w:rsidRPr="00234991">
          <w:rPr>
            <w:rFonts w:cstheme="minorHAnsi"/>
            <w:rPrChange w:id="1117" w:author="Gonzalo Pedrotti" w:date="2019-05-13T21:42:00Z">
              <w:rPr/>
            </w:rPrChange>
          </w:rPr>
          <w:t xml:space="preserve"> Backlog, se tiene que decidir cómo se quiere implementar, esto es, en forma de arquitectura </w:t>
        </w:r>
      </w:ins>
      <w:ins w:id="1118" w:author="Gonzalo Pedrotti" w:date="2019-05-09T21:20:00Z">
        <w:r w:rsidRPr="00234991">
          <w:rPr>
            <w:rFonts w:cstheme="minorHAnsi"/>
            <w:rPrChange w:id="1119" w:author="Gonzalo Pedrotti" w:date="2019-05-13T21:42:00Z">
              <w:rPr/>
            </w:rPrChange>
          </w:rPr>
          <w:t xml:space="preserve">o infraestructura </w:t>
        </w:r>
      </w:ins>
      <w:ins w:id="1120" w:author="Gonzalo Pedrotti" w:date="2019-05-09T21:14:00Z">
        <w:r w:rsidRPr="00234991">
          <w:rPr>
            <w:rFonts w:cstheme="minorHAnsi"/>
            <w:rPrChange w:id="1121" w:author="Gonzalo Pedrotti" w:date="2019-05-13T21:42:00Z">
              <w:rPr/>
            </w:rPrChange>
          </w:rPr>
          <w:t>técnica</w:t>
        </w:r>
      </w:ins>
      <w:ins w:id="1122" w:author="Gonzalo Pedrotti" w:date="2019-05-09T21:25:00Z">
        <w:r w:rsidRPr="00234991">
          <w:rPr>
            <w:rFonts w:cstheme="minorHAnsi"/>
            <w:rPrChange w:id="1123" w:author="Gonzalo Pedrotti" w:date="2019-05-13T21:42:00Z">
              <w:rPr/>
            </w:rPrChange>
          </w:rPr>
          <w:t xml:space="preserve">, </w:t>
        </w:r>
      </w:ins>
      <w:ins w:id="1124" w:author="Gonzalo Pedrotti" w:date="2019-05-09T21:29:00Z">
        <w:r w:rsidR="00D17740" w:rsidRPr="00234991">
          <w:rPr>
            <w:rFonts w:cstheme="minorHAnsi"/>
            <w:rPrChange w:id="1125" w:author="Gonzalo Pedrotti" w:date="2019-05-13T21:42:00Z">
              <w:rPr/>
            </w:rPrChange>
          </w:rPr>
          <w:t xml:space="preserve">especificando </w:t>
        </w:r>
      </w:ins>
      <w:ins w:id="1126" w:author="Gonzalo Pedrotti" w:date="2019-05-09T21:30:00Z">
        <w:r w:rsidR="00D17740" w:rsidRPr="00234991">
          <w:rPr>
            <w:rFonts w:cstheme="minorHAnsi"/>
            <w:rPrChange w:id="1127" w:author="Gonzalo Pedrotti" w:date="2019-05-13T21:42:00Z">
              <w:rPr/>
            </w:rPrChange>
          </w:rPr>
          <w:t>lenguajes de programación,</w:t>
        </w:r>
      </w:ins>
      <w:ins w:id="1128" w:author="Gonzalo Pedrotti" w:date="2019-05-09T21:25:00Z">
        <w:r w:rsidRPr="00234991">
          <w:rPr>
            <w:rFonts w:cstheme="minorHAnsi"/>
            <w:rPrChange w:id="1129" w:author="Gonzalo Pedrotti" w:date="2019-05-13T21:42:00Z">
              <w:rPr/>
            </w:rPrChange>
          </w:rPr>
          <w:t xml:space="preserve"> entorno</w:t>
        </w:r>
      </w:ins>
      <w:ins w:id="1130" w:author="Gonzalo Pedrotti" w:date="2019-05-09T21:30:00Z">
        <w:r w:rsidR="00D17740" w:rsidRPr="00234991">
          <w:rPr>
            <w:rFonts w:cstheme="minorHAnsi"/>
            <w:rPrChange w:id="1131" w:author="Gonzalo Pedrotti" w:date="2019-05-13T21:42:00Z">
              <w:rPr/>
            </w:rPrChange>
          </w:rPr>
          <w:t>s</w:t>
        </w:r>
      </w:ins>
      <w:ins w:id="1132" w:author="Gonzalo Pedrotti" w:date="2019-05-09T21:25:00Z">
        <w:r w:rsidRPr="00234991">
          <w:rPr>
            <w:rFonts w:cstheme="minorHAnsi"/>
            <w:rPrChange w:id="1133" w:author="Gonzalo Pedrotti" w:date="2019-05-13T21:42:00Z">
              <w:rPr/>
            </w:rPrChange>
          </w:rPr>
          <w:t xml:space="preserve"> de desarrollo, sistema</w:t>
        </w:r>
      </w:ins>
      <w:ins w:id="1134" w:author="Gonzalo Pedrotti" w:date="2019-05-10T12:14:00Z">
        <w:r w:rsidR="003D5E0A" w:rsidRPr="00234991">
          <w:rPr>
            <w:rFonts w:cstheme="minorHAnsi"/>
            <w:rPrChange w:id="1135" w:author="Gonzalo Pedrotti" w:date="2019-05-13T21:42:00Z">
              <w:rPr/>
            </w:rPrChange>
          </w:rPr>
          <w:t>s</w:t>
        </w:r>
      </w:ins>
      <w:ins w:id="1136" w:author="Gonzalo Pedrotti" w:date="2019-05-09T21:25:00Z">
        <w:r w:rsidRPr="00234991">
          <w:rPr>
            <w:rFonts w:cstheme="minorHAnsi"/>
            <w:rPrChange w:id="1137" w:author="Gonzalo Pedrotti" w:date="2019-05-13T21:42:00Z">
              <w:rPr/>
            </w:rPrChange>
          </w:rPr>
          <w:t xml:space="preserve"> gestor</w:t>
        </w:r>
      </w:ins>
      <w:ins w:id="1138" w:author="Gonzalo Pedrotti" w:date="2019-05-10T12:14:00Z">
        <w:r w:rsidR="003D5E0A" w:rsidRPr="00234991">
          <w:rPr>
            <w:rFonts w:cstheme="minorHAnsi"/>
            <w:rPrChange w:id="1139" w:author="Gonzalo Pedrotti" w:date="2019-05-13T21:42:00Z">
              <w:rPr/>
            </w:rPrChange>
          </w:rPr>
          <w:t>es</w:t>
        </w:r>
      </w:ins>
      <w:ins w:id="1140" w:author="Gonzalo Pedrotti" w:date="2019-05-09T21:25:00Z">
        <w:r w:rsidRPr="00234991">
          <w:rPr>
            <w:rFonts w:cstheme="minorHAnsi"/>
            <w:rPrChange w:id="1141" w:author="Gonzalo Pedrotti" w:date="2019-05-13T21:42:00Z">
              <w:rPr/>
            </w:rPrChange>
          </w:rPr>
          <w:t xml:space="preserve"> de base de datos</w:t>
        </w:r>
        <w:r w:rsidR="0080281E" w:rsidRPr="00234991">
          <w:rPr>
            <w:rFonts w:cstheme="minorHAnsi"/>
            <w:rPrChange w:id="1142" w:author="Gonzalo Pedrotti" w:date="2019-05-13T21:42:00Z">
              <w:rPr/>
            </w:rPrChange>
          </w:rPr>
          <w:t>, versiones utilizadas, componentes, etc.</w:t>
        </w:r>
      </w:ins>
    </w:p>
    <w:p w14:paraId="288EBDCD" w14:textId="345BB887" w:rsidR="00D36B20" w:rsidRPr="00234991" w:rsidRDefault="00D36B20">
      <w:pPr>
        <w:jc w:val="both"/>
        <w:rPr>
          <w:ins w:id="1143" w:author="Gonzalo Pedrotti" w:date="2019-05-09T21:25:00Z"/>
          <w:rFonts w:cstheme="minorHAnsi"/>
          <w:rPrChange w:id="1144" w:author="Gonzalo Pedrotti" w:date="2019-05-13T21:42:00Z">
            <w:rPr>
              <w:ins w:id="1145" w:author="Gonzalo Pedrotti" w:date="2019-05-09T21:25:00Z"/>
            </w:rPr>
          </w:rPrChange>
        </w:rPr>
        <w:pPrChange w:id="1146" w:author="Gonzalo Pedrotti" w:date="2019-05-13T21:42:00Z">
          <w:pPr/>
        </w:pPrChange>
      </w:pPr>
      <w:ins w:id="1147" w:author="Gonzalo Pedrotti" w:date="2019-05-10T12:22:00Z">
        <w:r w:rsidRPr="00234991">
          <w:rPr>
            <w:rFonts w:cstheme="minorHAnsi"/>
            <w:rPrChange w:id="1148" w:author="Gonzalo Pedrotti" w:date="2019-05-13T21:42:00Z">
              <w:rPr/>
            </w:rPrChange>
          </w:rPr>
          <w:t xml:space="preserve">La decisión de incluir el Sprint 0, se basa principalmente en la idea de </w:t>
        </w:r>
      </w:ins>
      <w:ins w:id="1149" w:author="Gonzalo Pedrotti" w:date="2019-05-10T12:23:00Z">
        <w:r w:rsidRPr="00234991">
          <w:rPr>
            <w:rFonts w:cstheme="minorHAnsi"/>
            <w:rPrChange w:id="1150" w:author="Gonzalo Pedrotti" w:date="2019-05-13T21:42:00Z">
              <w:rPr/>
            </w:rPrChange>
          </w:rPr>
          <w:t>preparar y proporcionar un entorno mínimo que le permita al equipo utilizarlo</w:t>
        </w:r>
      </w:ins>
      <w:ins w:id="1151" w:author="Gonzalo Pedrotti" w:date="2019-05-10T12:26:00Z">
        <w:r w:rsidRPr="00234991">
          <w:rPr>
            <w:rFonts w:cstheme="minorHAnsi"/>
            <w:rPrChange w:id="1152" w:author="Gonzalo Pedrotti" w:date="2019-05-13T21:42:00Z">
              <w:rPr/>
            </w:rPrChange>
          </w:rPr>
          <w:t xml:space="preserve"> para sentar la base y </w:t>
        </w:r>
      </w:ins>
      <w:ins w:id="1153" w:author="Gonzalo Pedrotti" w:date="2019-05-10T12:27:00Z">
        <w:r w:rsidRPr="00234991">
          <w:rPr>
            <w:rFonts w:cstheme="minorHAnsi"/>
            <w:rPrChange w:id="1154" w:author="Gonzalo Pedrotti" w:date="2019-05-13T21:42:00Z">
              <w:rPr/>
            </w:rPrChange>
          </w:rPr>
          <w:t>tomarlo como punto de partida para la correcta gestión del proyecto.</w:t>
        </w:r>
      </w:ins>
    </w:p>
    <w:p w14:paraId="470E8AA2" w14:textId="438329F5" w:rsidR="0063595F" w:rsidRDefault="003D5E0A">
      <w:pPr>
        <w:jc w:val="both"/>
        <w:rPr>
          <w:ins w:id="1155" w:author="Gonzalo Pedrotti" w:date="2019-05-15T13:10:00Z"/>
          <w:rFonts w:cstheme="minorHAnsi"/>
        </w:rPr>
      </w:pPr>
      <w:ins w:id="1156" w:author="Gonzalo Pedrotti" w:date="2019-05-10T12:14:00Z">
        <w:r w:rsidRPr="00234991">
          <w:rPr>
            <w:rFonts w:cstheme="minorHAnsi"/>
            <w:rPrChange w:id="1157" w:author="Gonzalo Pedrotti" w:date="2019-05-13T21:42:00Z">
              <w:rPr>
                <w:rFonts w:asciiTheme="majorHAnsi" w:eastAsiaTheme="majorEastAsia" w:hAnsiTheme="majorHAnsi" w:cstheme="majorBidi"/>
                <w:color w:val="2F5496" w:themeColor="accent1" w:themeShade="BF"/>
                <w:sz w:val="32"/>
                <w:szCs w:val="32"/>
              </w:rPr>
            </w:rPrChange>
          </w:rPr>
          <w:t xml:space="preserve">La descripción del Sprint 0 </w:t>
        </w:r>
      </w:ins>
      <w:ins w:id="1158" w:author="Gonzalo Pedrotti" w:date="2019-05-10T12:15:00Z">
        <w:r w:rsidRPr="00234991">
          <w:rPr>
            <w:rFonts w:cstheme="minorHAnsi"/>
            <w:rPrChange w:id="1159" w:author="Gonzalo Pedrotti" w:date="2019-05-13T21:42:00Z">
              <w:rPr>
                <w:rFonts w:asciiTheme="majorHAnsi" w:eastAsiaTheme="majorEastAsia" w:hAnsiTheme="majorHAnsi" w:cstheme="majorBidi"/>
                <w:color w:val="2F5496" w:themeColor="accent1" w:themeShade="BF"/>
                <w:sz w:val="32"/>
                <w:szCs w:val="32"/>
              </w:rPr>
            </w:rPrChange>
          </w:rPr>
          <w:t xml:space="preserve">se encuentra definida como documento extra a este, llamado Sprint 0, y hace hincapié </w:t>
        </w:r>
      </w:ins>
      <w:ins w:id="1160" w:author="Gonzalo Pedrotti" w:date="2019-05-10T12:16:00Z">
        <w:r w:rsidRPr="00234991">
          <w:rPr>
            <w:rFonts w:cstheme="minorHAnsi"/>
            <w:rPrChange w:id="1161" w:author="Gonzalo Pedrotti" w:date="2019-05-13T21:42:00Z">
              <w:rPr>
                <w:rFonts w:asciiTheme="majorHAnsi" w:eastAsiaTheme="majorEastAsia" w:hAnsiTheme="majorHAnsi" w:cstheme="majorBidi"/>
                <w:color w:val="2F5496" w:themeColor="accent1" w:themeShade="BF"/>
                <w:sz w:val="32"/>
                <w:szCs w:val="32"/>
              </w:rPr>
            </w:rPrChange>
          </w:rPr>
          <w:t xml:space="preserve">en el enfoque técnico o infraestructura tecnológica, ya que el </w:t>
        </w:r>
        <w:proofErr w:type="spellStart"/>
        <w:r w:rsidRPr="00234991">
          <w:rPr>
            <w:rFonts w:cstheme="minorHAnsi"/>
            <w:rPrChange w:id="1162" w:author="Gonzalo Pedrotti" w:date="2019-05-13T21:42:00Z">
              <w:rPr>
                <w:rFonts w:asciiTheme="majorHAnsi" w:eastAsiaTheme="majorEastAsia" w:hAnsiTheme="majorHAnsi" w:cstheme="majorBidi"/>
                <w:color w:val="2F5496" w:themeColor="accent1" w:themeShade="BF"/>
                <w:sz w:val="32"/>
                <w:szCs w:val="32"/>
              </w:rPr>
            </w:rPrChange>
          </w:rPr>
          <w:t>Product</w:t>
        </w:r>
        <w:proofErr w:type="spellEnd"/>
        <w:r w:rsidRPr="00234991">
          <w:rPr>
            <w:rFonts w:cstheme="minorHAnsi"/>
            <w:rPrChange w:id="1163" w:author="Gonzalo Pedrotti" w:date="2019-05-13T21:42:00Z">
              <w:rPr>
                <w:rFonts w:asciiTheme="majorHAnsi" w:eastAsiaTheme="majorEastAsia" w:hAnsiTheme="majorHAnsi" w:cstheme="majorBidi"/>
                <w:color w:val="2F5496" w:themeColor="accent1" w:themeShade="BF"/>
                <w:sz w:val="32"/>
                <w:szCs w:val="32"/>
              </w:rPr>
            </w:rPrChange>
          </w:rPr>
          <w:t xml:space="preserve"> Backlog fue definido con anterioridad en otro documento</w:t>
        </w:r>
      </w:ins>
      <w:ins w:id="1164" w:author="Gonzalo Pedrotti" w:date="2019-05-10T12:17:00Z">
        <w:r w:rsidRPr="00234991">
          <w:rPr>
            <w:rFonts w:cstheme="minorHAnsi"/>
            <w:rPrChange w:id="1165" w:author="Gonzalo Pedrotti" w:date="2019-05-13T21:42:00Z">
              <w:rPr>
                <w:rFonts w:asciiTheme="majorHAnsi" w:eastAsiaTheme="majorEastAsia" w:hAnsiTheme="majorHAnsi" w:cstheme="majorBidi"/>
                <w:color w:val="2F5496" w:themeColor="accent1" w:themeShade="BF"/>
                <w:sz w:val="32"/>
                <w:szCs w:val="32"/>
              </w:rPr>
            </w:rPrChange>
          </w:rPr>
          <w:t>.</w:t>
        </w:r>
      </w:ins>
    </w:p>
    <w:p w14:paraId="19ED8654" w14:textId="59E40CB9" w:rsidR="004D31A8" w:rsidRPr="004D31A8" w:rsidRDefault="004D31A8">
      <w:pPr>
        <w:jc w:val="both"/>
        <w:rPr>
          <w:ins w:id="1166" w:author="Gonzalo Pedrotti" w:date="2019-05-08T15:58:00Z"/>
          <w:rFonts w:cstheme="minorHAnsi"/>
          <w:u w:val="single"/>
          <w:rPrChange w:id="1167" w:author="Gonzalo Pedrotti" w:date="2019-05-15T13:13:00Z">
            <w:rPr>
              <w:ins w:id="1168" w:author="Gonzalo Pedrotti" w:date="2019-05-08T15:58:00Z"/>
            </w:rPr>
          </w:rPrChange>
        </w:rPr>
        <w:pPrChange w:id="1169" w:author="Gonzalo Pedrotti" w:date="2019-05-13T21:42:00Z">
          <w:pPr>
            <w:pStyle w:val="Ttulo1"/>
            <w:jc w:val="both"/>
          </w:pPr>
        </w:pPrChange>
      </w:pPr>
    </w:p>
    <w:p w14:paraId="281A206B" w14:textId="4CC730E6" w:rsidR="00F664A8" w:rsidRPr="00234991" w:rsidDel="00F93705" w:rsidRDefault="00FA401B">
      <w:pPr>
        <w:pStyle w:val="Ttulo1"/>
        <w:jc w:val="both"/>
        <w:rPr>
          <w:del w:id="1170" w:author="Gonzalo Pedrotti" w:date="2019-05-08T11:35:00Z"/>
          <w:rFonts w:asciiTheme="minorHAnsi" w:hAnsiTheme="minorHAnsi" w:cstheme="minorHAnsi"/>
          <w:rPrChange w:id="1171" w:author="Gonzalo Pedrotti" w:date="2019-05-13T21:42:00Z">
            <w:rPr>
              <w:del w:id="1172" w:author="Gonzalo Pedrotti" w:date="2019-05-08T11:35:00Z"/>
            </w:rPr>
          </w:rPrChange>
        </w:rPr>
        <w:pPrChange w:id="1173" w:author="Gonzalo Pedrotti" w:date="2019-05-13T21:42:00Z">
          <w:pPr>
            <w:pStyle w:val="Ttulo1"/>
          </w:pPr>
        </w:pPrChange>
      </w:pPr>
      <w:bookmarkStart w:id="1174" w:name="_Toc8677302"/>
      <w:commentRangeStart w:id="1175"/>
      <w:r w:rsidRPr="00234991">
        <w:rPr>
          <w:rFonts w:asciiTheme="minorHAnsi" w:hAnsiTheme="minorHAnsi" w:cstheme="minorHAnsi"/>
          <w:rPrChange w:id="1176" w:author="Gonzalo Pedrotti" w:date="2019-05-13T21:42:00Z">
            <w:rPr/>
          </w:rPrChange>
        </w:rPr>
        <w:lastRenderedPageBreak/>
        <w:t>Gestión de Co</w:t>
      </w:r>
      <w:ins w:id="1177" w:author="Gonzalo Pedrotti" w:date="2019-05-08T15:58:00Z">
        <w:r w:rsidR="00FC5107" w:rsidRPr="00234991">
          <w:rPr>
            <w:rFonts w:asciiTheme="minorHAnsi" w:hAnsiTheme="minorHAnsi" w:cstheme="minorHAnsi"/>
            <w:rPrChange w:id="1178" w:author="Gonzalo Pedrotti" w:date="2019-05-13T21:42:00Z">
              <w:rPr/>
            </w:rPrChange>
          </w:rPr>
          <w:t>n</w:t>
        </w:r>
      </w:ins>
      <w:del w:id="1179" w:author="Gonzalo Pedrotti" w:date="2019-05-08T15:58:00Z">
        <w:r w:rsidRPr="00234991" w:rsidDel="00FC5107">
          <w:rPr>
            <w:rFonts w:asciiTheme="minorHAnsi" w:hAnsiTheme="minorHAnsi" w:cstheme="minorHAnsi"/>
            <w:rPrChange w:id="1180" w:author="Gonzalo Pedrotti" w:date="2019-05-13T21:42:00Z">
              <w:rPr/>
            </w:rPrChange>
          </w:rPr>
          <w:delText>n</w:delText>
        </w:r>
      </w:del>
      <w:r w:rsidRPr="00234991">
        <w:rPr>
          <w:rFonts w:asciiTheme="minorHAnsi" w:hAnsiTheme="minorHAnsi" w:cstheme="minorHAnsi"/>
          <w:rPrChange w:id="1181" w:author="Gonzalo Pedrotti" w:date="2019-05-13T21:42:00Z">
            <w:rPr/>
          </w:rPrChange>
        </w:rPr>
        <w:t xml:space="preserve">figuración: Cambios y Versiones </w:t>
      </w:r>
      <w:commentRangeEnd w:id="1175"/>
      <w:r w:rsidR="009D2960" w:rsidRPr="00234991">
        <w:rPr>
          <w:rStyle w:val="Refdecomentario"/>
          <w:rFonts w:asciiTheme="minorHAnsi" w:hAnsiTheme="minorHAnsi" w:cstheme="minorHAnsi"/>
          <w:sz w:val="26"/>
          <w:szCs w:val="26"/>
          <w:rPrChange w:id="1182" w:author="Gonzalo Pedrotti" w:date="2019-05-13T21:42:00Z">
            <w:rPr>
              <w:rStyle w:val="Refdecomentario"/>
            </w:rPr>
          </w:rPrChange>
        </w:rPr>
        <w:commentReference w:id="1175"/>
      </w:r>
      <w:bookmarkEnd w:id="1174"/>
    </w:p>
    <w:p w14:paraId="48039337" w14:textId="4C33747B" w:rsidR="00FA401B" w:rsidRPr="004A7211" w:rsidRDefault="00FA401B">
      <w:pPr>
        <w:pStyle w:val="Ttulo1"/>
        <w:jc w:val="both"/>
        <w:rPr>
          <w:rFonts w:cstheme="minorHAnsi"/>
        </w:rPr>
        <w:pPrChange w:id="1183" w:author="Gonzalo Pedrotti" w:date="2019-05-13T21:42:00Z">
          <w:pPr>
            <w:jc w:val="both"/>
          </w:pPr>
        </w:pPrChange>
      </w:pPr>
    </w:p>
    <w:p w14:paraId="30F5E288" w14:textId="6F9FD704" w:rsidR="00F93705" w:rsidRPr="00234991" w:rsidRDefault="00FA401B">
      <w:pPr>
        <w:jc w:val="both"/>
        <w:rPr>
          <w:ins w:id="1184" w:author="Gonzalo Pedrotti" w:date="2019-05-08T11:35:00Z"/>
          <w:rFonts w:cstheme="minorHAnsi"/>
          <w:rPrChange w:id="1185" w:author="Gonzalo Pedrotti" w:date="2019-05-13T21:42:00Z">
            <w:rPr>
              <w:ins w:id="1186" w:author="Gonzalo Pedrotti" w:date="2019-05-08T11:35:00Z"/>
            </w:rPr>
          </w:rPrChange>
        </w:rPr>
      </w:pPr>
      <w:r w:rsidRPr="0033419B">
        <w:rPr>
          <w:rFonts w:cstheme="minorHAnsi"/>
        </w:rPr>
        <w:t xml:space="preserve">El proceso de Gestión de Configuración </w:t>
      </w:r>
      <w:r w:rsidR="003E3398" w:rsidRPr="00234991">
        <w:rPr>
          <w:rFonts w:cstheme="minorHAnsi"/>
        </w:rPr>
        <w:t xml:space="preserve">de Software </w:t>
      </w:r>
      <w:r w:rsidR="000323EB" w:rsidRPr="00234991">
        <w:rPr>
          <w:rFonts w:cstheme="minorHAnsi"/>
        </w:rPr>
        <w:t xml:space="preserve">debe garantizar las condiciones para </w:t>
      </w:r>
      <w:r w:rsidRPr="00234991">
        <w:rPr>
          <w:rFonts w:cstheme="minorHAnsi"/>
        </w:rPr>
        <w:t xml:space="preserve">que los desarrolladores trabajen en equipo de manera eficiente. Como herramienta </w:t>
      </w:r>
      <w:r w:rsidR="003E3398" w:rsidRPr="00234991">
        <w:rPr>
          <w:rFonts w:cstheme="minorHAnsi"/>
        </w:rPr>
        <w:t>para darle apoyo a esta gestión</w:t>
      </w:r>
      <w:r w:rsidRPr="00234991">
        <w:rPr>
          <w:rFonts w:cstheme="minorHAnsi"/>
        </w:rPr>
        <w:t>,</w:t>
      </w:r>
      <w:r w:rsidR="000323EB" w:rsidRPr="004A7211">
        <w:rPr>
          <w:rFonts w:cstheme="minorHAnsi"/>
        </w:rPr>
        <w:t xml:space="preserve"> se ha optado por elegir </w:t>
      </w:r>
      <w:proofErr w:type="spellStart"/>
      <w:r w:rsidR="000323EB" w:rsidRPr="004A7211">
        <w:rPr>
          <w:rFonts w:cstheme="minorHAnsi"/>
        </w:rPr>
        <w:t>GitKraken</w:t>
      </w:r>
      <w:proofErr w:type="spellEnd"/>
      <w:r w:rsidR="000323EB" w:rsidRPr="004A7211">
        <w:rPr>
          <w:rFonts w:cstheme="minorHAnsi"/>
        </w:rPr>
        <w:t>, la cual</w:t>
      </w:r>
      <w:r w:rsidRPr="004A7211">
        <w:rPr>
          <w:rFonts w:cstheme="minorHAnsi"/>
        </w:rPr>
        <w:t xml:space="preserve"> es una inte</w:t>
      </w:r>
      <w:r w:rsidRPr="00234991">
        <w:rPr>
          <w:rFonts w:cstheme="minorHAnsi"/>
          <w:rPrChange w:id="1187" w:author="Gonzalo Pedrotti" w:date="2019-05-13T21:42:00Z">
            <w:rPr/>
          </w:rPrChange>
        </w:rPr>
        <w:t xml:space="preserve">rfaz gráfica que opera sobre Git. La misma no permitirá crear los correspondientes repositorios, y realizar las distintas actividades que se requieran sobre los mismos. </w:t>
      </w:r>
    </w:p>
    <w:p w14:paraId="6208B7F3" w14:textId="77777777" w:rsidR="00F93705" w:rsidRPr="00234991" w:rsidRDefault="00F93705">
      <w:pPr>
        <w:pStyle w:val="Ttulo2"/>
        <w:jc w:val="both"/>
        <w:rPr>
          <w:ins w:id="1188" w:author="Gonzalo Pedrotti" w:date="2019-05-08T11:35:00Z"/>
          <w:rFonts w:cstheme="minorHAnsi"/>
          <w:sz w:val="24"/>
          <w:szCs w:val="24"/>
          <w:rPrChange w:id="1189" w:author="Gonzalo Pedrotti" w:date="2019-05-13T21:42:00Z">
            <w:rPr>
              <w:ins w:id="1190" w:author="Gonzalo Pedrotti" w:date="2019-05-08T11:35:00Z"/>
            </w:rPr>
          </w:rPrChange>
        </w:rPr>
        <w:pPrChange w:id="1191" w:author="Gonzalo Pedrotti" w:date="2019-05-13T21:42:00Z">
          <w:pPr>
            <w:jc w:val="both"/>
          </w:pPr>
        </w:pPrChange>
      </w:pPr>
    </w:p>
    <w:p w14:paraId="48BC01DA" w14:textId="0385DD17" w:rsidR="00F93705" w:rsidRPr="004A7211" w:rsidRDefault="00F93705">
      <w:pPr>
        <w:pStyle w:val="Ttulo2"/>
        <w:jc w:val="both"/>
        <w:rPr>
          <w:ins w:id="1192" w:author="Gonzalo Pedrotti" w:date="2019-05-06T18:40:00Z"/>
          <w:rFonts w:cstheme="minorHAnsi"/>
        </w:rPr>
        <w:pPrChange w:id="1193" w:author="Gonzalo Pedrotti" w:date="2019-05-13T21:42:00Z">
          <w:pPr>
            <w:jc w:val="both"/>
          </w:pPr>
        </w:pPrChange>
      </w:pPr>
      <w:bookmarkStart w:id="1194" w:name="_Toc8677303"/>
      <w:ins w:id="1195" w:author="Gonzalo Pedrotti" w:date="2019-05-08T11:35:00Z">
        <w:r w:rsidRPr="00234991">
          <w:rPr>
            <w:rFonts w:asciiTheme="minorHAnsi" w:hAnsiTheme="minorHAnsi" w:cstheme="minorHAnsi"/>
            <w:rPrChange w:id="1196" w:author="Gonzalo Pedrotti" w:date="2019-05-13T21:42:00Z">
              <w:rPr/>
            </w:rPrChange>
          </w:rPr>
          <w:t>Estructura del Repositorio:</w:t>
        </w:r>
      </w:ins>
      <w:bookmarkEnd w:id="1194"/>
    </w:p>
    <w:p w14:paraId="5D13E3D0" w14:textId="269A141F" w:rsidR="00F93705" w:rsidRPr="00234991" w:rsidRDefault="00F93705">
      <w:pPr>
        <w:jc w:val="both"/>
        <w:rPr>
          <w:ins w:id="1197" w:author="Gonzalo Pedrotti" w:date="2019-05-08T11:35:00Z"/>
          <w:rFonts w:cstheme="minorHAnsi"/>
        </w:rPr>
      </w:pPr>
      <w:ins w:id="1198" w:author="Gonzalo Pedrotti" w:date="2019-05-08T11:34:00Z">
        <w:r w:rsidRPr="0033419B">
          <w:rPr>
            <w:rFonts w:cstheme="minorHAnsi"/>
          </w:rPr>
          <w:t>El equipo implementará en el repositorio dos carpetas, una que incluya la documentación relacionada con la Gestión del Proyecto y otra carpe</w:t>
        </w:r>
        <w:r w:rsidRPr="00234991">
          <w:rPr>
            <w:rFonts w:cstheme="minorHAnsi"/>
          </w:rPr>
          <w:t>ta relacionada con la Gestión del Producto.</w:t>
        </w:r>
      </w:ins>
    </w:p>
    <w:p w14:paraId="0002BF35" w14:textId="77777777" w:rsidR="00F93705" w:rsidRPr="00234991" w:rsidRDefault="00F93705">
      <w:pPr>
        <w:jc w:val="both"/>
        <w:rPr>
          <w:ins w:id="1199" w:author="Gonzalo Pedrotti" w:date="2019-05-08T11:34:00Z"/>
          <w:rFonts w:cstheme="minorHAnsi"/>
        </w:rPr>
      </w:pPr>
    </w:p>
    <w:p w14:paraId="0E226BFA" w14:textId="01E1FD09" w:rsidR="00F93705" w:rsidRPr="004A7211" w:rsidRDefault="00F93705">
      <w:pPr>
        <w:pStyle w:val="Ttulo2"/>
        <w:jc w:val="both"/>
        <w:rPr>
          <w:ins w:id="1200" w:author="Gonzalo Pedrotti" w:date="2019-05-08T11:34:00Z"/>
          <w:rFonts w:cstheme="minorHAnsi"/>
        </w:rPr>
        <w:pPrChange w:id="1201" w:author="Gonzalo Pedrotti" w:date="2019-05-13T21:42:00Z">
          <w:pPr>
            <w:jc w:val="both"/>
          </w:pPr>
        </w:pPrChange>
      </w:pPr>
      <w:bookmarkStart w:id="1202" w:name="_Toc8677304"/>
      <w:ins w:id="1203" w:author="Gonzalo Pedrotti" w:date="2019-05-08T11:34:00Z">
        <w:r w:rsidRPr="00234991">
          <w:rPr>
            <w:rFonts w:asciiTheme="minorHAnsi" w:hAnsiTheme="minorHAnsi" w:cstheme="minorHAnsi"/>
            <w:rPrChange w:id="1204" w:author="Gonzalo Pedrotti" w:date="2019-05-13T21:42:00Z">
              <w:rPr/>
            </w:rPrChange>
          </w:rPr>
          <w:t>Control de versiones de la Documentación en la carpeta “Gestión del Proyecto”</w:t>
        </w:r>
        <w:bookmarkEnd w:id="1202"/>
      </w:ins>
    </w:p>
    <w:p w14:paraId="50E7828B" w14:textId="00DD6451" w:rsidR="002F7DA9" w:rsidRPr="00234991" w:rsidRDefault="00F93705">
      <w:pPr>
        <w:jc w:val="both"/>
        <w:rPr>
          <w:ins w:id="1205" w:author="Gonzalo Pedrotti" w:date="2019-05-08T16:06:00Z"/>
          <w:rFonts w:cstheme="minorHAnsi"/>
        </w:rPr>
      </w:pPr>
      <w:ins w:id="1206" w:author="Gonzalo Pedrotti" w:date="2019-05-08T11:34:00Z">
        <w:r w:rsidRPr="0033419B">
          <w:rPr>
            <w:rFonts w:cstheme="minorHAnsi"/>
          </w:rPr>
          <w:t xml:space="preserve">El contenido de cada documento creado bajo el control de </w:t>
        </w:r>
      </w:ins>
      <w:ins w:id="1207" w:author="Gonzalo Pedrotti" w:date="2019-05-09T14:55:00Z">
        <w:r w:rsidR="006F7A34" w:rsidRPr="00234991">
          <w:rPr>
            <w:rFonts w:cstheme="minorHAnsi"/>
          </w:rPr>
          <w:t>versiones, será</w:t>
        </w:r>
      </w:ins>
      <w:ins w:id="1208" w:author="Gonzalo Pedrotti" w:date="2019-05-08T11:34:00Z">
        <w:r w:rsidRPr="00234991">
          <w:rPr>
            <w:rFonts w:cstheme="minorHAnsi"/>
          </w:rPr>
          <w:t xml:space="preserve"> </w:t>
        </w:r>
      </w:ins>
      <w:ins w:id="1209" w:author="Gonzalo Pedrotti" w:date="2019-05-09T14:54:00Z">
        <w:r w:rsidR="006F7A34" w:rsidRPr="00234991">
          <w:rPr>
            <w:rFonts w:cstheme="minorHAnsi"/>
          </w:rPr>
          <w:t>actualizado</w:t>
        </w:r>
      </w:ins>
      <w:ins w:id="1210" w:author="Gonzalo Pedrotti" w:date="2019-05-08T11:34:00Z">
        <w:r w:rsidRPr="00234991">
          <w:rPr>
            <w:rFonts w:cstheme="minorHAnsi"/>
          </w:rPr>
          <w:t xml:space="preserve"> cuando el documento se modifique, </w:t>
        </w:r>
      </w:ins>
      <w:ins w:id="1211" w:author="Gonzalo Pedrotti" w:date="2019-05-09T14:52:00Z">
        <w:r w:rsidR="006F7A34" w:rsidRPr="00234991">
          <w:rPr>
            <w:rFonts w:cstheme="minorHAnsi"/>
          </w:rPr>
          <w:t>es decir,</w:t>
        </w:r>
      </w:ins>
      <w:ins w:id="1212" w:author="Gonzalo Pedrotti" w:date="2019-05-09T14:53:00Z">
        <w:r w:rsidR="006F7A34" w:rsidRPr="00234991">
          <w:rPr>
            <w:rFonts w:cstheme="minorHAnsi"/>
          </w:rPr>
          <w:t xml:space="preserve"> no</w:t>
        </w:r>
      </w:ins>
      <w:ins w:id="1213" w:author="Gonzalo Pedrotti" w:date="2019-05-08T11:34:00Z">
        <w:r w:rsidRPr="00234991">
          <w:rPr>
            <w:rFonts w:cstheme="minorHAnsi"/>
          </w:rPr>
          <w:t xml:space="preserve"> se crea una nueva versión del </w:t>
        </w:r>
      </w:ins>
      <w:ins w:id="1214" w:author="Gonzalo Pedrotti" w:date="2019-05-09T14:55:00Z">
        <w:r w:rsidR="006F7A34" w:rsidRPr="00234991">
          <w:rPr>
            <w:rFonts w:cstheme="minorHAnsi"/>
          </w:rPr>
          <w:t>documento,</w:t>
        </w:r>
      </w:ins>
      <w:ins w:id="1215" w:author="Gonzalo Pedrotti" w:date="2019-05-09T14:53:00Z">
        <w:r w:rsidR="006F7A34" w:rsidRPr="00234991">
          <w:rPr>
            <w:rFonts w:cstheme="minorHAnsi"/>
          </w:rPr>
          <w:t xml:space="preserve"> sino que se va actualizando tras realizarle modificaciones</w:t>
        </w:r>
      </w:ins>
      <w:ins w:id="1216" w:author="Gonzalo Pedrotti" w:date="2019-05-08T11:34:00Z">
        <w:r w:rsidRPr="00234991">
          <w:rPr>
            <w:rFonts w:cstheme="minorHAnsi"/>
          </w:rPr>
          <w:t>. De esta manera, se mantienen las versiones en secuencia, la</w:t>
        </w:r>
      </w:ins>
      <w:ins w:id="1217" w:author="Gonzalo Pedrotti" w:date="2019-05-08T11:38:00Z">
        <w:r w:rsidR="002F7DA9" w:rsidRPr="00234991">
          <w:rPr>
            <w:rFonts w:cstheme="minorHAnsi"/>
          </w:rPr>
          <w:t>s</w:t>
        </w:r>
      </w:ins>
      <w:ins w:id="1218" w:author="Gonzalo Pedrotti" w:date="2019-05-08T11:34:00Z">
        <w:r w:rsidRPr="00234991">
          <w:rPr>
            <w:rFonts w:cstheme="minorHAnsi"/>
          </w:rPr>
          <w:t xml:space="preserve"> cual</w:t>
        </w:r>
      </w:ins>
      <w:ins w:id="1219" w:author="Gonzalo Pedrotti" w:date="2019-05-08T11:38:00Z">
        <w:r w:rsidR="002F7DA9" w:rsidRPr="00234991">
          <w:rPr>
            <w:rFonts w:cstheme="minorHAnsi"/>
          </w:rPr>
          <w:t>es</w:t>
        </w:r>
      </w:ins>
      <w:ins w:id="1220" w:author="Gonzalo Pedrotti" w:date="2019-05-08T11:34:00Z">
        <w:r w:rsidRPr="00234991">
          <w:rPr>
            <w:rFonts w:cstheme="minorHAnsi"/>
          </w:rPr>
          <w:t xml:space="preserve"> se identifica</w:t>
        </w:r>
      </w:ins>
      <w:ins w:id="1221" w:author="Gonzalo Pedrotti" w:date="2019-05-09T14:55:00Z">
        <w:r w:rsidR="006F7A34" w:rsidRPr="00234991">
          <w:rPr>
            <w:rFonts w:cstheme="minorHAnsi"/>
          </w:rPr>
          <w:t>n</w:t>
        </w:r>
      </w:ins>
      <w:ins w:id="1222" w:author="Gonzalo Pedrotti" w:date="2019-05-08T11:34:00Z">
        <w:r w:rsidRPr="00234991">
          <w:rPr>
            <w:rFonts w:cstheme="minorHAnsi"/>
          </w:rPr>
          <w:t xml:space="preserve"> mediante números de versiones crecientes, por lo que será posible </w:t>
        </w:r>
      </w:ins>
      <w:ins w:id="1223" w:author="Gonzalo Pedrotti" w:date="2019-05-09T14:54:00Z">
        <w:r w:rsidR="006F7A34" w:rsidRPr="00234991">
          <w:rPr>
            <w:rFonts w:cstheme="minorHAnsi"/>
          </w:rPr>
          <w:t>ver los cambios que se</w:t>
        </w:r>
      </w:ins>
      <w:ins w:id="1224" w:author="Gonzalo Pedrotti" w:date="2019-05-09T14:55:00Z">
        <w:r w:rsidR="006F7A34" w:rsidRPr="00234991">
          <w:rPr>
            <w:rFonts w:cstheme="minorHAnsi"/>
          </w:rPr>
          <w:t xml:space="preserve"> fueron realizando en un</w:t>
        </w:r>
      </w:ins>
      <w:ins w:id="1225" w:author="Gonzalo Pedrotti" w:date="2019-05-08T11:34:00Z">
        <w:r w:rsidRPr="00234991">
          <w:rPr>
            <w:rFonts w:cstheme="minorHAnsi"/>
          </w:rPr>
          <w:t xml:space="preserve"> documento bajo el control de versiones.</w:t>
        </w:r>
      </w:ins>
    </w:p>
    <w:p w14:paraId="2267A98B" w14:textId="28E1ACE3" w:rsidR="00F63392" w:rsidRPr="00234991" w:rsidRDefault="0011298C">
      <w:pPr>
        <w:jc w:val="both"/>
        <w:rPr>
          <w:ins w:id="1226" w:author="Gonzalo Pedrotti" w:date="2019-05-08T16:12:00Z"/>
          <w:rFonts w:cstheme="minorHAnsi"/>
        </w:rPr>
      </w:pPr>
      <w:ins w:id="1227" w:author="Gonzalo Pedrotti" w:date="2019-05-08T16:07:00Z">
        <w:r w:rsidRPr="00234991">
          <w:rPr>
            <w:rFonts w:cstheme="minorHAnsi"/>
          </w:rPr>
          <w:t xml:space="preserve">El versionado de los documentos se llevará a cabo utilizando </w:t>
        </w:r>
      </w:ins>
      <w:ins w:id="1228" w:author="Gonzalo Pedrotti" w:date="2019-05-08T16:19:00Z">
        <w:r w:rsidR="00634DA9" w:rsidRPr="00234991">
          <w:rPr>
            <w:rFonts w:cstheme="minorHAnsi"/>
          </w:rPr>
          <w:t xml:space="preserve">el nombre del documento acompañado de </w:t>
        </w:r>
      </w:ins>
      <w:ins w:id="1229" w:author="Gonzalo Pedrotti" w:date="2019-05-08T16:12:00Z">
        <w:r w:rsidR="00F63392" w:rsidRPr="00234991">
          <w:rPr>
            <w:rFonts w:cstheme="minorHAnsi"/>
          </w:rPr>
          <w:t>dos números: X.Y</w:t>
        </w:r>
      </w:ins>
    </w:p>
    <w:p w14:paraId="22A3A659" w14:textId="491EAAEE" w:rsidR="00F63392" w:rsidRPr="00234991" w:rsidRDefault="00F63392">
      <w:pPr>
        <w:pStyle w:val="Prrafodelista"/>
        <w:numPr>
          <w:ilvl w:val="0"/>
          <w:numId w:val="7"/>
        </w:numPr>
        <w:jc w:val="both"/>
        <w:rPr>
          <w:ins w:id="1230" w:author="Gonzalo Pedrotti" w:date="2019-05-08T16:12:00Z"/>
          <w:rFonts w:cstheme="minorHAnsi"/>
        </w:rPr>
      </w:pPr>
      <w:ins w:id="1231" w:author="Gonzalo Pedrotti" w:date="2019-05-08T16:12:00Z">
        <w:r w:rsidRPr="00234991">
          <w:rPr>
            <w:rFonts w:cstheme="minorHAnsi"/>
          </w:rPr>
          <w:t xml:space="preserve">El primero (X) será conocido como la versión mayor y nos indica la versión principal del documento. Este cambiará </w:t>
        </w:r>
      </w:ins>
      <w:ins w:id="1232" w:author="Gonzalo Pedrotti" w:date="2019-05-08T16:13:00Z">
        <w:r w:rsidRPr="00234991">
          <w:rPr>
            <w:rFonts w:cstheme="minorHAnsi"/>
          </w:rPr>
          <w:t>si se modifica la estructura básica del documento o se incorporen</w:t>
        </w:r>
      </w:ins>
      <w:ins w:id="1233" w:author="Gonzalo Pedrotti" w:date="2019-05-08T16:14:00Z">
        <w:r w:rsidRPr="00234991">
          <w:rPr>
            <w:rFonts w:cstheme="minorHAnsi"/>
          </w:rPr>
          <w:t xml:space="preserve"> temas significativos.</w:t>
        </w:r>
      </w:ins>
    </w:p>
    <w:p w14:paraId="7B31727B" w14:textId="0A6EEA69" w:rsidR="00F63392" w:rsidRPr="00234991" w:rsidRDefault="00F63392">
      <w:pPr>
        <w:pStyle w:val="Prrafodelista"/>
        <w:numPr>
          <w:ilvl w:val="0"/>
          <w:numId w:val="7"/>
        </w:numPr>
        <w:jc w:val="both"/>
        <w:rPr>
          <w:ins w:id="1234" w:author="Gonzalo Pedrotti" w:date="2019-05-08T16:12:00Z"/>
          <w:rFonts w:cstheme="minorHAnsi"/>
        </w:rPr>
      </w:pPr>
      <w:ins w:id="1235" w:author="Gonzalo Pedrotti" w:date="2019-05-08T16:12:00Z">
        <w:r w:rsidRPr="00234991">
          <w:rPr>
            <w:rFonts w:cstheme="minorHAnsi"/>
          </w:rPr>
          <w:t xml:space="preserve">El segundo (Y) será conocido como la versión menor y nos indicará </w:t>
        </w:r>
      </w:ins>
      <w:ins w:id="1236" w:author="Gonzalo Pedrotti" w:date="2019-05-08T16:14:00Z">
        <w:r w:rsidRPr="00234991">
          <w:rPr>
            <w:rFonts w:cstheme="minorHAnsi"/>
          </w:rPr>
          <w:t>correc</w:t>
        </w:r>
      </w:ins>
      <w:ins w:id="1237" w:author="Gonzalo Pedrotti" w:date="2019-05-08T16:15:00Z">
        <w:r w:rsidRPr="00234991">
          <w:rPr>
            <w:rFonts w:cstheme="minorHAnsi"/>
          </w:rPr>
          <w:t>c</w:t>
        </w:r>
      </w:ins>
      <w:ins w:id="1238" w:author="Gonzalo Pedrotti" w:date="2019-05-08T16:14:00Z">
        <w:r w:rsidRPr="00234991">
          <w:rPr>
            <w:rFonts w:cstheme="minorHAnsi"/>
          </w:rPr>
          <w:t>ion</w:t>
        </w:r>
      </w:ins>
      <w:ins w:id="1239" w:author="Gonzalo Pedrotti" w:date="2019-05-08T16:15:00Z">
        <w:r w:rsidRPr="00234991">
          <w:rPr>
            <w:rFonts w:cstheme="minorHAnsi"/>
          </w:rPr>
          <w:t>es o actualizaciones de los que ya se encuentra desarrollado</w:t>
        </w:r>
      </w:ins>
      <w:ins w:id="1240" w:author="Gonzalo Pedrotti" w:date="2019-05-08T16:12:00Z">
        <w:r w:rsidRPr="00234991">
          <w:rPr>
            <w:rFonts w:cstheme="minorHAnsi"/>
          </w:rPr>
          <w:t>. Este cambiará cuando hagamos correcciones menores, como lo puede ser arreglar errores y/o agregar nueva</w:t>
        </w:r>
      </w:ins>
      <w:ins w:id="1241" w:author="Gonzalo Pedrotti" w:date="2019-05-08T16:15:00Z">
        <w:r w:rsidRPr="00234991">
          <w:rPr>
            <w:rFonts w:cstheme="minorHAnsi"/>
          </w:rPr>
          <w:t>s características que no modifican la estructura básica del documento.</w:t>
        </w:r>
      </w:ins>
    </w:p>
    <w:p w14:paraId="5F2E8757" w14:textId="77777777" w:rsidR="00577EB2" w:rsidRPr="00234991" w:rsidRDefault="00577EB2">
      <w:pPr>
        <w:jc w:val="both"/>
        <w:rPr>
          <w:ins w:id="1242" w:author="Gonzalo Pedrotti" w:date="2019-05-08T16:21:00Z"/>
          <w:rFonts w:cstheme="minorHAnsi"/>
          <w:sz w:val="24"/>
          <w:szCs w:val="24"/>
        </w:rPr>
      </w:pPr>
      <w:ins w:id="1243" w:author="Gonzalo Pedrotti" w:date="2019-05-08T16:20:00Z">
        <w:r w:rsidRPr="00234991">
          <w:rPr>
            <w:rFonts w:cstheme="minorHAnsi"/>
            <w:sz w:val="24"/>
            <w:szCs w:val="24"/>
          </w:rPr>
          <w:t xml:space="preserve">Por ejemplo: </w:t>
        </w:r>
      </w:ins>
    </w:p>
    <w:p w14:paraId="7F630202" w14:textId="2732F824" w:rsidR="0011298C" w:rsidRPr="0033419B" w:rsidRDefault="00577EB2">
      <w:pPr>
        <w:pStyle w:val="Prrafodelista"/>
        <w:numPr>
          <w:ilvl w:val="0"/>
          <w:numId w:val="7"/>
        </w:numPr>
        <w:jc w:val="both"/>
        <w:rPr>
          <w:ins w:id="1244" w:author="Gonzalo Pedrotti" w:date="2019-05-08T16:21:00Z"/>
          <w:rFonts w:cstheme="minorHAnsi"/>
          <w:sz w:val="24"/>
          <w:szCs w:val="24"/>
        </w:rPr>
      </w:pPr>
      <w:ins w:id="1245" w:author="Gonzalo Pedrotti" w:date="2019-05-08T16:20:00Z">
        <w:r w:rsidRPr="00234991">
          <w:rPr>
            <w:rFonts w:cstheme="minorHAnsi"/>
            <w:sz w:val="24"/>
            <w:szCs w:val="24"/>
            <w:rPrChange w:id="1246" w:author="Gonzalo Pedrotti" w:date="2019-05-13T21:42:00Z">
              <w:rPr/>
            </w:rPrChange>
          </w:rPr>
          <w:t>Definición de la Metodolog</w:t>
        </w:r>
      </w:ins>
      <w:ins w:id="1247" w:author="Gonzalo Pedrotti" w:date="2019-05-08T16:21:00Z">
        <w:r w:rsidRPr="00234991">
          <w:rPr>
            <w:rFonts w:cstheme="minorHAnsi"/>
            <w:sz w:val="24"/>
            <w:szCs w:val="24"/>
            <w:rPrChange w:id="1248" w:author="Gonzalo Pedrotti" w:date="2019-05-13T21:42:00Z">
              <w:rPr/>
            </w:rPrChange>
          </w:rPr>
          <w:t>ía 1.0</w:t>
        </w:r>
      </w:ins>
    </w:p>
    <w:p w14:paraId="696639D8" w14:textId="2FD2CDE3" w:rsidR="00577EB2" w:rsidRPr="00234991" w:rsidRDefault="00577EB2">
      <w:pPr>
        <w:pStyle w:val="Prrafodelista"/>
        <w:numPr>
          <w:ilvl w:val="0"/>
          <w:numId w:val="7"/>
        </w:numPr>
        <w:jc w:val="both"/>
        <w:rPr>
          <w:ins w:id="1249" w:author="Gonzalo Pedrotti" w:date="2019-05-08T16:21:00Z"/>
          <w:rFonts w:cstheme="minorHAnsi"/>
          <w:sz w:val="24"/>
          <w:szCs w:val="24"/>
          <w:rPrChange w:id="1250" w:author="Gonzalo Pedrotti" w:date="2019-05-13T21:42:00Z">
            <w:rPr>
              <w:ins w:id="1251" w:author="Gonzalo Pedrotti" w:date="2019-05-08T16:21:00Z"/>
            </w:rPr>
          </w:rPrChange>
        </w:rPr>
        <w:pPrChange w:id="1252" w:author="Gonzalo Pedrotti" w:date="2019-05-13T21:42:00Z">
          <w:pPr>
            <w:jc w:val="both"/>
          </w:pPr>
        </w:pPrChange>
      </w:pPr>
      <w:ins w:id="1253" w:author="Gonzalo Pedrotti" w:date="2019-05-08T16:21:00Z">
        <w:r w:rsidRPr="00234991">
          <w:rPr>
            <w:rFonts w:cstheme="minorHAnsi"/>
            <w:sz w:val="24"/>
            <w:szCs w:val="24"/>
          </w:rPr>
          <w:t>Definición de la Metodología 1.1</w:t>
        </w:r>
      </w:ins>
    </w:p>
    <w:p w14:paraId="5E7B952A" w14:textId="77777777" w:rsidR="00577EB2" w:rsidRPr="00234991" w:rsidRDefault="00577EB2" w:rsidP="0033419B">
      <w:pPr>
        <w:jc w:val="both"/>
        <w:rPr>
          <w:ins w:id="1254" w:author="Gonzalo Pedrotti" w:date="2019-05-08T15:59:00Z"/>
          <w:rFonts w:cstheme="minorHAnsi"/>
          <w:sz w:val="24"/>
          <w:szCs w:val="24"/>
          <w:rPrChange w:id="1255" w:author="Gonzalo Pedrotti" w:date="2019-05-13T21:42:00Z">
            <w:rPr>
              <w:ins w:id="1256" w:author="Gonzalo Pedrotti" w:date="2019-05-08T15:59:00Z"/>
              <w:rFonts w:cstheme="minorHAnsi"/>
            </w:rPr>
          </w:rPrChange>
        </w:rPr>
      </w:pPr>
    </w:p>
    <w:p w14:paraId="053E564C" w14:textId="55B4EA0E" w:rsidR="0011298C" w:rsidRPr="00234991" w:rsidRDefault="0011298C">
      <w:pPr>
        <w:pStyle w:val="Ttulo2"/>
        <w:jc w:val="both"/>
        <w:rPr>
          <w:ins w:id="1257" w:author="Gonzalo Pedrotti" w:date="2019-05-08T16:30:00Z"/>
          <w:rFonts w:asciiTheme="minorHAnsi" w:hAnsiTheme="minorHAnsi" w:cstheme="minorHAnsi"/>
          <w:rPrChange w:id="1258" w:author="Gonzalo Pedrotti" w:date="2019-05-13T21:42:00Z">
            <w:rPr>
              <w:ins w:id="1259" w:author="Gonzalo Pedrotti" w:date="2019-05-08T16:30:00Z"/>
              <w:sz w:val="24"/>
              <w:szCs w:val="24"/>
            </w:rPr>
          </w:rPrChange>
        </w:rPr>
        <w:pPrChange w:id="1260" w:author="Gonzalo Pedrotti" w:date="2019-05-13T21:42:00Z">
          <w:pPr>
            <w:pStyle w:val="Ttulo2"/>
          </w:pPr>
        </w:pPrChange>
      </w:pPr>
      <w:bookmarkStart w:id="1261" w:name="_Toc8677305"/>
      <w:ins w:id="1262" w:author="Gonzalo Pedrotti" w:date="2019-05-08T15:59:00Z">
        <w:r w:rsidRPr="00234991">
          <w:rPr>
            <w:rFonts w:asciiTheme="minorHAnsi" w:hAnsiTheme="minorHAnsi" w:cstheme="minorHAnsi"/>
            <w:rPrChange w:id="1263" w:author="Gonzalo Pedrotti" w:date="2019-05-13T21:42:00Z">
              <w:rPr/>
            </w:rPrChange>
          </w:rPr>
          <w:t>Control de versiones de la Documentaci</w:t>
        </w:r>
      </w:ins>
      <w:ins w:id="1264" w:author="Gonzalo Pedrotti" w:date="2019-05-08T16:00:00Z">
        <w:r w:rsidRPr="00234991">
          <w:rPr>
            <w:rFonts w:asciiTheme="minorHAnsi" w:hAnsiTheme="minorHAnsi" w:cstheme="minorHAnsi"/>
            <w:rPrChange w:id="1265" w:author="Gonzalo Pedrotti" w:date="2019-05-13T21:42:00Z">
              <w:rPr/>
            </w:rPrChange>
          </w:rPr>
          <w:t>ón en la carpeta “Gestión del Producto”</w:t>
        </w:r>
      </w:ins>
      <w:bookmarkEnd w:id="1261"/>
    </w:p>
    <w:p w14:paraId="1EE494BC" w14:textId="244E8EF3" w:rsidR="00C70671" w:rsidRPr="00234991" w:rsidRDefault="000D50EF" w:rsidP="0033419B">
      <w:pPr>
        <w:jc w:val="both"/>
        <w:rPr>
          <w:ins w:id="1266" w:author="Gonzalo Pedrotti" w:date="2019-05-06T18:40:00Z"/>
          <w:rFonts w:cstheme="minorHAnsi"/>
          <w:rPrChange w:id="1267" w:author="Gonzalo Pedrotti" w:date="2019-05-13T21:42:00Z">
            <w:rPr>
              <w:ins w:id="1268" w:author="Gonzalo Pedrotti" w:date="2019-05-06T18:40:00Z"/>
            </w:rPr>
          </w:rPrChange>
        </w:rPr>
      </w:pPr>
      <w:ins w:id="1269" w:author="Gonzalo Pedrotti" w:date="2019-05-08T16:30:00Z">
        <w:r w:rsidRPr="0033419B">
          <w:rPr>
            <w:rFonts w:cstheme="minorHAnsi"/>
          </w:rPr>
          <w:t>En cuanto a la Gestión del</w:t>
        </w:r>
      </w:ins>
      <w:ins w:id="1270" w:author="Gonzalo Pedrotti" w:date="2019-05-08T16:31:00Z">
        <w:r w:rsidRPr="004A7211">
          <w:rPr>
            <w:rFonts w:cstheme="minorHAnsi"/>
          </w:rPr>
          <w:t xml:space="preserve"> Producto, al finalizar cada Sprint se obtiene un documento </w:t>
        </w:r>
      </w:ins>
      <w:ins w:id="1271" w:author="Gonzalo Pedrotti" w:date="2019-05-08T16:32:00Z">
        <w:r w:rsidRPr="004A7211">
          <w:rPr>
            <w:rFonts w:cstheme="minorHAnsi"/>
          </w:rPr>
          <w:t xml:space="preserve">que es el entregable correspondiente a ese Sprint y, por otro lado, se </w:t>
        </w:r>
      </w:ins>
      <w:ins w:id="1272" w:author="Gonzalo Pedrotti" w:date="2019-05-08T16:33:00Z">
        <w:r w:rsidRPr="00234991">
          <w:rPr>
            <w:rFonts w:cstheme="minorHAnsi"/>
            <w:rPrChange w:id="1273" w:author="Gonzalo Pedrotti" w:date="2019-05-13T21:42:00Z">
              <w:rPr/>
            </w:rPrChange>
          </w:rPr>
          <w:t xml:space="preserve">tiene la correspondiente versión del software (código fuente, ejecutables, ficheros, </w:t>
        </w:r>
      </w:ins>
      <w:ins w:id="1274" w:author="Gonzalo Pedrotti" w:date="2019-05-08T16:34:00Z">
        <w:r w:rsidR="00C70671" w:rsidRPr="00234991">
          <w:rPr>
            <w:rFonts w:cstheme="minorHAnsi"/>
            <w:rPrChange w:id="1275" w:author="Gonzalo Pedrotti" w:date="2019-05-13T21:42:00Z">
              <w:rPr/>
            </w:rPrChange>
          </w:rPr>
          <w:t>etc.</w:t>
        </w:r>
      </w:ins>
      <w:ins w:id="1276" w:author="Gonzalo Pedrotti" w:date="2019-05-08T16:33:00Z">
        <w:r w:rsidRPr="00234991">
          <w:rPr>
            <w:rFonts w:cstheme="minorHAnsi"/>
            <w:rPrChange w:id="1277" w:author="Gonzalo Pedrotti" w:date="2019-05-13T21:42:00Z">
              <w:rPr/>
            </w:rPrChange>
          </w:rPr>
          <w:t>).</w:t>
        </w:r>
      </w:ins>
    </w:p>
    <w:p w14:paraId="0CA1BFCA" w14:textId="06D313A8" w:rsidR="00531031" w:rsidRPr="00234991" w:rsidDel="0011298C" w:rsidRDefault="00531031">
      <w:pPr>
        <w:jc w:val="both"/>
        <w:rPr>
          <w:del w:id="1278" w:author="Gonzalo Pedrotti" w:date="2019-05-08T15:59:00Z"/>
          <w:rFonts w:cstheme="minorHAnsi"/>
          <w:color w:val="FF0000"/>
          <w:rPrChange w:id="1279" w:author="Gonzalo Pedrotti" w:date="2019-05-13T21:42:00Z">
            <w:rPr>
              <w:del w:id="1280" w:author="Gonzalo Pedrotti" w:date="2019-05-08T15:59:00Z"/>
            </w:rPr>
          </w:rPrChange>
        </w:rPr>
      </w:pPr>
    </w:p>
    <w:p w14:paraId="42B1997C" w14:textId="6F02A0E6" w:rsidR="00F664A8" w:rsidRPr="00234991" w:rsidRDefault="00F664A8">
      <w:pPr>
        <w:jc w:val="both"/>
        <w:rPr>
          <w:rFonts w:cstheme="minorHAnsi"/>
        </w:rPr>
      </w:pPr>
      <w:r w:rsidRPr="0033419B">
        <w:rPr>
          <w:rFonts w:cstheme="minorHAnsi"/>
        </w:rPr>
        <w:t xml:space="preserve">Luego de investigar sobre el </w:t>
      </w:r>
      <w:r w:rsidRPr="00234991">
        <w:rPr>
          <w:rFonts w:cstheme="minorHAnsi"/>
        </w:rPr>
        <w:t>tema en distintos</w:t>
      </w:r>
      <w:r w:rsidR="009C3BDE" w:rsidRPr="00234991">
        <w:rPr>
          <w:rFonts w:cstheme="minorHAnsi"/>
        </w:rPr>
        <w:t xml:space="preserve"> lugares/sitios, el equipo </w:t>
      </w:r>
      <w:del w:id="1281" w:author="Christian Villafañe" w:date="2019-05-06T10:51:00Z">
        <w:r w:rsidR="009C3BDE" w:rsidRPr="00234991" w:rsidDel="000B18F2">
          <w:rPr>
            <w:rFonts w:cstheme="minorHAnsi"/>
          </w:rPr>
          <w:delText xml:space="preserve">llego </w:delText>
        </w:r>
      </w:del>
      <w:ins w:id="1282" w:author="Christian Villafañe" w:date="2019-05-06T10:51:00Z">
        <w:r w:rsidR="000B18F2" w:rsidRPr="00234991">
          <w:rPr>
            <w:rFonts w:cstheme="minorHAnsi"/>
          </w:rPr>
          <w:t xml:space="preserve">llegó </w:t>
        </w:r>
      </w:ins>
      <w:r w:rsidR="009C3BDE" w:rsidRPr="00234991">
        <w:rPr>
          <w:rFonts w:cstheme="minorHAnsi"/>
        </w:rPr>
        <w:t>a la conclusión de que no existe una regla o estándar oficial para normar las versiones del software, por lo que se ha llegado a un mutuo acuerdo de seguir la siguiente regla propia del equipo:</w:t>
      </w:r>
    </w:p>
    <w:p w14:paraId="3923F2AE" w14:textId="1E5B247F" w:rsidR="009C3BDE" w:rsidRPr="00234991" w:rsidRDefault="009C3BDE">
      <w:pPr>
        <w:pStyle w:val="Prrafodelista"/>
        <w:numPr>
          <w:ilvl w:val="0"/>
          <w:numId w:val="7"/>
        </w:numPr>
        <w:jc w:val="both"/>
        <w:rPr>
          <w:rFonts w:cstheme="minorHAnsi"/>
        </w:rPr>
      </w:pPr>
      <w:commentRangeStart w:id="1283"/>
      <w:r w:rsidRPr="00234991">
        <w:rPr>
          <w:rFonts w:cstheme="minorHAnsi"/>
        </w:rPr>
        <w:t xml:space="preserve">El </w:t>
      </w:r>
      <w:r w:rsidRPr="004A7211">
        <w:rPr>
          <w:rFonts w:cstheme="minorHAnsi"/>
        </w:rPr>
        <w:t>versionado del software se llevará a cabo utilizando</w:t>
      </w:r>
      <w:ins w:id="1284" w:author="Gonzalo Pedrotti" w:date="2019-05-08T16:29:00Z">
        <w:r w:rsidR="00577EB2" w:rsidRPr="00234991">
          <w:rPr>
            <w:rFonts w:cstheme="minorHAnsi"/>
          </w:rPr>
          <w:t xml:space="preserve"> el nombre del </w:t>
        </w:r>
        <w:r w:rsidR="000128CF" w:rsidRPr="00234991">
          <w:rPr>
            <w:rFonts w:cstheme="minorHAnsi"/>
          </w:rPr>
          <w:t xml:space="preserve">ítem acompañado </w:t>
        </w:r>
      </w:ins>
      <w:del w:id="1285" w:author="Gonzalo Pedrotti" w:date="2019-05-08T16:32:00Z">
        <w:r w:rsidRPr="00234991" w:rsidDel="000D50EF">
          <w:rPr>
            <w:rFonts w:cstheme="minorHAnsi"/>
          </w:rPr>
          <w:delText xml:space="preserve"> tres</w:delText>
        </w:r>
      </w:del>
      <w:ins w:id="1286" w:author="Gonzalo Pedrotti" w:date="2019-05-08T16:32:00Z">
        <w:r w:rsidR="000D50EF" w:rsidRPr="00234991">
          <w:rPr>
            <w:rFonts w:cstheme="minorHAnsi"/>
          </w:rPr>
          <w:t>de tres</w:t>
        </w:r>
      </w:ins>
      <w:r w:rsidRPr="00234991">
        <w:rPr>
          <w:rFonts w:cstheme="minorHAnsi"/>
        </w:rPr>
        <w:t xml:space="preserve"> (3) números: X.Y.Z</w:t>
      </w:r>
    </w:p>
    <w:p w14:paraId="011DF7B9" w14:textId="1C4CEA8E" w:rsidR="009C3BDE" w:rsidRPr="004A7211" w:rsidRDefault="009C3BDE">
      <w:pPr>
        <w:pStyle w:val="Prrafodelista"/>
        <w:numPr>
          <w:ilvl w:val="0"/>
          <w:numId w:val="7"/>
        </w:numPr>
        <w:jc w:val="both"/>
        <w:rPr>
          <w:rFonts w:cstheme="minorHAnsi"/>
        </w:rPr>
      </w:pPr>
      <w:r w:rsidRPr="00234991">
        <w:rPr>
          <w:rFonts w:cstheme="minorHAnsi"/>
        </w:rPr>
        <w:lastRenderedPageBreak/>
        <w:t xml:space="preserve">El primero (X) será conocido como la </w:t>
      </w:r>
      <w:r w:rsidR="00D864CF" w:rsidRPr="00234991">
        <w:rPr>
          <w:rFonts w:cstheme="minorHAnsi"/>
        </w:rPr>
        <w:t>versión mayor</w:t>
      </w:r>
      <w:r w:rsidRPr="00234991">
        <w:rPr>
          <w:rFonts w:cstheme="minorHAnsi"/>
        </w:rPr>
        <w:t xml:space="preserve"> y nos indica la versión principal de software. Este cambiará cuando agreguemos nuevas func</w:t>
      </w:r>
      <w:r w:rsidRPr="004A7211">
        <w:rPr>
          <w:rFonts w:cstheme="minorHAnsi"/>
        </w:rPr>
        <w:t>ionalidades importantes, como pueden ser un nuevo módulo o característica clave para la funcionalidad.</w:t>
      </w:r>
    </w:p>
    <w:p w14:paraId="01863636" w14:textId="1D07EFDC" w:rsidR="009C3BDE" w:rsidRPr="00234991" w:rsidRDefault="009C3BDE">
      <w:pPr>
        <w:pStyle w:val="Prrafodelista"/>
        <w:numPr>
          <w:ilvl w:val="0"/>
          <w:numId w:val="7"/>
        </w:numPr>
        <w:jc w:val="both"/>
        <w:rPr>
          <w:rFonts w:cstheme="minorHAnsi"/>
          <w:rPrChange w:id="1287" w:author="Gonzalo Pedrotti" w:date="2019-05-13T21:42:00Z">
            <w:rPr/>
          </w:rPrChange>
        </w:rPr>
      </w:pPr>
      <w:r w:rsidRPr="00234991">
        <w:rPr>
          <w:rFonts w:cstheme="minorHAnsi"/>
          <w:rPrChange w:id="1288" w:author="Gonzalo Pedrotti" w:date="2019-05-13T21:42:00Z">
            <w:rPr/>
          </w:rPrChange>
        </w:rPr>
        <w:t xml:space="preserve">El segundo (Y) será conocido como la versión menor y nos indicará nuevas funcionalidades. Este cambiará </w:t>
      </w:r>
      <w:r w:rsidR="00D864CF" w:rsidRPr="00234991">
        <w:rPr>
          <w:rFonts w:cstheme="minorHAnsi"/>
          <w:rPrChange w:id="1289" w:author="Gonzalo Pedrotti" w:date="2019-05-13T21:42:00Z">
            <w:rPr/>
          </w:rPrChange>
        </w:rPr>
        <w:t>cuando hagamos</w:t>
      </w:r>
      <w:r w:rsidRPr="00234991">
        <w:rPr>
          <w:rFonts w:cstheme="minorHAnsi"/>
          <w:rPrChange w:id="1290" w:author="Gonzalo Pedrotti" w:date="2019-05-13T21:42:00Z">
            <w:rPr/>
          </w:rPrChange>
        </w:rPr>
        <w:t xml:space="preserve"> correcciones menores, como lo puede ser arreglar errores y/o agregar nueva funcionalidad que no son cruciales en el proyecto.</w:t>
      </w:r>
    </w:p>
    <w:p w14:paraId="59C563E8" w14:textId="4C5B1396" w:rsidR="00F61264" w:rsidRPr="0033419B" w:rsidRDefault="009C3BDE">
      <w:pPr>
        <w:pStyle w:val="Prrafodelista"/>
        <w:numPr>
          <w:ilvl w:val="0"/>
          <w:numId w:val="7"/>
        </w:numPr>
        <w:jc w:val="both"/>
        <w:rPr>
          <w:ins w:id="1291" w:author="Gonzalo Pedrotti" w:date="2019-05-06T18:43:00Z"/>
          <w:rFonts w:cstheme="minorHAnsi"/>
        </w:rPr>
      </w:pPr>
      <w:r w:rsidRPr="00234991">
        <w:rPr>
          <w:rFonts w:cstheme="minorHAnsi"/>
          <w:rPrChange w:id="1292" w:author="Gonzalo Pedrotti" w:date="2019-05-13T21:42:00Z">
            <w:rPr/>
          </w:rPrChange>
        </w:rPr>
        <w:t xml:space="preserve">Y el último (Z) será conocido como revisión y nos indicará que se hizo una revisión del código por algún fallo. Este será modificado cada vez que se haga entrega del proyecto luego de corregir errores menores en el código. </w:t>
      </w:r>
      <w:commentRangeEnd w:id="1283"/>
      <w:r w:rsidR="000B18F2" w:rsidRPr="00234991">
        <w:rPr>
          <w:rStyle w:val="Refdecomentario"/>
          <w:rFonts w:cstheme="minorHAnsi"/>
          <w:sz w:val="22"/>
          <w:szCs w:val="22"/>
          <w:rPrChange w:id="1293" w:author="Gonzalo Pedrotti" w:date="2019-05-13T21:42:00Z">
            <w:rPr>
              <w:rStyle w:val="Refdecomentario"/>
            </w:rPr>
          </w:rPrChange>
        </w:rPr>
        <w:commentReference w:id="1283"/>
      </w:r>
    </w:p>
    <w:customXmlInsRangeStart w:id="1294" w:author="Gonzalo Pedrotti" w:date="2019-05-13T21:47:00Z"/>
    <w:bookmarkStart w:id="1295" w:name="_Toc8677306" w:displacedByCustomXml="next"/>
    <w:sdt>
      <w:sdtPr>
        <w:rPr>
          <w:rFonts w:asciiTheme="minorHAnsi" w:eastAsiaTheme="minorHAnsi" w:hAnsiTheme="minorHAnsi" w:cstheme="minorBidi"/>
          <w:color w:val="auto"/>
          <w:sz w:val="22"/>
          <w:szCs w:val="22"/>
          <w:lang w:val="es-ES"/>
        </w:rPr>
        <w:id w:val="518665500"/>
        <w:docPartObj>
          <w:docPartGallery w:val="Bibliographies"/>
          <w:docPartUnique/>
        </w:docPartObj>
      </w:sdtPr>
      <w:sdtEndPr>
        <w:rPr>
          <w:lang w:val="es-AR"/>
        </w:rPr>
      </w:sdtEndPr>
      <w:sdtContent>
        <w:customXmlInsRangeEnd w:id="1294"/>
        <w:p w14:paraId="50D7AD01" w14:textId="46FDC4BE" w:rsidR="00AA082C" w:rsidRDefault="00AA082C">
          <w:pPr>
            <w:pStyle w:val="Ttulo1"/>
            <w:rPr>
              <w:ins w:id="1296" w:author="Gonzalo Pedrotti" w:date="2019-05-13T21:47:00Z"/>
            </w:rPr>
          </w:pPr>
          <w:ins w:id="1297" w:author="Gonzalo Pedrotti" w:date="2019-05-13T21:47:00Z">
            <w:r>
              <w:rPr>
                <w:lang w:val="es-ES"/>
              </w:rPr>
              <w:t>B</w:t>
            </w:r>
          </w:ins>
          <w:ins w:id="1298" w:author="Gonzalo Pedrotti" w:date="2019-05-13T22:00:00Z">
            <w:r w:rsidR="008E051F">
              <w:rPr>
                <w:lang w:val="es-ES"/>
              </w:rPr>
              <w:t>ibliografía</w:t>
            </w:r>
          </w:ins>
          <w:bookmarkEnd w:id="1295"/>
        </w:p>
        <w:customXmlInsRangeStart w:id="1299" w:author="Gonzalo Pedrotti" w:date="2019-05-13T21:47:00Z"/>
        <w:sdt>
          <w:sdtPr>
            <w:id w:val="111145805"/>
            <w:bibliography/>
          </w:sdtPr>
          <w:sdtEndPr/>
          <w:sdtContent>
            <w:customXmlInsRangeEnd w:id="1299"/>
            <w:p w14:paraId="10534B52" w14:textId="77777777" w:rsidR="00C43038" w:rsidRPr="0033419B" w:rsidRDefault="00C43038" w:rsidP="00C43038">
              <w:pPr>
                <w:jc w:val="both"/>
                <w:rPr>
                  <w:ins w:id="1300" w:author="Gonzalo Pedrotti" w:date="2019-05-13T21:59:00Z"/>
                  <w:rFonts w:cstheme="minorHAnsi"/>
                </w:rPr>
              </w:pPr>
              <w:ins w:id="1301" w:author="Gonzalo Pedrotti" w:date="2019-05-13T21:59:00Z">
                <w:r w:rsidRPr="00BD137E">
                  <w:rPr>
                    <w:rFonts w:cstheme="minorHAnsi"/>
                  </w:rPr>
                  <w:fldChar w:fldCharType="begin"/>
                </w:r>
                <w:r w:rsidRPr="00BD137E">
                  <w:rPr>
                    <w:rFonts w:cstheme="minorHAnsi"/>
                  </w:rPr>
                  <w:instrText xml:space="preserve"> REF _Ref8207476 \h  \* MERGEFORMAT </w:instrText>
                </w:r>
              </w:ins>
              <w:r w:rsidRPr="00BD137E">
                <w:rPr>
                  <w:rFonts w:cstheme="minorHAnsi"/>
                </w:rPr>
              </w:r>
              <w:ins w:id="1302" w:author="Gonzalo Pedrotti" w:date="2019-05-13T21:59:00Z">
                <w:r w:rsidRPr="00BD137E">
                  <w:rPr>
                    <w:rFonts w:cstheme="minorHAnsi"/>
                  </w:rPr>
                  <w:fldChar w:fldCharType="separate"/>
                </w:r>
                <w:r w:rsidRPr="00BD137E">
                  <w:rPr>
                    <w:rFonts w:cstheme="minorHAnsi"/>
                  </w:rPr>
                  <w:t>Ilustración</w:t>
                </w:r>
                <w:r w:rsidRPr="00BD137E">
                  <w:rPr>
                    <w:rFonts w:cstheme="minorHAnsi"/>
                    <w:noProof/>
                  </w:rPr>
                  <w:t>1</w:t>
                </w:r>
                <w:r w:rsidRPr="00BD137E">
                  <w:rPr>
                    <w:rFonts w:cstheme="minorHAnsi"/>
                  </w:rPr>
                  <w:t>-Estructura del Sprint</w:t>
                </w:r>
                <w:r w:rsidRPr="00BD137E">
                  <w:rPr>
                    <w:rFonts w:cstheme="minorHAnsi"/>
                  </w:rPr>
                  <w:fldChar w:fldCharType="end"/>
                </w:r>
                <w:r>
                  <w:rPr>
                    <w:rFonts w:cstheme="minorHAnsi"/>
                  </w:rPr>
                  <w:t>:</w:t>
                </w:r>
              </w:ins>
            </w:p>
            <w:p w14:paraId="2D177A0A" w14:textId="77777777" w:rsidR="0012078D" w:rsidRDefault="00AA082C" w:rsidP="0012078D">
              <w:pPr>
                <w:pStyle w:val="Bibliografa"/>
                <w:ind w:left="720" w:hanging="720"/>
                <w:rPr>
                  <w:noProof/>
                  <w:sz w:val="24"/>
                  <w:szCs w:val="24"/>
                </w:rPr>
              </w:pPr>
              <w:ins w:id="1303" w:author="Gonzalo Pedrotti" w:date="2019-05-13T21:47:00Z">
                <w:r>
                  <w:fldChar w:fldCharType="begin"/>
                </w:r>
                <w:r>
                  <w:instrText>BIBLIOGRAPHY</w:instrText>
                </w:r>
                <w:r>
                  <w:fldChar w:fldCharType="separate"/>
                </w:r>
              </w:ins>
              <w:r w:rsidR="0012078D">
                <w:rPr>
                  <w:i/>
                  <w:iCs/>
                  <w:noProof/>
                </w:rPr>
                <w:t>Las 5 ceremonias de Scrum: clave para la gestión de procesos</w:t>
              </w:r>
              <w:r w:rsidR="0012078D">
                <w:rPr>
                  <w:noProof/>
                </w:rPr>
                <w:t>. (13 de 05 de 2019). Obtenido de https://www2.deloitte.com/es/es/pages/technology/articles/ceremonias-scrum.html</w:t>
              </w:r>
            </w:p>
            <w:p w14:paraId="78B1AC85" w14:textId="77777777" w:rsidR="0012078D" w:rsidRDefault="0012078D" w:rsidP="0012078D">
              <w:pPr>
                <w:pStyle w:val="Bibliografa"/>
                <w:ind w:left="720" w:hanging="720"/>
                <w:rPr>
                  <w:noProof/>
                </w:rPr>
              </w:pPr>
              <w:r>
                <w:rPr>
                  <w:noProof/>
                </w:rPr>
                <w:t xml:space="preserve">Metodo, G. (13 de 05 de 2019). </w:t>
              </w:r>
              <w:r>
                <w:rPr>
                  <w:i/>
                  <w:iCs/>
                  <w:noProof/>
                </w:rPr>
                <w:t>¿Por qué utilizar Scrum en la Gestión de Proyectos</w:t>
              </w:r>
              <w:r>
                <w:rPr>
                  <w:noProof/>
                </w:rPr>
                <w:t>. Obtenido de http://blog.metodoconsultores.com/scrum-gestion-proyectos/</w:t>
              </w:r>
            </w:p>
            <w:p w14:paraId="533450D1" w14:textId="77777777" w:rsidR="0012078D" w:rsidRDefault="0012078D" w:rsidP="0012078D">
              <w:pPr>
                <w:pStyle w:val="Bibliografa"/>
                <w:ind w:left="720" w:hanging="720"/>
                <w:rPr>
                  <w:noProof/>
                </w:rPr>
              </w:pPr>
              <w:r>
                <w:rPr>
                  <w:noProof/>
                </w:rPr>
                <w:t xml:space="preserve">Plaza, M. (13 de 05 de 2019). </w:t>
              </w:r>
              <w:r>
                <w:rPr>
                  <w:i/>
                  <w:iCs/>
                  <w:noProof/>
                </w:rPr>
                <w:t>Management Plaza</w:t>
              </w:r>
              <w:r>
                <w:rPr>
                  <w:noProof/>
                </w:rPr>
                <w:t>. Obtenido de https://managementplaza.es/blog/desarrollar_un_proyecto_con_scrum/</w:t>
              </w:r>
            </w:p>
            <w:p w14:paraId="190D4E5A" w14:textId="77777777" w:rsidR="0012078D" w:rsidRDefault="0012078D" w:rsidP="0012078D">
              <w:pPr>
                <w:pStyle w:val="Bibliografa"/>
                <w:ind w:left="720" w:hanging="720"/>
                <w:rPr>
                  <w:noProof/>
                </w:rPr>
              </w:pPr>
              <w:r>
                <w:rPr>
                  <w:noProof/>
                </w:rPr>
                <w:t xml:space="preserve">proyectos?, ¿. c. (13 de 05 de 2019). </w:t>
              </w:r>
              <w:r>
                <w:rPr>
                  <w:i/>
                  <w:iCs/>
                  <w:noProof/>
                </w:rPr>
                <w:t>OBS Business School</w:t>
              </w:r>
              <w:r>
                <w:rPr>
                  <w:noProof/>
                </w:rPr>
                <w:t>. Obtenido de https://www.obs-edu.com/int/blog-project-management/temas-actuales-de-project-management/te-conviene-utilizar-la-metodologia-scrum-en-tus-proyectos</w:t>
              </w:r>
            </w:p>
            <w:p w14:paraId="2E837FCE" w14:textId="77777777" w:rsidR="0012078D" w:rsidRDefault="0012078D" w:rsidP="0012078D">
              <w:pPr>
                <w:pStyle w:val="Bibliografa"/>
                <w:ind w:left="720" w:hanging="720"/>
                <w:rPr>
                  <w:noProof/>
                </w:rPr>
              </w:pPr>
              <w:r>
                <w:rPr>
                  <w:noProof/>
                </w:rPr>
                <w:t xml:space="preserve">sequal. (13 de 05 de 2019). </w:t>
              </w:r>
              <w:r>
                <w:rPr>
                  <w:i/>
                  <w:iCs/>
                  <w:noProof/>
                </w:rPr>
                <w:t>¿Por qué utilizar SCRUM?</w:t>
              </w:r>
              <w:r>
                <w:rPr>
                  <w:noProof/>
                </w:rPr>
                <w:t xml:space="preserve"> Obtenido de http://sequal.com.mx/contacto/347-ipor-que-utilizar-scrum.html</w:t>
              </w:r>
            </w:p>
            <w:p w14:paraId="05CAC2A7" w14:textId="77777777" w:rsidR="0012078D" w:rsidRDefault="0012078D" w:rsidP="0012078D">
              <w:pPr>
                <w:pStyle w:val="Bibliografa"/>
                <w:ind w:left="720" w:hanging="720"/>
                <w:rPr>
                  <w:noProof/>
                </w:rPr>
              </w:pPr>
              <w:r>
                <w:rPr>
                  <w:noProof/>
                </w:rPr>
                <w:t xml:space="preserve">Villafañe, C. (2016). </w:t>
              </w:r>
              <w:r>
                <w:rPr>
                  <w:i/>
                  <w:iCs/>
                  <w:noProof/>
                </w:rPr>
                <w:t>Metodología para el Desarrollo del Producto.</w:t>
              </w:r>
              <w:r>
                <w:rPr>
                  <w:noProof/>
                </w:rPr>
                <w:t xml:space="preserve"> Villa María.</w:t>
              </w:r>
            </w:p>
            <w:p w14:paraId="7D14E842" w14:textId="367F540C" w:rsidR="00AA082C" w:rsidRDefault="00AA082C" w:rsidP="0012078D">
              <w:pPr>
                <w:rPr>
                  <w:ins w:id="1304" w:author="Gonzalo Pedrotti" w:date="2019-05-13T21:47:00Z"/>
                </w:rPr>
              </w:pPr>
              <w:ins w:id="1305" w:author="Gonzalo Pedrotti" w:date="2019-05-13T21:47:00Z">
                <w:r>
                  <w:rPr>
                    <w:b/>
                    <w:bCs/>
                  </w:rPr>
                  <w:fldChar w:fldCharType="end"/>
                </w:r>
              </w:ins>
            </w:p>
            <w:customXmlInsRangeStart w:id="1306" w:author="Gonzalo Pedrotti" w:date="2019-05-13T21:47:00Z"/>
          </w:sdtContent>
        </w:sdt>
        <w:customXmlInsRangeEnd w:id="1306"/>
        <w:customXmlInsRangeStart w:id="1307" w:author="Gonzalo Pedrotti" w:date="2019-05-13T21:47:00Z"/>
      </w:sdtContent>
    </w:sdt>
    <w:customXmlInsRangeEnd w:id="1307"/>
    <w:p w14:paraId="2021B997" w14:textId="3E65056F" w:rsidR="00B94A9A" w:rsidRPr="0033419B" w:rsidRDefault="00B94A9A">
      <w:pPr>
        <w:jc w:val="both"/>
        <w:rPr>
          <w:rFonts w:cstheme="minorHAnsi"/>
        </w:rPr>
        <w:pPrChange w:id="1308" w:author="Gonzalo Pedrotti" w:date="2019-05-13T21:42:00Z">
          <w:pPr>
            <w:pStyle w:val="Prrafodelista"/>
            <w:numPr>
              <w:numId w:val="7"/>
            </w:numPr>
            <w:ind w:hanging="360"/>
            <w:jc w:val="both"/>
          </w:pPr>
        </w:pPrChange>
      </w:pPr>
    </w:p>
    <w:sectPr w:rsidR="00B94A9A" w:rsidRPr="0033419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4" w:author="Christian Villafañe" w:date="2019-05-06T10:26:00Z" w:initials="CV">
    <w:p w14:paraId="35A93E14" w14:textId="4523775D" w:rsidR="0058165F" w:rsidRDefault="0058165F">
      <w:pPr>
        <w:pStyle w:val="Textocomentario"/>
      </w:pPr>
      <w:r>
        <w:rPr>
          <w:rStyle w:val="Refdecomentario"/>
        </w:rPr>
        <w:annotationRef/>
      </w:r>
      <w:r>
        <w:t>Deben indicar cómo se constituirá el PO. Cuáles serán las columnas que tendrá y qué información incluirán de cada ítem.</w:t>
      </w:r>
    </w:p>
  </w:comment>
  <w:comment w:id="425" w:author="Gonzalo Pedrotti" w:date="2019-05-08T11:27:00Z" w:initials="GP">
    <w:p w14:paraId="5169F690" w14:textId="6924D058" w:rsidR="0058165F" w:rsidRDefault="0058165F">
      <w:pPr>
        <w:pStyle w:val="Textocomentario"/>
      </w:pPr>
      <w:r>
        <w:rPr>
          <w:rStyle w:val="Refdecomentario"/>
        </w:rPr>
        <w:annotationRef/>
      </w:r>
    </w:p>
  </w:comment>
  <w:comment w:id="495" w:author="Christian Villafañe" w:date="2019-05-06T10:18:00Z" w:initials="CV">
    <w:p w14:paraId="21CA7462" w14:textId="41CF2322" w:rsidR="0058165F" w:rsidRDefault="0058165F">
      <w:pPr>
        <w:pStyle w:val="Textocomentario"/>
      </w:pPr>
      <w:r>
        <w:rPr>
          <w:rStyle w:val="Refdecomentario"/>
        </w:rPr>
        <w:annotationRef/>
      </w:r>
      <w:r>
        <w:t>Referencia de dónde se obtuvo esta imagen.</w:t>
      </w:r>
    </w:p>
  </w:comment>
  <w:comment w:id="706" w:author="Christian Villafañe" w:date="2019-05-06T10:19:00Z" w:initials="CV">
    <w:p w14:paraId="4F5666F7" w14:textId="1DB940CD" w:rsidR="0058165F" w:rsidRDefault="0058165F">
      <w:pPr>
        <w:pStyle w:val="Textocomentario"/>
      </w:pPr>
      <w:r>
        <w:rPr>
          <w:rStyle w:val="Refdecomentario"/>
        </w:rPr>
        <w:annotationRef/>
      </w:r>
      <w:r>
        <w:t>Deben mencionarlo como parte del equipo, como un integrante más, con nombre y apellido.</w:t>
      </w:r>
    </w:p>
  </w:comment>
  <w:comment w:id="711" w:author="Christian Villafañe" w:date="2019-05-06T10:20:00Z" w:initials="CV">
    <w:p w14:paraId="1A3F1E75" w14:textId="59071D40" w:rsidR="0058165F" w:rsidRDefault="0058165F">
      <w:pPr>
        <w:pStyle w:val="Textocomentario"/>
      </w:pPr>
      <w:r>
        <w:rPr>
          <w:rStyle w:val="Refdecomentario"/>
        </w:rPr>
        <w:annotationRef/>
      </w:r>
      <w:r>
        <w:t>Falta el PO</w:t>
      </w:r>
    </w:p>
  </w:comment>
  <w:comment w:id="897" w:author="Christian Villafañe" w:date="2019-05-06T10:33:00Z" w:initials="CV">
    <w:p w14:paraId="0BE61BF7" w14:textId="05763A4E" w:rsidR="0058165F" w:rsidRDefault="0058165F">
      <w:pPr>
        <w:pStyle w:val="Textocomentario"/>
      </w:pPr>
      <w:r>
        <w:rPr>
          <w:rStyle w:val="Refdecomentario"/>
        </w:rPr>
        <w:annotationRef/>
      </w:r>
      <w:r>
        <w:t>No dejen de incluir los criterios de aceptación, la descripción de la historia, la prioridad y el sprint en el que se realizó.</w:t>
      </w:r>
    </w:p>
  </w:comment>
  <w:comment w:id="915" w:author="Christian Villafañe" w:date="2019-05-06T10:36:00Z" w:initials="CV">
    <w:p w14:paraId="1E0926B6" w14:textId="5629AFF9" w:rsidR="0058165F" w:rsidRDefault="0058165F">
      <w:pPr>
        <w:pStyle w:val="Textocomentario"/>
      </w:pPr>
      <w:r>
        <w:rPr>
          <w:rStyle w:val="Refdecomentario"/>
        </w:rPr>
        <w:annotationRef/>
      </w:r>
      <w:r>
        <w:t>estima</w:t>
      </w:r>
    </w:p>
  </w:comment>
  <w:comment w:id="1175" w:author="Christian Villafañe" w:date="2019-05-06T10:44:00Z" w:initials="CV">
    <w:p w14:paraId="1453F406" w14:textId="2C338777" w:rsidR="0058165F" w:rsidRDefault="0058165F">
      <w:pPr>
        <w:pStyle w:val="Textocomentario"/>
      </w:pPr>
      <w:r>
        <w:rPr>
          <w:rStyle w:val="Refdecomentario"/>
        </w:rPr>
        <w:annotationRef/>
      </w:r>
      <w:r>
        <w:t>Excelente decisión el haber incluido este tema en este documento. Lo voy a recomendar al resto de los equipos.</w:t>
      </w:r>
    </w:p>
  </w:comment>
  <w:comment w:id="1283" w:author="Christian Villafañe" w:date="2019-05-06T10:51:00Z" w:initials="CV">
    <w:p w14:paraId="52E384F3" w14:textId="753D00C1" w:rsidR="0058165F" w:rsidRDefault="0058165F">
      <w:pPr>
        <w:pStyle w:val="Textocomentario"/>
      </w:pPr>
      <w:r>
        <w:rPr>
          <w:rStyle w:val="Refdecomentario"/>
        </w:rPr>
        <w:annotationRef/>
      </w:r>
      <w:r>
        <w:t>Ok para el versionado del código fuente, pero falta todo lo relacionado a los demás ítems de configuración de la gestión. Cómo y dónde se almacenará el código fuente? Cómo y dónde se almacenará la documentación del proyecto? Y la del producto? Cómo se versionarán los documentos del proyecto? Cómo se identificarán los ítems de configuración? Cómo se llamarán esos ítems?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93E14" w15:done="1"/>
  <w15:commentEx w15:paraId="5169F690" w15:paraIdParent="35A93E14" w15:done="1"/>
  <w15:commentEx w15:paraId="21CA7462" w15:done="1"/>
  <w15:commentEx w15:paraId="4F5666F7" w15:done="1"/>
  <w15:commentEx w15:paraId="1A3F1E75" w15:done="1"/>
  <w15:commentEx w15:paraId="0BE61BF7" w15:done="1"/>
  <w15:commentEx w15:paraId="1E0926B6" w15:done="1"/>
  <w15:commentEx w15:paraId="1453F406" w15:done="1"/>
  <w15:commentEx w15:paraId="52E384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E14" w16cid:durableId="207A8A4B"/>
  <w16cid:commentId w16cid:paraId="5169F690" w16cid:durableId="207D3BBF"/>
  <w16cid:commentId w16cid:paraId="21CA7462" w16cid:durableId="207A8862"/>
  <w16cid:commentId w16cid:paraId="4F5666F7" w16cid:durableId="207A88CF"/>
  <w16cid:commentId w16cid:paraId="1A3F1E75" w16cid:durableId="207A8907"/>
  <w16cid:commentId w16cid:paraId="0BE61BF7" w16cid:durableId="207A8C07"/>
  <w16cid:commentId w16cid:paraId="1E0926B6" w16cid:durableId="207A8CA8"/>
  <w16cid:commentId w16cid:paraId="1453F406" w16cid:durableId="207A8E7B"/>
  <w16cid:commentId w16cid:paraId="52E384F3" w16cid:durableId="207A9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1436"/>
    <w:multiLevelType w:val="hybridMultilevel"/>
    <w:tmpl w:val="0E1217E2"/>
    <w:lvl w:ilvl="0" w:tplc="2BDABD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C016DD"/>
    <w:multiLevelType w:val="hybridMultilevel"/>
    <w:tmpl w:val="C5386A90"/>
    <w:lvl w:ilvl="0" w:tplc="3348CC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3E7485"/>
    <w:multiLevelType w:val="hybridMultilevel"/>
    <w:tmpl w:val="D5E2EAFC"/>
    <w:lvl w:ilvl="0" w:tplc="2BDABDB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74600D"/>
    <w:multiLevelType w:val="hybridMultilevel"/>
    <w:tmpl w:val="166471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380C1C"/>
    <w:multiLevelType w:val="hybridMultilevel"/>
    <w:tmpl w:val="9CD8A6D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1631073"/>
    <w:multiLevelType w:val="hybridMultilevel"/>
    <w:tmpl w:val="9216EBD2"/>
    <w:lvl w:ilvl="0" w:tplc="2BDABD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781CF1"/>
    <w:multiLevelType w:val="hybridMultilevel"/>
    <w:tmpl w:val="F0766F36"/>
    <w:lvl w:ilvl="0" w:tplc="2BDABD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E577A3"/>
    <w:multiLevelType w:val="hybridMultilevel"/>
    <w:tmpl w:val="EB42EB28"/>
    <w:lvl w:ilvl="0" w:tplc="2BDABDB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64B012AA"/>
    <w:multiLevelType w:val="hybridMultilevel"/>
    <w:tmpl w:val="4BEE66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5CE5A0E"/>
    <w:multiLevelType w:val="hybridMultilevel"/>
    <w:tmpl w:val="120EF7D6"/>
    <w:lvl w:ilvl="0" w:tplc="2BDABD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7E04439"/>
    <w:multiLevelType w:val="hybridMultilevel"/>
    <w:tmpl w:val="416AE90C"/>
    <w:lvl w:ilvl="0" w:tplc="2BDABD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90B0C58"/>
    <w:multiLevelType w:val="hybridMultilevel"/>
    <w:tmpl w:val="69FC846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CEE33BB"/>
    <w:multiLevelType w:val="hybridMultilevel"/>
    <w:tmpl w:val="7FDE108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2B274D8"/>
    <w:multiLevelType w:val="hybridMultilevel"/>
    <w:tmpl w:val="CA18A6F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0D08FB"/>
    <w:multiLevelType w:val="hybridMultilevel"/>
    <w:tmpl w:val="78E43EA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37536D"/>
    <w:multiLevelType w:val="hybridMultilevel"/>
    <w:tmpl w:val="0344C7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9"/>
  </w:num>
  <w:num w:numId="5">
    <w:abstractNumId w:val="6"/>
  </w:num>
  <w:num w:numId="6">
    <w:abstractNumId w:val="5"/>
  </w:num>
  <w:num w:numId="7">
    <w:abstractNumId w:val="0"/>
  </w:num>
  <w:num w:numId="8">
    <w:abstractNumId w:val="7"/>
  </w:num>
  <w:num w:numId="9">
    <w:abstractNumId w:val="12"/>
  </w:num>
  <w:num w:numId="10">
    <w:abstractNumId w:val="14"/>
  </w:num>
  <w:num w:numId="11">
    <w:abstractNumId w:val="13"/>
  </w:num>
  <w:num w:numId="12">
    <w:abstractNumId w:val="8"/>
  </w:num>
  <w:num w:numId="13">
    <w:abstractNumId w:val="3"/>
  </w:num>
  <w:num w:numId="14">
    <w:abstractNumId w:val="11"/>
  </w:num>
  <w:num w:numId="15">
    <w:abstractNumId w:val="15"/>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o Pedrotti">
    <w15:presenceInfo w15:providerId="Windows Live" w15:userId="f9763bba3b9d7045"/>
  </w15:person>
  <w15:person w15:author="Christian Villafañe">
    <w15:presenceInfo w15:providerId="Windows Live" w15:userId="4ad116e00aa21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AD2"/>
    <w:rsid w:val="00007511"/>
    <w:rsid w:val="000128CF"/>
    <w:rsid w:val="00020EE1"/>
    <w:rsid w:val="0002753D"/>
    <w:rsid w:val="0003029F"/>
    <w:rsid w:val="000323EB"/>
    <w:rsid w:val="000A09CB"/>
    <w:rsid w:val="000B18F2"/>
    <w:rsid w:val="000B3AA7"/>
    <w:rsid w:val="000B778F"/>
    <w:rsid w:val="000C226A"/>
    <w:rsid w:val="000C4D3F"/>
    <w:rsid w:val="000D50EF"/>
    <w:rsid w:val="000D6E5C"/>
    <w:rsid w:val="000E4ADC"/>
    <w:rsid w:val="000E68E2"/>
    <w:rsid w:val="000F094C"/>
    <w:rsid w:val="0011298C"/>
    <w:rsid w:val="0012078D"/>
    <w:rsid w:val="00124CA7"/>
    <w:rsid w:val="001258CB"/>
    <w:rsid w:val="00141C13"/>
    <w:rsid w:val="00154CA7"/>
    <w:rsid w:val="0016166E"/>
    <w:rsid w:val="0017056B"/>
    <w:rsid w:val="00171726"/>
    <w:rsid w:val="00174AD1"/>
    <w:rsid w:val="0017775A"/>
    <w:rsid w:val="0018161C"/>
    <w:rsid w:val="0018161E"/>
    <w:rsid w:val="0018691C"/>
    <w:rsid w:val="00187226"/>
    <w:rsid w:val="001A04B6"/>
    <w:rsid w:val="001A0E85"/>
    <w:rsid w:val="001B1595"/>
    <w:rsid w:val="001B4F1E"/>
    <w:rsid w:val="001C13A8"/>
    <w:rsid w:val="001C5906"/>
    <w:rsid w:val="001C7018"/>
    <w:rsid w:val="001D15F7"/>
    <w:rsid w:val="001D219C"/>
    <w:rsid w:val="001D7729"/>
    <w:rsid w:val="001E39F1"/>
    <w:rsid w:val="001E6C76"/>
    <w:rsid w:val="00210A3E"/>
    <w:rsid w:val="00216BC3"/>
    <w:rsid w:val="00221088"/>
    <w:rsid w:val="00224E4E"/>
    <w:rsid w:val="002264F3"/>
    <w:rsid w:val="00234991"/>
    <w:rsid w:val="00245404"/>
    <w:rsid w:val="002634C9"/>
    <w:rsid w:val="00271002"/>
    <w:rsid w:val="0027414E"/>
    <w:rsid w:val="0027593A"/>
    <w:rsid w:val="002A20F2"/>
    <w:rsid w:val="002A4CF5"/>
    <w:rsid w:val="002B38A5"/>
    <w:rsid w:val="002B5A9F"/>
    <w:rsid w:val="002C2842"/>
    <w:rsid w:val="002C3765"/>
    <w:rsid w:val="002E151A"/>
    <w:rsid w:val="002E1934"/>
    <w:rsid w:val="002E402A"/>
    <w:rsid w:val="002F3555"/>
    <w:rsid w:val="002F3C28"/>
    <w:rsid w:val="002F7DA9"/>
    <w:rsid w:val="003108A0"/>
    <w:rsid w:val="0031347F"/>
    <w:rsid w:val="0033419B"/>
    <w:rsid w:val="00334FAE"/>
    <w:rsid w:val="003353FA"/>
    <w:rsid w:val="00341958"/>
    <w:rsid w:val="0034196A"/>
    <w:rsid w:val="00347C41"/>
    <w:rsid w:val="003614A4"/>
    <w:rsid w:val="00371283"/>
    <w:rsid w:val="00392B20"/>
    <w:rsid w:val="00395689"/>
    <w:rsid w:val="003A2F36"/>
    <w:rsid w:val="003A78E8"/>
    <w:rsid w:val="003C3BB8"/>
    <w:rsid w:val="003D032A"/>
    <w:rsid w:val="003D1078"/>
    <w:rsid w:val="003D5E0A"/>
    <w:rsid w:val="003E23FF"/>
    <w:rsid w:val="003E3398"/>
    <w:rsid w:val="00411BDF"/>
    <w:rsid w:val="00413BD4"/>
    <w:rsid w:val="00414242"/>
    <w:rsid w:val="00445150"/>
    <w:rsid w:val="00457583"/>
    <w:rsid w:val="00472D8B"/>
    <w:rsid w:val="00476A3D"/>
    <w:rsid w:val="00483D55"/>
    <w:rsid w:val="00486710"/>
    <w:rsid w:val="004953E5"/>
    <w:rsid w:val="004A1FBA"/>
    <w:rsid w:val="004A2EAB"/>
    <w:rsid w:val="004A4176"/>
    <w:rsid w:val="004A7211"/>
    <w:rsid w:val="004B21E7"/>
    <w:rsid w:val="004B4D27"/>
    <w:rsid w:val="004B51CC"/>
    <w:rsid w:val="004B71CC"/>
    <w:rsid w:val="004D31A8"/>
    <w:rsid w:val="004D63BD"/>
    <w:rsid w:val="004E018A"/>
    <w:rsid w:val="004E0CF5"/>
    <w:rsid w:val="005020BE"/>
    <w:rsid w:val="005048A1"/>
    <w:rsid w:val="00515B1C"/>
    <w:rsid w:val="00517F0B"/>
    <w:rsid w:val="00525EDE"/>
    <w:rsid w:val="00531031"/>
    <w:rsid w:val="00547493"/>
    <w:rsid w:val="0055563C"/>
    <w:rsid w:val="005674B6"/>
    <w:rsid w:val="00570D13"/>
    <w:rsid w:val="00577EB2"/>
    <w:rsid w:val="0058165F"/>
    <w:rsid w:val="00586F11"/>
    <w:rsid w:val="00595495"/>
    <w:rsid w:val="005957A3"/>
    <w:rsid w:val="00595D36"/>
    <w:rsid w:val="005C1CCC"/>
    <w:rsid w:val="005C53D8"/>
    <w:rsid w:val="005D5ABF"/>
    <w:rsid w:val="005F2CDF"/>
    <w:rsid w:val="005F7190"/>
    <w:rsid w:val="005F7A56"/>
    <w:rsid w:val="00602398"/>
    <w:rsid w:val="006064A1"/>
    <w:rsid w:val="006079E3"/>
    <w:rsid w:val="00614FA1"/>
    <w:rsid w:val="0062328A"/>
    <w:rsid w:val="00625A0C"/>
    <w:rsid w:val="00626C56"/>
    <w:rsid w:val="00632F53"/>
    <w:rsid w:val="00634DA9"/>
    <w:rsid w:val="0063595F"/>
    <w:rsid w:val="00642C59"/>
    <w:rsid w:val="00652F3B"/>
    <w:rsid w:val="00657264"/>
    <w:rsid w:val="0066109A"/>
    <w:rsid w:val="00677F58"/>
    <w:rsid w:val="00681A50"/>
    <w:rsid w:val="00687350"/>
    <w:rsid w:val="006A532E"/>
    <w:rsid w:val="006A6C0C"/>
    <w:rsid w:val="006B3C59"/>
    <w:rsid w:val="006C530D"/>
    <w:rsid w:val="006D60FD"/>
    <w:rsid w:val="006D6AEB"/>
    <w:rsid w:val="006D6D3E"/>
    <w:rsid w:val="006F4B33"/>
    <w:rsid w:val="006F5B6F"/>
    <w:rsid w:val="006F7A34"/>
    <w:rsid w:val="007022B1"/>
    <w:rsid w:val="00712176"/>
    <w:rsid w:val="00751453"/>
    <w:rsid w:val="00752FA1"/>
    <w:rsid w:val="00755CB3"/>
    <w:rsid w:val="00760286"/>
    <w:rsid w:val="007712C2"/>
    <w:rsid w:val="0077395C"/>
    <w:rsid w:val="00774103"/>
    <w:rsid w:val="007743A6"/>
    <w:rsid w:val="00780782"/>
    <w:rsid w:val="00794485"/>
    <w:rsid w:val="007970FF"/>
    <w:rsid w:val="007A04D7"/>
    <w:rsid w:val="007A31BB"/>
    <w:rsid w:val="007A495B"/>
    <w:rsid w:val="007B7CF0"/>
    <w:rsid w:val="007C1FA6"/>
    <w:rsid w:val="007D2DC7"/>
    <w:rsid w:val="007E686C"/>
    <w:rsid w:val="007F0A4A"/>
    <w:rsid w:val="00801E0A"/>
    <w:rsid w:val="0080281E"/>
    <w:rsid w:val="00803ED7"/>
    <w:rsid w:val="00812349"/>
    <w:rsid w:val="00814C1F"/>
    <w:rsid w:val="008315E8"/>
    <w:rsid w:val="00840167"/>
    <w:rsid w:val="0084676C"/>
    <w:rsid w:val="00864D86"/>
    <w:rsid w:val="008673B6"/>
    <w:rsid w:val="0087401F"/>
    <w:rsid w:val="0087746D"/>
    <w:rsid w:val="00890779"/>
    <w:rsid w:val="008920A0"/>
    <w:rsid w:val="0089536E"/>
    <w:rsid w:val="0089577D"/>
    <w:rsid w:val="0089695C"/>
    <w:rsid w:val="008B09E1"/>
    <w:rsid w:val="008B3D75"/>
    <w:rsid w:val="008C174C"/>
    <w:rsid w:val="008C3B32"/>
    <w:rsid w:val="008C3B58"/>
    <w:rsid w:val="008C6A2C"/>
    <w:rsid w:val="008D1AD2"/>
    <w:rsid w:val="008E051F"/>
    <w:rsid w:val="008E1AE2"/>
    <w:rsid w:val="008E1CF0"/>
    <w:rsid w:val="008E25A6"/>
    <w:rsid w:val="008F13B7"/>
    <w:rsid w:val="008F4576"/>
    <w:rsid w:val="00905066"/>
    <w:rsid w:val="00905845"/>
    <w:rsid w:val="0092776D"/>
    <w:rsid w:val="009304F8"/>
    <w:rsid w:val="00933B27"/>
    <w:rsid w:val="009406D7"/>
    <w:rsid w:val="009602F8"/>
    <w:rsid w:val="00960A1D"/>
    <w:rsid w:val="00963D41"/>
    <w:rsid w:val="0097417A"/>
    <w:rsid w:val="009A14B4"/>
    <w:rsid w:val="009C3BDE"/>
    <w:rsid w:val="009D1F78"/>
    <w:rsid w:val="009D2960"/>
    <w:rsid w:val="009D2F7C"/>
    <w:rsid w:val="009E48F1"/>
    <w:rsid w:val="009F3751"/>
    <w:rsid w:val="00A1303D"/>
    <w:rsid w:val="00A23918"/>
    <w:rsid w:val="00A30AC4"/>
    <w:rsid w:val="00A445B7"/>
    <w:rsid w:val="00A50DF5"/>
    <w:rsid w:val="00A5109B"/>
    <w:rsid w:val="00A56E76"/>
    <w:rsid w:val="00A71254"/>
    <w:rsid w:val="00A752BF"/>
    <w:rsid w:val="00A82C76"/>
    <w:rsid w:val="00A90625"/>
    <w:rsid w:val="00AA082C"/>
    <w:rsid w:val="00AA4004"/>
    <w:rsid w:val="00AA78FE"/>
    <w:rsid w:val="00AB1CA0"/>
    <w:rsid w:val="00AD6775"/>
    <w:rsid w:val="00AD6BDE"/>
    <w:rsid w:val="00AE4EB3"/>
    <w:rsid w:val="00AF0C70"/>
    <w:rsid w:val="00AF1659"/>
    <w:rsid w:val="00B20167"/>
    <w:rsid w:val="00B23E69"/>
    <w:rsid w:val="00B46836"/>
    <w:rsid w:val="00B47A32"/>
    <w:rsid w:val="00B51A45"/>
    <w:rsid w:val="00B66916"/>
    <w:rsid w:val="00B74BE3"/>
    <w:rsid w:val="00B93820"/>
    <w:rsid w:val="00B94A9A"/>
    <w:rsid w:val="00B95B91"/>
    <w:rsid w:val="00BB20A7"/>
    <w:rsid w:val="00BC0EC6"/>
    <w:rsid w:val="00BC75C6"/>
    <w:rsid w:val="00BD75B4"/>
    <w:rsid w:val="00BE00AE"/>
    <w:rsid w:val="00BE1092"/>
    <w:rsid w:val="00BE3C8E"/>
    <w:rsid w:val="00BF5699"/>
    <w:rsid w:val="00C03105"/>
    <w:rsid w:val="00C03BFE"/>
    <w:rsid w:val="00C16DAE"/>
    <w:rsid w:val="00C26616"/>
    <w:rsid w:val="00C30E50"/>
    <w:rsid w:val="00C3672D"/>
    <w:rsid w:val="00C43038"/>
    <w:rsid w:val="00C5432A"/>
    <w:rsid w:val="00C57EF4"/>
    <w:rsid w:val="00C64856"/>
    <w:rsid w:val="00C70671"/>
    <w:rsid w:val="00C76F7C"/>
    <w:rsid w:val="00C77B8B"/>
    <w:rsid w:val="00C8082D"/>
    <w:rsid w:val="00C85623"/>
    <w:rsid w:val="00C8631F"/>
    <w:rsid w:val="00C90456"/>
    <w:rsid w:val="00C93D8E"/>
    <w:rsid w:val="00CA7CCC"/>
    <w:rsid w:val="00CB3B2B"/>
    <w:rsid w:val="00CC3D16"/>
    <w:rsid w:val="00CD32F5"/>
    <w:rsid w:val="00CD4496"/>
    <w:rsid w:val="00D0629F"/>
    <w:rsid w:val="00D06653"/>
    <w:rsid w:val="00D12BA1"/>
    <w:rsid w:val="00D17740"/>
    <w:rsid w:val="00D27788"/>
    <w:rsid w:val="00D30C45"/>
    <w:rsid w:val="00D30C94"/>
    <w:rsid w:val="00D36B20"/>
    <w:rsid w:val="00D37D1E"/>
    <w:rsid w:val="00D52ACB"/>
    <w:rsid w:val="00D52E48"/>
    <w:rsid w:val="00D71936"/>
    <w:rsid w:val="00D75DD3"/>
    <w:rsid w:val="00D8142C"/>
    <w:rsid w:val="00D864CF"/>
    <w:rsid w:val="00D9760A"/>
    <w:rsid w:val="00DD7782"/>
    <w:rsid w:val="00DE3F8E"/>
    <w:rsid w:val="00DF0D50"/>
    <w:rsid w:val="00DF27D9"/>
    <w:rsid w:val="00DF61F8"/>
    <w:rsid w:val="00E213FE"/>
    <w:rsid w:val="00E25A96"/>
    <w:rsid w:val="00E312F6"/>
    <w:rsid w:val="00E42036"/>
    <w:rsid w:val="00E43403"/>
    <w:rsid w:val="00E630DB"/>
    <w:rsid w:val="00E722D3"/>
    <w:rsid w:val="00E77DC4"/>
    <w:rsid w:val="00E80393"/>
    <w:rsid w:val="00E84F2C"/>
    <w:rsid w:val="00EB015F"/>
    <w:rsid w:val="00EB25BF"/>
    <w:rsid w:val="00EC0EAD"/>
    <w:rsid w:val="00EC2469"/>
    <w:rsid w:val="00EC261D"/>
    <w:rsid w:val="00EF2444"/>
    <w:rsid w:val="00EF36B0"/>
    <w:rsid w:val="00F01960"/>
    <w:rsid w:val="00F02430"/>
    <w:rsid w:val="00F036BB"/>
    <w:rsid w:val="00F104B6"/>
    <w:rsid w:val="00F10E52"/>
    <w:rsid w:val="00F1209E"/>
    <w:rsid w:val="00F2562A"/>
    <w:rsid w:val="00F30432"/>
    <w:rsid w:val="00F3748B"/>
    <w:rsid w:val="00F431A6"/>
    <w:rsid w:val="00F459AF"/>
    <w:rsid w:val="00F535E3"/>
    <w:rsid w:val="00F61264"/>
    <w:rsid w:val="00F63392"/>
    <w:rsid w:val="00F64483"/>
    <w:rsid w:val="00F664A8"/>
    <w:rsid w:val="00F745E5"/>
    <w:rsid w:val="00F83069"/>
    <w:rsid w:val="00F935D3"/>
    <w:rsid w:val="00F93705"/>
    <w:rsid w:val="00FA37B0"/>
    <w:rsid w:val="00FA401B"/>
    <w:rsid w:val="00FC3903"/>
    <w:rsid w:val="00FC5107"/>
    <w:rsid w:val="00FD1BF1"/>
    <w:rsid w:val="00FD4590"/>
    <w:rsid w:val="00FE31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D35D"/>
  <w15:chartTrackingRefBased/>
  <w15:docId w15:val="{EBAB4321-5B16-439B-868D-1F895597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2D"/>
  </w:style>
  <w:style w:type="paragraph" w:styleId="Ttulo1">
    <w:name w:val="heading 1"/>
    <w:basedOn w:val="Normal"/>
    <w:next w:val="Normal"/>
    <w:link w:val="Ttulo1Car"/>
    <w:uiPriority w:val="9"/>
    <w:qFormat/>
    <w:rsid w:val="00C80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6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6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082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8082D"/>
    <w:rPr>
      <w:rFonts w:eastAsiaTheme="minorEastAsia"/>
      <w:lang w:eastAsia="es-AR"/>
    </w:rPr>
  </w:style>
  <w:style w:type="character" w:customStyle="1" w:styleId="Ttulo1Car">
    <w:name w:val="Título 1 Car"/>
    <w:basedOn w:val="Fuentedeprrafopredeter"/>
    <w:link w:val="Ttulo1"/>
    <w:uiPriority w:val="9"/>
    <w:rsid w:val="00C8082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C8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9695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D2DC7"/>
    <w:pPr>
      <w:outlineLvl w:val="9"/>
    </w:pPr>
    <w:rPr>
      <w:lang w:eastAsia="es-AR"/>
    </w:rPr>
  </w:style>
  <w:style w:type="paragraph" w:styleId="TDC1">
    <w:name w:val="toc 1"/>
    <w:basedOn w:val="Normal"/>
    <w:next w:val="Normal"/>
    <w:autoRedefine/>
    <w:uiPriority w:val="39"/>
    <w:unhideWhenUsed/>
    <w:rsid w:val="007D2DC7"/>
    <w:pPr>
      <w:spacing w:after="100"/>
    </w:pPr>
  </w:style>
  <w:style w:type="paragraph" w:styleId="TDC2">
    <w:name w:val="toc 2"/>
    <w:basedOn w:val="Normal"/>
    <w:next w:val="Normal"/>
    <w:autoRedefine/>
    <w:uiPriority w:val="39"/>
    <w:unhideWhenUsed/>
    <w:rsid w:val="007D2DC7"/>
    <w:pPr>
      <w:spacing w:after="100"/>
      <w:ind w:left="220"/>
    </w:pPr>
  </w:style>
  <w:style w:type="character" w:styleId="Hipervnculo">
    <w:name w:val="Hyperlink"/>
    <w:basedOn w:val="Fuentedeprrafopredeter"/>
    <w:uiPriority w:val="99"/>
    <w:unhideWhenUsed/>
    <w:rsid w:val="007D2DC7"/>
    <w:rPr>
      <w:color w:val="0563C1" w:themeColor="hyperlink"/>
      <w:u w:val="single"/>
    </w:rPr>
  </w:style>
  <w:style w:type="paragraph" w:styleId="Prrafodelista">
    <w:name w:val="List Paragraph"/>
    <w:basedOn w:val="Normal"/>
    <w:uiPriority w:val="34"/>
    <w:qFormat/>
    <w:rsid w:val="009D2F7C"/>
    <w:pPr>
      <w:ind w:left="720"/>
      <w:contextualSpacing/>
    </w:pPr>
  </w:style>
  <w:style w:type="paragraph" w:styleId="Textodeglobo">
    <w:name w:val="Balloon Text"/>
    <w:basedOn w:val="Normal"/>
    <w:link w:val="TextodegloboCar"/>
    <w:uiPriority w:val="99"/>
    <w:semiHidden/>
    <w:unhideWhenUsed/>
    <w:rsid w:val="00347C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7C41"/>
    <w:rPr>
      <w:rFonts w:ascii="Segoe UI" w:hAnsi="Segoe UI" w:cs="Segoe UI"/>
      <w:sz w:val="18"/>
      <w:szCs w:val="18"/>
    </w:rPr>
  </w:style>
  <w:style w:type="character" w:styleId="Refdecomentario">
    <w:name w:val="annotation reference"/>
    <w:basedOn w:val="Fuentedeprrafopredeter"/>
    <w:uiPriority w:val="99"/>
    <w:semiHidden/>
    <w:unhideWhenUsed/>
    <w:rsid w:val="000B3AA7"/>
    <w:rPr>
      <w:sz w:val="16"/>
      <w:szCs w:val="16"/>
    </w:rPr>
  </w:style>
  <w:style w:type="paragraph" w:styleId="Textocomentario">
    <w:name w:val="annotation text"/>
    <w:basedOn w:val="Normal"/>
    <w:link w:val="TextocomentarioCar"/>
    <w:uiPriority w:val="99"/>
    <w:semiHidden/>
    <w:unhideWhenUsed/>
    <w:rsid w:val="000B3A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3AA7"/>
    <w:rPr>
      <w:sz w:val="20"/>
      <w:szCs w:val="20"/>
    </w:rPr>
  </w:style>
  <w:style w:type="paragraph" w:styleId="Asuntodelcomentario">
    <w:name w:val="annotation subject"/>
    <w:basedOn w:val="Textocomentario"/>
    <w:next w:val="Textocomentario"/>
    <w:link w:val="AsuntodelcomentarioCar"/>
    <w:uiPriority w:val="99"/>
    <w:semiHidden/>
    <w:unhideWhenUsed/>
    <w:rsid w:val="000B3AA7"/>
    <w:rPr>
      <w:b/>
      <w:bCs/>
    </w:rPr>
  </w:style>
  <w:style w:type="character" w:customStyle="1" w:styleId="AsuntodelcomentarioCar">
    <w:name w:val="Asunto del comentario Car"/>
    <w:basedOn w:val="TextocomentarioCar"/>
    <w:link w:val="Asuntodelcomentario"/>
    <w:uiPriority w:val="99"/>
    <w:semiHidden/>
    <w:rsid w:val="000B3AA7"/>
    <w:rPr>
      <w:b/>
      <w:bCs/>
      <w:sz w:val="20"/>
      <w:szCs w:val="20"/>
    </w:rPr>
  </w:style>
  <w:style w:type="paragraph" w:styleId="Textoindependiente">
    <w:name w:val="Body Text"/>
    <w:basedOn w:val="Normal"/>
    <w:link w:val="TextoindependienteCar"/>
    <w:rsid w:val="002C2842"/>
    <w:pPr>
      <w:spacing w:after="240" w:line="240" w:lineRule="atLeast"/>
      <w:ind w:firstLine="360"/>
      <w:jc w:val="both"/>
    </w:pPr>
    <w:rPr>
      <w:rFonts w:ascii="Garamond" w:eastAsia="Times New Roman" w:hAnsi="Garamond" w:cs="Garamond"/>
      <w:lang w:val="en-US" w:eastAsia="es-ES" w:bidi="hi-IN"/>
    </w:rPr>
  </w:style>
  <w:style w:type="character" w:customStyle="1" w:styleId="TextoindependienteCar">
    <w:name w:val="Texto independiente Car"/>
    <w:basedOn w:val="Fuentedeprrafopredeter"/>
    <w:link w:val="Textoindependiente"/>
    <w:rsid w:val="002C2842"/>
    <w:rPr>
      <w:rFonts w:ascii="Garamond" w:eastAsia="Times New Roman" w:hAnsi="Garamond" w:cs="Garamond"/>
      <w:lang w:val="en-US" w:eastAsia="es-ES" w:bidi="hi-IN"/>
    </w:rPr>
  </w:style>
  <w:style w:type="paragraph" w:styleId="Descripcin">
    <w:name w:val="caption"/>
    <w:basedOn w:val="Normal"/>
    <w:next w:val="Normal"/>
    <w:uiPriority w:val="35"/>
    <w:semiHidden/>
    <w:unhideWhenUsed/>
    <w:qFormat/>
    <w:rsid w:val="004B51C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B51CC"/>
    <w:rPr>
      <w:color w:val="605E5C"/>
      <w:shd w:val="clear" w:color="auto" w:fill="E1DFDD"/>
    </w:rPr>
  </w:style>
  <w:style w:type="character" w:customStyle="1" w:styleId="Ttulo3Car">
    <w:name w:val="Título 3 Car"/>
    <w:basedOn w:val="Fuentedeprrafopredeter"/>
    <w:link w:val="Ttulo3"/>
    <w:uiPriority w:val="9"/>
    <w:rsid w:val="0018691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8691C"/>
    <w:pPr>
      <w:spacing w:after="100"/>
      <w:ind w:left="440"/>
    </w:pPr>
  </w:style>
  <w:style w:type="paragraph" w:styleId="Bibliografa">
    <w:name w:val="Bibliography"/>
    <w:basedOn w:val="Normal"/>
    <w:next w:val="Normal"/>
    <w:uiPriority w:val="37"/>
    <w:unhideWhenUsed/>
    <w:rsid w:val="00AA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06084">
      <w:bodyDiv w:val="1"/>
      <w:marLeft w:val="0"/>
      <w:marRight w:val="0"/>
      <w:marTop w:val="0"/>
      <w:marBottom w:val="0"/>
      <w:divBdr>
        <w:top w:val="none" w:sz="0" w:space="0" w:color="auto"/>
        <w:left w:val="none" w:sz="0" w:space="0" w:color="auto"/>
        <w:bottom w:val="none" w:sz="0" w:space="0" w:color="auto"/>
        <w:right w:val="none" w:sz="0" w:space="0" w:color="auto"/>
      </w:divBdr>
    </w:div>
    <w:div w:id="910502420">
      <w:bodyDiv w:val="1"/>
      <w:marLeft w:val="0"/>
      <w:marRight w:val="0"/>
      <w:marTop w:val="0"/>
      <w:marBottom w:val="0"/>
      <w:divBdr>
        <w:top w:val="none" w:sz="0" w:space="0" w:color="auto"/>
        <w:left w:val="none" w:sz="0" w:space="0" w:color="auto"/>
        <w:bottom w:val="none" w:sz="0" w:space="0" w:color="auto"/>
        <w:right w:val="none" w:sz="0" w:space="0" w:color="auto"/>
      </w:divBdr>
    </w:div>
    <w:div w:id="1195387761">
      <w:bodyDiv w:val="1"/>
      <w:marLeft w:val="0"/>
      <w:marRight w:val="0"/>
      <w:marTop w:val="0"/>
      <w:marBottom w:val="0"/>
      <w:divBdr>
        <w:top w:val="none" w:sz="0" w:space="0" w:color="auto"/>
        <w:left w:val="none" w:sz="0" w:space="0" w:color="auto"/>
        <w:bottom w:val="none" w:sz="0" w:space="0" w:color="auto"/>
        <w:right w:val="none" w:sz="0" w:space="0" w:color="auto"/>
      </w:divBdr>
    </w:div>
    <w:div w:id="1279027072">
      <w:bodyDiv w:val="1"/>
      <w:marLeft w:val="0"/>
      <w:marRight w:val="0"/>
      <w:marTop w:val="0"/>
      <w:marBottom w:val="0"/>
      <w:divBdr>
        <w:top w:val="none" w:sz="0" w:space="0" w:color="auto"/>
        <w:left w:val="none" w:sz="0" w:space="0" w:color="auto"/>
        <w:bottom w:val="none" w:sz="0" w:space="0" w:color="auto"/>
        <w:right w:val="none" w:sz="0" w:space="0" w:color="auto"/>
      </w:divBdr>
    </w:div>
    <w:div w:id="1455513757">
      <w:bodyDiv w:val="1"/>
      <w:marLeft w:val="0"/>
      <w:marRight w:val="0"/>
      <w:marTop w:val="0"/>
      <w:marBottom w:val="0"/>
      <w:divBdr>
        <w:top w:val="none" w:sz="0" w:space="0" w:color="auto"/>
        <w:left w:val="none" w:sz="0" w:space="0" w:color="auto"/>
        <w:bottom w:val="none" w:sz="0" w:space="0" w:color="auto"/>
        <w:right w:val="none" w:sz="0" w:space="0" w:color="auto"/>
      </w:divBdr>
    </w:div>
    <w:div w:id="1513034687">
      <w:bodyDiv w:val="1"/>
      <w:marLeft w:val="0"/>
      <w:marRight w:val="0"/>
      <w:marTop w:val="0"/>
      <w:marBottom w:val="0"/>
      <w:divBdr>
        <w:top w:val="none" w:sz="0" w:space="0" w:color="auto"/>
        <w:left w:val="none" w:sz="0" w:space="0" w:color="auto"/>
        <w:bottom w:val="none" w:sz="0" w:space="0" w:color="auto"/>
        <w:right w:val="none" w:sz="0" w:space="0" w:color="auto"/>
      </w:divBdr>
    </w:div>
    <w:div w:id="1642495129">
      <w:bodyDiv w:val="1"/>
      <w:marLeft w:val="0"/>
      <w:marRight w:val="0"/>
      <w:marTop w:val="0"/>
      <w:marBottom w:val="0"/>
      <w:divBdr>
        <w:top w:val="none" w:sz="0" w:space="0" w:color="auto"/>
        <w:left w:val="none" w:sz="0" w:space="0" w:color="auto"/>
        <w:bottom w:val="none" w:sz="0" w:space="0" w:color="auto"/>
        <w:right w:val="none" w:sz="0" w:space="0" w:color="auto"/>
      </w:divBdr>
    </w:div>
    <w:div w:id="1670792931">
      <w:bodyDiv w:val="1"/>
      <w:marLeft w:val="0"/>
      <w:marRight w:val="0"/>
      <w:marTop w:val="0"/>
      <w:marBottom w:val="0"/>
      <w:divBdr>
        <w:top w:val="none" w:sz="0" w:space="0" w:color="auto"/>
        <w:left w:val="none" w:sz="0" w:space="0" w:color="auto"/>
        <w:bottom w:val="none" w:sz="0" w:space="0" w:color="auto"/>
        <w:right w:val="none" w:sz="0" w:space="0" w:color="auto"/>
      </w:divBdr>
    </w:div>
    <w:div w:id="1684895789">
      <w:bodyDiv w:val="1"/>
      <w:marLeft w:val="0"/>
      <w:marRight w:val="0"/>
      <w:marTop w:val="0"/>
      <w:marBottom w:val="0"/>
      <w:divBdr>
        <w:top w:val="none" w:sz="0" w:space="0" w:color="auto"/>
        <w:left w:val="none" w:sz="0" w:space="0" w:color="auto"/>
        <w:bottom w:val="none" w:sz="0" w:space="0" w:color="auto"/>
        <w:right w:val="none" w:sz="0" w:space="0" w:color="auto"/>
      </w:divBdr>
    </w:div>
    <w:div w:id="1741249524">
      <w:bodyDiv w:val="1"/>
      <w:marLeft w:val="0"/>
      <w:marRight w:val="0"/>
      <w:marTop w:val="0"/>
      <w:marBottom w:val="0"/>
      <w:divBdr>
        <w:top w:val="none" w:sz="0" w:space="0" w:color="auto"/>
        <w:left w:val="none" w:sz="0" w:space="0" w:color="auto"/>
        <w:bottom w:val="none" w:sz="0" w:space="0" w:color="auto"/>
        <w:right w:val="none" w:sz="0" w:space="0" w:color="auto"/>
      </w:divBdr>
    </w:div>
    <w:div w:id="20516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Man19</b:Tag>
    <b:SourceType>InternetSite</b:SourceType>
    <b:Guid>{748ABFB6-EBD6-462F-8795-5F8CCBA566E3}</b:Guid>
    <b:Author>
      <b:Author>
        <b:NameList>
          <b:Person>
            <b:Last>Plaza</b:Last>
            <b:First>Management</b:First>
          </b:Person>
        </b:NameList>
      </b:Author>
    </b:Author>
    <b:Title>Management Plaza</b:Title>
    <b:Year>2019</b:Year>
    <b:Month>05</b:Month>
    <b:Day>13</b:Day>
    <b:URL>https://managementplaza.es/blog/desarrollar_un_proyecto_con_scrum/</b:URL>
    <b:RefOrder>1</b:RefOrder>
  </b:Source>
  <b:Source>
    <b:Tag>Gru19</b:Tag>
    <b:SourceType>InternetSite</b:SourceType>
    <b:Guid>{0EFA653C-7185-450F-869A-58903C13E63A}</b:Guid>
    <b:Author>
      <b:Author>
        <b:NameList>
          <b:Person>
            <b:Last>Metodo</b:Last>
            <b:First>Grupo</b:First>
          </b:Person>
        </b:NameList>
      </b:Author>
    </b:Author>
    <b:Title>¿Por qué utilizar Scrum en la Gestión de Proyectos</b:Title>
    <b:Year>2019</b:Year>
    <b:Month>05</b:Month>
    <b:Day>13</b:Day>
    <b:URL> http://blog.metodoconsultores.com/scrum-gestion-proyectos/</b:URL>
    <b:RefOrder>2</b:RefOrder>
  </b:Source>
  <b:Source>
    <b:Tag>Tec19</b:Tag>
    <b:SourceType>InternetSite</b:SourceType>
    <b:Guid>{75BDE3C9-539A-44BC-ACA7-70247B0DC96F}</b:Guid>
    <b:Author>
      <b:Author>
        <b:NameList>
          <b:Person>
            <b:Last>proyectos?</b:Last>
            <b:First>¿Te</b:First>
            <b:Middle>conviene utilizar la metodologia SCRUM en tus</b:Middle>
          </b:Person>
        </b:NameList>
      </b:Author>
    </b:Author>
    <b:Title>OBS Business School</b:Title>
    <b:Year>2019</b:Year>
    <b:Month>05</b:Month>
    <b:Day>13</b:Day>
    <b:URL>https://www.obs-edu.com/int/blog-project-management/temas-actuales-de-project-management/te-conviene-utilizar-la-metodologia-scrum-en-tus-proyectos</b:URL>
    <b:RefOrder>3</b:RefOrder>
  </b:Source>
  <b:Source>
    <b:Tag>seq19</b:Tag>
    <b:SourceType>InternetSite</b:SourceType>
    <b:Guid>{016BEA18-AD6B-43D9-8137-ED89AE7EA506}</b:Guid>
    <b:Author>
      <b:Author>
        <b:NameList>
          <b:Person>
            <b:Last>sequal</b:Last>
          </b:Person>
        </b:NameList>
      </b:Author>
    </b:Author>
    <b:Title>¿Por qué utilizar SCRUM?</b:Title>
    <b:Year>2019</b:Year>
    <b:Month>05</b:Month>
    <b:Day>13</b:Day>
    <b:URL>http://sequal.com.mx/contacto/347-ipor-que-utilizar-scrum.html</b:URL>
    <b:RefOrder>4</b:RefOrder>
  </b:Source>
  <b:Source>
    <b:Tag>Las19</b:Tag>
    <b:SourceType>InternetSite</b:SourceType>
    <b:Guid>{E565C77A-AA02-42C7-B58F-2C9DD33B2BEC}</b:Guid>
    <b:Title>Las 5 ceremonias de Scrum: clave para la gestión de procesos</b:Title>
    <b:Year>2019</b:Year>
    <b:Month>05</b:Month>
    <b:Day>13</b:Day>
    <b:URL>https://www2.deloitte.com/es/es/pages/technology/articles/ceremonias-scrum.html</b:URL>
    <b:RefOrder>5</b:RefOrder>
  </b:Source>
  <b:Source>
    <b:Tag>Chr16</b:Tag>
    <b:SourceType>Report</b:SourceType>
    <b:Guid>{F61F8F32-BFCE-4A3D-B894-743625BC9F6D}</b:Guid>
    <b:Title>Metodología para el Desarrollo del Producto</b:Title>
    <b:Year>2016</b:Year>
    <b:Author>
      <b:Author>
        <b:NameList>
          <b:Person>
            <b:Last>Villafañe</b:Last>
            <b:First>Christian</b:First>
          </b:Person>
        </b:NameList>
      </b:Author>
    </b:Author>
    <b:City>Villa María</b:City>
    <b:RefOrder>6</b:RefOrder>
  </b:Source>
</b:Sources>
</file>

<file path=customXml/itemProps1.xml><?xml version="1.0" encoding="utf-8"?>
<ds:datastoreItem xmlns:ds="http://schemas.openxmlformats.org/officeDocument/2006/customXml" ds:itemID="{5E1A6EB5-D28B-4ADF-8F9F-F6D50F21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17</Pages>
  <Words>5098</Words>
  <Characters>28040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153</cp:revision>
  <dcterms:created xsi:type="dcterms:W3CDTF">2019-05-06T13:08:00Z</dcterms:created>
  <dcterms:modified xsi:type="dcterms:W3CDTF">2019-05-17T14:53:00Z</dcterms:modified>
</cp:coreProperties>
</file>