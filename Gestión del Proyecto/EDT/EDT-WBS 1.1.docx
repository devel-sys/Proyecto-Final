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C6B0" w14:textId="163078C6" w:rsidR="008E66C4" w:rsidRDefault="00411671" w:rsidP="008E66C4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C95FFF2" wp14:editId="3C3E15DC">
                <wp:simplePos x="0" y="0"/>
                <wp:positionH relativeFrom="column">
                  <wp:posOffset>3451529</wp:posOffset>
                </wp:positionH>
                <wp:positionV relativeFrom="paragraph">
                  <wp:posOffset>4905375</wp:posOffset>
                </wp:positionV>
                <wp:extent cx="2223821" cy="1180214"/>
                <wp:effectExtent l="0" t="0" r="5080" b="12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821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D321" w14:textId="15005917" w:rsidR="00CB4EF0" w:rsidRPr="00242F18" w:rsidRDefault="00CB4EF0" w:rsidP="00411671">
                            <w:pPr>
                              <w:contextualSpacing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Profesores</w:t>
                            </w:r>
                            <w:r w:rsidRPr="00242F18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4A5491A1" w14:textId="0A39AA53" w:rsidR="00CB4EF0" w:rsidRPr="00411671" w:rsidRDefault="00CB4EF0" w:rsidP="0041167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11671">
                              <w:rPr>
                                <w:sz w:val="36"/>
                                <w:szCs w:val="36"/>
                              </w:rPr>
                              <w:t>Villafañe, Chrisitan</w:t>
                            </w:r>
                          </w:p>
                          <w:p w14:paraId="6147FB6E" w14:textId="388AEAC7" w:rsidR="00CB4EF0" w:rsidRPr="00411671" w:rsidRDefault="00CB4EF0" w:rsidP="0041167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11671">
                              <w:rPr>
                                <w:sz w:val="36"/>
                                <w:szCs w:val="36"/>
                              </w:rPr>
                              <w:t>Cassani, Matías</w:t>
                            </w:r>
                          </w:p>
                          <w:p w14:paraId="2963B305" w14:textId="77777777" w:rsidR="00CB4EF0" w:rsidRDefault="00CB4EF0" w:rsidP="00411671">
                            <w:pPr>
                              <w:contextualSpacing/>
                              <w:jc w:val="right"/>
                            </w:pPr>
                          </w:p>
                          <w:p w14:paraId="70D77F03" w14:textId="77777777" w:rsidR="00CB4EF0" w:rsidRDefault="00CB4EF0" w:rsidP="0041167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5FF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75pt;margin-top:386.25pt;width:175.1pt;height:92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" stroked="f">
                <v:textbox>
                  <w:txbxContent>
                    <w:p w14:paraId="5D30D321" w14:textId="15005917" w:rsidR="00CB4EF0" w:rsidRPr="00242F18" w:rsidRDefault="00CB4EF0" w:rsidP="00411671">
                      <w:pPr>
                        <w:contextualSpacing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Profesores</w:t>
                      </w:r>
                      <w:r w:rsidRPr="00242F18">
                        <w:rPr>
                          <w:color w:val="4472C4" w:themeColor="accent1"/>
                          <w:sz w:val="36"/>
                          <w:szCs w:val="36"/>
                        </w:rPr>
                        <w:t>:</w:t>
                      </w:r>
                    </w:p>
                    <w:p w14:paraId="4A5491A1" w14:textId="0A39AA53" w:rsidR="00CB4EF0" w:rsidRPr="00411671" w:rsidRDefault="00CB4EF0" w:rsidP="0041167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411671">
                        <w:rPr>
                          <w:sz w:val="36"/>
                          <w:szCs w:val="36"/>
                        </w:rPr>
                        <w:t>Villafañe, Chrisitan</w:t>
                      </w:r>
                    </w:p>
                    <w:p w14:paraId="6147FB6E" w14:textId="388AEAC7" w:rsidR="00CB4EF0" w:rsidRPr="00411671" w:rsidRDefault="00CB4EF0" w:rsidP="0041167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411671">
                        <w:rPr>
                          <w:sz w:val="36"/>
                          <w:szCs w:val="36"/>
                        </w:rPr>
                        <w:t>Cassani, Matías</w:t>
                      </w:r>
                    </w:p>
                    <w:p w14:paraId="2963B305" w14:textId="77777777" w:rsidR="00CB4EF0" w:rsidRDefault="00CB4EF0" w:rsidP="00411671">
                      <w:pPr>
                        <w:contextualSpacing/>
                        <w:jc w:val="right"/>
                      </w:pPr>
                    </w:p>
                    <w:p w14:paraId="70D77F03" w14:textId="77777777" w:rsidR="00CB4EF0" w:rsidRDefault="00CB4EF0" w:rsidP="0041167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CD5DAA" wp14:editId="5FAC7D6B">
                <wp:simplePos x="0" y="0"/>
                <wp:positionH relativeFrom="page">
                  <wp:align>right</wp:align>
                </wp:positionH>
                <wp:positionV relativeFrom="paragraph">
                  <wp:posOffset>3305057</wp:posOffset>
                </wp:positionV>
                <wp:extent cx="7562850" cy="1404620"/>
                <wp:effectExtent l="0" t="0" r="0" b="25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35C8F" w14:textId="7EF523B8" w:rsidR="00CB4EF0" w:rsidRPr="00C65DB2" w:rsidRDefault="00CB4EF0" w:rsidP="008E66C4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ESTRUCTURA DE DESCOMPOSICIÓN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D5DAA" id="_x0000_s1027" type="#_x0000_t202" style="position:absolute;margin-left:544.3pt;margin-top:260.25pt;width:595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" stroked="f">
                <v:textbox style="mso-fit-shape-to-text:t">
                  <w:txbxContent>
                    <w:p w14:paraId="52935C8F" w14:textId="7EF523B8" w:rsidR="00CB4EF0" w:rsidRPr="00C65DB2" w:rsidRDefault="00CB4EF0" w:rsidP="008E66C4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ESTRUCTURA DE DESCOMPOSICIÓN DE TRABAJO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5E5718" wp14:editId="688D613A">
                <wp:simplePos x="0" y="0"/>
                <wp:positionH relativeFrom="margin">
                  <wp:align>right</wp:align>
                </wp:positionH>
                <wp:positionV relativeFrom="paragraph">
                  <wp:posOffset>2128919</wp:posOffset>
                </wp:positionV>
                <wp:extent cx="5095875" cy="1404620"/>
                <wp:effectExtent l="0" t="0" r="9525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80A66" w14:textId="77777777" w:rsidR="00CB4EF0" w:rsidRPr="00C65DB2" w:rsidRDefault="00CB4EF0" w:rsidP="008E66C4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r w:rsidRPr="00C65DB2"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E5718" id="_x0000_s1028" type="#_x0000_t202" style="position:absolute;margin-left:350.05pt;margin-top:167.65pt;width:401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" stroked="f">
                <v:textbox style="mso-fit-shape-to-text:t">
                  <w:txbxContent>
                    <w:p w14:paraId="56980A66" w14:textId="77777777" w:rsidR="00CB4EF0" w:rsidRPr="00C65DB2" w:rsidRDefault="00CB4EF0" w:rsidP="008E66C4">
                      <w:pPr>
                        <w:rPr>
                          <w:color w:val="4472C4" w:themeColor="accent1"/>
                          <w:sz w:val="100"/>
                          <w:szCs w:val="100"/>
                        </w:rPr>
                      </w:pPr>
                      <w:r w:rsidRPr="00C65DB2">
                        <w:rPr>
                          <w:color w:val="4472C4" w:themeColor="accent1"/>
                          <w:sz w:val="100"/>
                          <w:szCs w:val="100"/>
                        </w:rPr>
                        <w:t>PROYECTO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66C4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419435C7" wp14:editId="67592D6D">
            <wp:simplePos x="0" y="0"/>
            <wp:positionH relativeFrom="column">
              <wp:posOffset>2665095</wp:posOffset>
            </wp:positionH>
            <wp:positionV relativeFrom="paragraph">
              <wp:posOffset>154464</wp:posOffset>
            </wp:positionV>
            <wp:extent cx="3524250" cy="2286000"/>
            <wp:effectExtent l="0" t="0" r="0" b="0"/>
            <wp:wrapTopAndBottom/>
            <wp:docPr id="11" name="Imagen 11" descr="Resultado de imagen para fr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r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335854" w14:textId="36346D61" w:rsidR="008E66C4" w:rsidRDefault="008E66C4" w:rsidP="008E66C4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711BDB" wp14:editId="4E466BB6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F679650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1D07B3D" w14:textId="7754657B" w:rsidR="008E66C4" w:rsidRPr="00411671" w:rsidRDefault="008E66C4" w:rsidP="008E66C4">
      <w:pPr>
        <w:rPr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0D1E7EE" wp14:editId="6AAC366E">
                <wp:simplePos x="0" y="0"/>
                <wp:positionH relativeFrom="column">
                  <wp:posOffset>3466805</wp:posOffset>
                </wp:positionH>
                <wp:positionV relativeFrom="paragraph">
                  <wp:posOffset>675079</wp:posOffset>
                </wp:positionV>
                <wp:extent cx="2223821" cy="1666875"/>
                <wp:effectExtent l="0" t="0" r="508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821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B0CAA" w14:textId="77777777" w:rsidR="00CB4EF0" w:rsidRPr="00242F18" w:rsidRDefault="00CB4EF0" w:rsidP="008E66C4">
                            <w:pPr>
                              <w:contextualSpacing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Alumnos:</w:t>
                            </w:r>
                          </w:p>
                          <w:p w14:paraId="2A318710" w14:textId="77777777" w:rsidR="00CB4EF0" w:rsidRPr="00242F18" w:rsidRDefault="00CB4EF0" w:rsidP="008E66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Bottino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Natanael</w:t>
                            </w:r>
                          </w:p>
                          <w:p w14:paraId="49173838" w14:textId="77777777" w:rsidR="00CB4EF0" w:rsidRPr="00242F18" w:rsidRDefault="00CB4EF0" w:rsidP="008E66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Cena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Henry</w:t>
                            </w:r>
                          </w:p>
                          <w:p w14:paraId="1AD49A28" w14:textId="77777777" w:rsidR="00CB4EF0" w:rsidRPr="00242F18" w:rsidRDefault="00CB4EF0" w:rsidP="008E66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Pedrotti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Gonzalo</w:t>
                            </w:r>
                          </w:p>
                          <w:p w14:paraId="692AB3E4" w14:textId="77777777" w:rsidR="00CB4EF0" w:rsidRPr="00145BEF" w:rsidRDefault="00CB4EF0" w:rsidP="008E66C4">
                            <w:pPr>
                              <w:contextualSpacing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Zanin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Federico</w:t>
                            </w:r>
                          </w:p>
                          <w:p w14:paraId="264416FC" w14:textId="77777777" w:rsidR="00CB4EF0" w:rsidRDefault="00CB4EF0" w:rsidP="008E66C4">
                            <w:pPr>
                              <w:contextualSpacing/>
                              <w:jc w:val="right"/>
                            </w:pPr>
                          </w:p>
                          <w:p w14:paraId="1D327D44" w14:textId="77777777" w:rsidR="00CB4EF0" w:rsidRDefault="00CB4EF0" w:rsidP="008E66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E7EE" id="_x0000_s1029" type="#_x0000_t202" style="position:absolute;margin-left:273pt;margin-top:53.15pt;width:175.1pt;height:13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" stroked="f">
                <v:textbox>
                  <w:txbxContent>
                    <w:p w14:paraId="104B0CAA" w14:textId="77777777" w:rsidR="00CB4EF0" w:rsidRPr="00242F18" w:rsidRDefault="00CB4EF0" w:rsidP="008E66C4">
                      <w:pPr>
                        <w:contextualSpacing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242F18">
                        <w:rPr>
                          <w:color w:val="4472C4" w:themeColor="accent1"/>
                          <w:sz w:val="36"/>
                          <w:szCs w:val="36"/>
                        </w:rPr>
                        <w:t>Alumnos:</w:t>
                      </w:r>
                    </w:p>
                    <w:p w14:paraId="2A318710" w14:textId="77777777" w:rsidR="00CB4EF0" w:rsidRPr="00242F18" w:rsidRDefault="00CB4EF0" w:rsidP="008E66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Bottino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Natanael</w:t>
                      </w:r>
                    </w:p>
                    <w:p w14:paraId="49173838" w14:textId="77777777" w:rsidR="00CB4EF0" w:rsidRPr="00242F18" w:rsidRDefault="00CB4EF0" w:rsidP="008E66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Cena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Henry</w:t>
                      </w:r>
                    </w:p>
                    <w:p w14:paraId="1AD49A28" w14:textId="77777777" w:rsidR="00CB4EF0" w:rsidRPr="00242F18" w:rsidRDefault="00CB4EF0" w:rsidP="008E66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Pedrotti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Gonzalo</w:t>
                      </w:r>
                    </w:p>
                    <w:p w14:paraId="692AB3E4" w14:textId="77777777" w:rsidR="00CB4EF0" w:rsidRPr="00145BEF" w:rsidRDefault="00CB4EF0" w:rsidP="008E66C4">
                      <w:pPr>
                        <w:contextualSpacing/>
                        <w:jc w:val="right"/>
                        <w:rPr>
                          <w:sz w:val="20"/>
                          <w:szCs w:val="20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Zanin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Federico</w:t>
                      </w:r>
                    </w:p>
                    <w:p w14:paraId="264416FC" w14:textId="77777777" w:rsidR="00CB4EF0" w:rsidRDefault="00CB4EF0" w:rsidP="008E66C4">
                      <w:pPr>
                        <w:contextualSpacing/>
                        <w:jc w:val="right"/>
                      </w:pPr>
                    </w:p>
                    <w:p w14:paraId="1D327D44" w14:textId="77777777" w:rsidR="00CB4EF0" w:rsidRDefault="00CB4EF0" w:rsidP="008E66C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1E2437" wp14:editId="2860211B">
                <wp:simplePos x="0" y="0"/>
                <wp:positionH relativeFrom="margin">
                  <wp:align>center</wp:align>
                </wp:positionH>
                <wp:positionV relativeFrom="paragraph">
                  <wp:posOffset>5012055</wp:posOffset>
                </wp:positionV>
                <wp:extent cx="2360930" cy="1404620"/>
                <wp:effectExtent l="0" t="0" r="317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CD2F" w14:textId="77777777" w:rsidR="00CB4EF0" w:rsidRDefault="00CB4EF0" w:rsidP="008E66C4">
                            <w:r>
                              <w:t>AÑO DE CURSADO: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E2437" id="_x0000_s1030" type="#_x0000_t202" style="position:absolute;margin-left:0;margin-top:394.6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oKKAIAACs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" stroked="f">
                <v:textbox style="mso-fit-shape-to-text:t">
                  <w:txbxContent>
                    <w:p w14:paraId="5077CD2F" w14:textId="77777777" w:rsidR="00CB4EF0" w:rsidRDefault="00CB4EF0" w:rsidP="008E66C4">
                      <w:r>
                        <w:t>AÑO DE CURSADO: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8867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9D071" w14:textId="22F2ECDF" w:rsidR="005B568E" w:rsidRDefault="005B568E">
          <w:pPr>
            <w:pStyle w:val="TtuloTDC"/>
          </w:pPr>
          <w:r>
            <w:rPr>
              <w:lang w:val="es-ES"/>
            </w:rPr>
            <w:t>Contenido</w:t>
          </w:r>
        </w:p>
        <w:p w14:paraId="1ADFE9AB" w14:textId="10301D14" w:rsidR="000919E1" w:rsidRDefault="005B568E">
          <w:pPr>
            <w:pStyle w:val="TDC1"/>
            <w:tabs>
              <w:tab w:val="right" w:leader="dot" w:pos="8494"/>
            </w:tabs>
            <w:rPr>
              <w:ins w:id="0" w:author="Gonzalo Pedrotti" w:date="2019-05-17T16:43:00Z"/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Gonzalo Pedrotti" w:date="2019-05-17T16:43:00Z">
            <w:r w:rsidR="000919E1" w:rsidRPr="007231D6">
              <w:rPr>
                <w:rStyle w:val="Hipervnculo"/>
                <w:noProof/>
              </w:rPr>
              <w:fldChar w:fldCharType="begin"/>
            </w:r>
            <w:r w:rsidR="000919E1" w:rsidRPr="007231D6">
              <w:rPr>
                <w:rStyle w:val="Hipervnculo"/>
                <w:noProof/>
              </w:rPr>
              <w:instrText xml:space="preserve"> </w:instrText>
            </w:r>
            <w:r w:rsidR="000919E1">
              <w:rPr>
                <w:noProof/>
              </w:rPr>
              <w:instrText>HYPERLINK \l "_Toc9003825"</w:instrText>
            </w:r>
            <w:r w:rsidR="000919E1" w:rsidRPr="007231D6">
              <w:rPr>
                <w:rStyle w:val="Hipervnculo"/>
                <w:noProof/>
              </w:rPr>
              <w:instrText xml:space="preserve"> </w:instrText>
            </w:r>
            <w:r w:rsidR="000919E1" w:rsidRPr="007231D6">
              <w:rPr>
                <w:rStyle w:val="Hipervnculo"/>
                <w:noProof/>
              </w:rPr>
            </w:r>
            <w:r w:rsidR="000919E1" w:rsidRPr="007231D6">
              <w:rPr>
                <w:rStyle w:val="Hipervnculo"/>
                <w:noProof/>
              </w:rPr>
              <w:fldChar w:fldCharType="separate"/>
            </w:r>
            <w:r w:rsidR="000919E1" w:rsidRPr="007231D6">
              <w:rPr>
                <w:rStyle w:val="Hipervnculo"/>
                <w:noProof/>
              </w:rPr>
              <w:t>Historial de Revisiones:</w:t>
            </w:r>
            <w:r w:rsidR="000919E1">
              <w:rPr>
                <w:noProof/>
                <w:webHidden/>
              </w:rPr>
              <w:tab/>
            </w:r>
            <w:r w:rsidR="000919E1">
              <w:rPr>
                <w:noProof/>
                <w:webHidden/>
              </w:rPr>
              <w:fldChar w:fldCharType="begin"/>
            </w:r>
            <w:r w:rsidR="000919E1">
              <w:rPr>
                <w:noProof/>
                <w:webHidden/>
              </w:rPr>
              <w:instrText xml:space="preserve"> PAGEREF _Toc9003825 \h </w:instrText>
            </w:r>
            <w:r w:rsidR="000919E1">
              <w:rPr>
                <w:noProof/>
                <w:webHidden/>
              </w:rPr>
            </w:r>
          </w:ins>
          <w:r w:rsidR="000919E1">
            <w:rPr>
              <w:noProof/>
              <w:webHidden/>
            </w:rPr>
            <w:fldChar w:fldCharType="separate"/>
          </w:r>
          <w:ins w:id="2" w:author="Gonzalo Pedrotti" w:date="2019-05-17T16:43:00Z">
            <w:r w:rsidR="000919E1">
              <w:rPr>
                <w:noProof/>
                <w:webHidden/>
              </w:rPr>
              <w:t>3</w:t>
            </w:r>
            <w:r w:rsidR="000919E1">
              <w:rPr>
                <w:noProof/>
                <w:webHidden/>
              </w:rPr>
              <w:fldChar w:fldCharType="end"/>
            </w:r>
            <w:r w:rsidR="000919E1" w:rsidRPr="007231D6">
              <w:rPr>
                <w:rStyle w:val="Hipervnculo"/>
                <w:noProof/>
              </w:rPr>
              <w:fldChar w:fldCharType="end"/>
            </w:r>
          </w:ins>
        </w:p>
        <w:p w14:paraId="1B140377" w14:textId="7390B72D" w:rsidR="000919E1" w:rsidRDefault="000919E1">
          <w:pPr>
            <w:pStyle w:val="TDC1"/>
            <w:tabs>
              <w:tab w:val="right" w:leader="dot" w:pos="8494"/>
            </w:tabs>
            <w:rPr>
              <w:ins w:id="3" w:author="Gonzalo Pedrotti" w:date="2019-05-17T16:43:00Z"/>
              <w:rFonts w:eastAsiaTheme="minorEastAsia"/>
              <w:noProof/>
              <w:lang w:eastAsia="es-AR"/>
            </w:rPr>
          </w:pPr>
          <w:ins w:id="4" w:author="Gonzalo Pedrotti" w:date="2019-05-17T16:43:00Z">
            <w:r w:rsidRPr="007231D6">
              <w:rPr>
                <w:rStyle w:val="Hipervnculo"/>
                <w:noProof/>
              </w:rPr>
              <w:fldChar w:fldCharType="begin"/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"_Toc9003826"</w:instrText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 w:rsidRPr="007231D6">
              <w:rPr>
                <w:rStyle w:val="Hipervnculo"/>
                <w:noProof/>
              </w:rPr>
            </w:r>
            <w:r w:rsidRPr="007231D6">
              <w:rPr>
                <w:rStyle w:val="Hipervnculo"/>
                <w:noProof/>
              </w:rPr>
              <w:fldChar w:fldCharType="separate"/>
            </w:r>
            <w:r w:rsidRPr="007231D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_Toc9003826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Gonzalo Pedrotti" w:date="2019-05-17T16:4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231D6">
              <w:rPr>
                <w:rStyle w:val="Hipervnculo"/>
                <w:noProof/>
              </w:rPr>
              <w:fldChar w:fldCharType="end"/>
            </w:r>
          </w:ins>
        </w:p>
        <w:p w14:paraId="69D5A480" w14:textId="7F4897B2" w:rsidR="000919E1" w:rsidRDefault="000919E1">
          <w:pPr>
            <w:pStyle w:val="TDC1"/>
            <w:tabs>
              <w:tab w:val="right" w:leader="dot" w:pos="8494"/>
            </w:tabs>
            <w:rPr>
              <w:ins w:id="6" w:author="Gonzalo Pedrotti" w:date="2019-05-17T16:43:00Z"/>
              <w:rFonts w:eastAsiaTheme="minorEastAsia"/>
              <w:noProof/>
              <w:lang w:eastAsia="es-AR"/>
            </w:rPr>
          </w:pPr>
          <w:ins w:id="7" w:author="Gonzalo Pedrotti" w:date="2019-05-17T16:43:00Z">
            <w:r w:rsidRPr="007231D6">
              <w:rPr>
                <w:rStyle w:val="Hipervnculo"/>
                <w:noProof/>
              </w:rPr>
              <w:fldChar w:fldCharType="begin"/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"_Toc9003827"</w:instrText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 w:rsidRPr="007231D6">
              <w:rPr>
                <w:rStyle w:val="Hipervnculo"/>
                <w:noProof/>
              </w:rPr>
            </w:r>
            <w:r w:rsidRPr="007231D6">
              <w:rPr>
                <w:rStyle w:val="Hipervnculo"/>
                <w:noProof/>
              </w:rPr>
              <w:fldChar w:fldCharType="separate"/>
            </w:r>
            <w:r w:rsidRPr="007231D6">
              <w:rPr>
                <w:rStyle w:val="Hipervnculo"/>
                <w:noProof/>
              </w:rPr>
              <w:t>Estructura de la EDT de nuestro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_Toc9003827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Gonzalo Pedrotti" w:date="2019-05-17T16:4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231D6">
              <w:rPr>
                <w:rStyle w:val="Hipervnculo"/>
                <w:noProof/>
              </w:rPr>
              <w:fldChar w:fldCharType="end"/>
            </w:r>
          </w:ins>
        </w:p>
        <w:p w14:paraId="4414AC26" w14:textId="31F256DD" w:rsidR="000919E1" w:rsidRDefault="000919E1">
          <w:pPr>
            <w:pStyle w:val="TDC1"/>
            <w:tabs>
              <w:tab w:val="right" w:leader="dot" w:pos="8494"/>
            </w:tabs>
            <w:rPr>
              <w:ins w:id="9" w:author="Gonzalo Pedrotti" w:date="2019-05-17T16:43:00Z"/>
              <w:rFonts w:eastAsiaTheme="minorEastAsia"/>
              <w:noProof/>
              <w:lang w:eastAsia="es-AR"/>
            </w:rPr>
          </w:pPr>
          <w:ins w:id="10" w:author="Gonzalo Pedrotti" w:date="2019-05-17T16:43:00Z">
            <w:r w:rsidRPr="007231D6">
              <w:rPr>
                <w:rStyle w:val="Hipervnculo"/>
                <w:noProof/>
              </w:rPr>
              <w:fldChar w:fldCharType="begin"/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"_Toc9003828"</w:instrText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 w:rsidRPr="007231D6">
              <w:rPr>
                <w:rStyle w:val="Hipervnculo"/>
                <w:noProof/>
              </w:rPr>
            </w:r>
            <w:r w:rsidRPr="007231D6">
              <w:rPr>
                <w:rStyle w:val="Hipervnculo"/>
                <w:noProof/>
              </w:rPr>
              <w:fldChar w:fldCharType="separate"/>
            </w:r>
            <w:r w:rsidRPr="007231D6">
              <w:rPr>
                <w:rStyle w:val="Hipervnculo"/>
                <w:noProof/>
              </w:rPr>
              <w:t>Estructura del Diccionario de la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_Toc9003828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Gonzalo Pedrotti" w:date="2019-05-17T16:4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231D6">
              <w:rPr>
                <w:rStyle w:val="Hipervnculo"/>
                <w:noProof/>
              </w:rPr>
              <w:fldChar w:fldCharType="end"/>
            </w:r>
          </w:ins>
        </w:p>
        <w:p w14:paraId="681D0BFD" w14:textId="675EED66" w:rsidR="000919E1" w:rsidRDefault="000919E1">
          <w:pPr>
            <w:pStyle w:val="TDC1"/>
            <w:tabs>
              <w:tab w:val="right" w:leader="dot" w:pos="8494"/>
            </w:tabs>
            <w:rPr>
              <w:ins w:id="12" w:author="Gonzalo Pedrotti" w:date="2019-05-17T16:43:00Z"/>
              <w:rFonts w:eastAsiaTheme="minorEastAsia"/>
              <w:noProof/>
              <w:lang w:eastAsia="es-AR"/>
            </w:rPr>
          </w:pPr>
          <w:ins w:id="13" w:author="Gonzalo Pedrotti" w:date="2019-05-17T16:43:00Z">
            <w:r w:rsidRPr="007231D6">
              <w:rPr>
                <w:rStyle w:val="Hipervnculo"/>
                <w:noProof/>
              </w:rPr>
              <w:fldChar w:fldCharType="begin"/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"_Toc9003829"</w:instrText>
            </w:r>
            <w:r w:rsidRPr="007231D6">
              <w:rPr>
                <w:rStyle w:val="Hipervnculo"/>
                <w:noProof/>
              </w:rPr>
              <w:instrText xml:space="preserve"> </w:instrText>
            </w:r>
            <w:r w:rsidRPr="007231D6">
              <w:rPr>
                <w:rStyle w:val="Hipervnculo"/>
                <w:noProof/>
              </w:rPr>
            </w:r>
            <w:r w:rsidRPr="007231D6">
              <w:rPr>
                <w:rStyle w:val="Hipervnculo"/>
                <w:noProof/>
              </w:rPr>
              <w:fldChar w:fldCharType="separate"/>
            </w:r>
            <w:r w:rsidRPr="007231D6">
              <w:rPr>
                <w:rStyle w:val="Hipervnculo"/>
                <w:noProof/>
              </w:rPr>
              <w:t>Diccionarios de Entregables y Paquetes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_Toc9003829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Gonzalo Pedrotti" w:date="2019-05-17T16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231D6">
              <w:rPr>
                <w:rStyle w:val="Hipervnculo"/>
                <w:noProof/>
              </w:rPr>
              <w:fldChar w:fldCharType="end"/>
            </w:r>
          </w:ins>
        </w:p>
        <w:p w14:paraId="7D05F763" w14:textId="3EB7590C" w:rsidR="005C7CF9" w:rsidDel="000602D5" w:rsidRDefault="005C7CF9">
          <w:pPr>
            <w:pStyle w:val="TDC1"/>
            <w:tabs>
              <w:tab w:val="right" w:leader="dot" w:pos="8494"/>
            </w:tabs>
            <w:rPr>
              <w:del w:id="15" w:author="Gonzalo Pedrotti" w:date="2019-05-17T15:24:00Z"/>
              <w:rFonts w:eastAsiaTheme="minorEastAsia"/>
              <w:noProof/>
              <w:lang w:eastAsia="es-AR"/>
            </w:rPr>
          </w:pPr>
          <w:del w:id="16" w:author="Gonzalo Pedrotti" w:date="2019-05-17T15:24:00Z">
            <w:r w:rsidRPr="000602D5" w:rsidDel="000602D5">
              <w:rPr>
                <w:noProof/>
                <w:rPrChange w:id="17" w:author="Gonzalo Pedrotti" w:date="2019-05-17T15:24:00Z">
                  <w:rPr>
                    <w:rStyle w:val="Hipervnculo"/>
                    <w:noProof/>
                  </w:rPr>
                </w:rPrChange>
              </w:rPr>
              <w:delText>Historial de Revisiones:</w:delText>
            </w:r>
            <w:r w:rsidDel="000602D5">
              <w:rPr>
                <w:noProof/>
                <w:webHidden/>
              </w:rPr>
              <w:tab/>
              <w:delText>3</w:delText>
            </w:r>
          </w:del>
        </w:p>
        <w:p w14:paraId="68F082DB" w14:textId="26B88E00" w:rsidR="005C7CF9" w:rsidDel="000602D5" w:rsidRDefault="005C7CF9">
          <w:pPr>
            <w:pStyle w:val="TDC1"/>
            <w:tabs>
              <w:tab w:val="right" w:leader="dot" w:pos="8494"/>
            </w:tabs>
            <w:rPr>
              <w:del w:id="18" w:author="Gonzalo Pedrotti" w:date="2019-05-17T15:24:00Z"/>
              <w:rFonts w:eastAsiaTheme="minorEastAsia"/>
              <w:noProof/>
              <w:lang w:eastAsia="es-AR"/>
            </w:rPr>
          </w:pPr>
          <w:del w:id="19" w:author="Gonzalo Pedrotti" w:date="2019-05-17T15:24:00Z">
            <w:r w:rsidRPr="000602D5" w:rsidDel="000602D5">
              <w:rPr>
                <w:noProof/>
                <w:rPrChange w:id="20" w:author="Gonzalo Pedrotti" w:date="2019-05-17T15:24:00Z">
                  <w:rPr>
                    <w:rStyle w:val="Hipervnculo"/>
                    <w:noProof/>
                  </w:rPr>
                </w:rPrChange>
              </w:rPr>
              <w:delText>Estructura de Descomposición del Trabajo (EDT)</w:delText>
            </w:r>
            <w:r w:rsidDel="000602D5">
              <w:rPr>
                <w:noProof/>
                <w:webHidden/>
              </w:rPr>
              <w:tab/>
              <w:delText>4</w:delText>
            </w:r>
          </w:del>
        </w:p>
        <w:p w14:paraId="6DD8E8FE" w14:textId="00CAE400" w:rsidR="005C7CF9" w:rsidDel="000602D5" w:rsidRDefault="005C7CF9">
          <w:pPr>
            <w:pStyle w:val="TDC2"/>
            <w:tabs>
              <w:tab w:val="right" w:leader="dot" w:pos="8494"/>
            </w:tabs>
            <w:rPr>
              <w:del w:id="21" w:author="Gonzalo Pedrotti" w:date="2019-05-17T15:24:00Z"/>
              <w:rFonts w:eastAsiaTheme="minorEastAsia"/>
              <w:noProof/>
              <w:lang w:eastAsia="es-AR"/>
            </w:rPr>
          </w:pPr>
          <w:del w:id="22" w:author="Gonzalo Pedrotti" w:date="2019-05-17T15:24:00Z">
            <w:r w:rsidRPr="000602D5" w:rsidDel="000602D5">
              <w:rPr>
                <w:noProof/>
                <w:rPrChange w:id="23" w:author="Gonzalo Pedrotti" w:date="2019-05-17T15:24:00Z">
                  <w:rPr>
                    <w:rStyle w:val="Hipervnculo"/>
                    <w:noProof/>
                  </w:rPr>
                </w:rPrChange>
              </w:rPr>
              <w:delText>Introducción:</w:delText>
            </w:r>
            <w:r w:rsidDel="000602D5">
              <w:rPr>
                <w:noProof/>
                <w:webHidden/>
              </w:rPr>
              <w:tab/>
              <w:delText>4</w:delText>
            </w:r>
          </w:del>
        </w:p>
        <w:p w14:paraId="356F4585" w14:textId="09A506F6" w:rsidR="005C7CF9" w:rsidDel="000602D5" w:rsidRDefault="005C7CF9">
          <w:pPr>
            <w:pStyle w:val="TDC2"/>
            <w:tabs>
              <w:tab w:val="right" w:leader="dot" w:pos="8494"/>
            </w:tabs>
            <w:rPr>
              <w:del w:id="24" w:author="Gonzalo Pedrotti" w:date="2019-05-17T15:24:00Z"/>
              <w:rFonts w:eastAsiaTheme="minorEastAsia"/>
              <w:noProof/>
              <w:lang w:eastAsia="es-AR"/>
            </w:rPr>
          </w:pPr>
          <w:del w:id="25" w:author="Gonzalo Pedrotti" w:date="2019-05-17T15:24:00Z">
            <w:r w:rsidRPr="000602D5" w:rsidDel="000602D5">
              <w:rPr>
                <w:noProof/>
                <w:rPrChange w:id="26" w:author="Gonzalo Pedrotti" w:date="2019-05-17T15:24:00Z">
                  <w:rPr>
                    <w:rStyle w:val="Hipervnculo"/>
                    <w:noProof/>
                  </w:rPr>
                </w:rPrChange>
              </w:rPr>
              <w:delText>Estructura de la EDT de nuestro proyecto:</w:delText>
            </w:r>
            <w:r w:rsidDel="000602D5">
              <w:rPr>
                <w:noProof/>
                <w:webHidden/>
              </w:rPr>
              <w:tab/>
              <w:delText>4</w:delText>
            </w:r>
          </w:del>
        </w:p>
        <w:p w14:paraId="08CAD2DD" w14:textId="35DF4A8B" w:rsidR="005C7CF9" w:rsidDel="000602D5" w:rsidRDefault="005C7CF9">
          <w:pPr>
            <w:pStyle w:val="TDC2"/>
            <w:tabs>
              <w:tab w:val="right" w:leader="dot" w:pos="8494"/>
            </w:tabs>
            <w:rPr>
              <w:del w:id="27" w:author="Gonzalo Pedrotti" w:date="2019-05-17T15:24:00Z"/>
              <w:rFonts w:eastAsiaTheme="minorEastAsia"/>
              <w:noProof/>
              <w:lang w:eastAsia="es-AR"/>
            </w:rPr>
          </w:pPr>
          <w:del w:id="28" w:author="Gonzalo Pedrotti" w:date="2019-05-17T15:24:00Z">
            <w:r w:rsidRPr="000602D5" w:rsidDel="000602D5">
              <w:rPr>
                <w:noProof/>
                <w:rPrChange w:id="29" w:author="Gonzalo Pedrotti" w:date="2019-05-17T15:24:00Z">
                  <w:rPr>
                    <w:rStyle w:val="Hipervnculo"/>
                    <w:noProof/>
                  </w:rPr>
                </w:rPrChange>
              </w:rPr>
              <w:delText>Estructura del Diccionario de la EDT:</w:delText>
            </w:r>
            <w:r w:rsidDel="000602D5">
              <w:rPr>
                <w:noProof/>
                <w:webHidden/>
              </w:rPr>
              <w:tab/>
              <w:delText>4</w:delText>
            </w:r>
          </w:del>
        </w:p>
        <w:p w14:paraId="68083010" w14:textId="32CF85B6" w:rsidR="005C7CF9" w:rsidDel="000602D5" w:rsidRDefault="005C7CF9">
          <w:pPr>
            <w:pStyle w:val="TDC2"/>
            <w:tabs>
              <w:tab w:val="right" w:leader="dot" w:pos="8494"/>
            </w:tabs>
            <w:rPr>
              <w:del w:id="30" w:author="Gonzalo Pedrotti" w:date="2019-05-17T15:24:00Z"/>
              <w:rFonts w:eastAsiaTheme="minorEastAsia"/>
              <w:noProof/>
              <w:lang w:eastAsia="es-AR"/>
            </w:rPr>
          </w:pPr>
          <w:del w:id="31" w:author="Gonzalo Pedrotti" w:date="2019-05-17T15:24:00Z">
            <w:r w:rsidRPr="000602D5" w:rsidDel="000602D5">
              <w:rPr>
                <w:noProof/>
                <w:rPrChange w:id="32" w:author="Gonzalo Pedrotti" w:date="2019-05-17T15:24:00Z">
                  <w:rPr>
                    <w:rStyle w:val="Hipervnculo"/>
                    <w:noProof/>
                  </w:rPr>
                </w:rPrChange>
              </w:rPr>
              <w:delText>Diccionarios de Entregables:</w:delText>
            </w:r>
            <w:r w:rsidDel="000602D5">
              <w:rPr>
                <w:noProof/>
                <w:webHidden/>
              </w:rPr>
              <w:tab/>
              <w:delText>5</w:delText>
            </w:r>
          </w:del>
        </w:p>
        <w:p w14:paraId="7CDE6EFE" w14:textId="3A58D591" w:rsidR="005B568E" w:rsidRDefault="005B568E">
          <w:r>
            <w:rPr>
              <w:b/>
              <w:bCs/>
              <w:lang w:val="es-ES"/>
            </w:rPr>
            <w:fldChar w:fldCharType="end"/>
          </w:r>
        </w:p>
      </w:sdtContent>
    </w:sdt>
    <w:p w14:paraId="12605FB7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66093630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1F4E9824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2382A5A4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  <w:bookmarkStart w:id="33" w:name="_GoBack"/>
      <w:bookmarkEnd w:id="33"/>
    </w:p>
    <w:p w14:paraId="706B840C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430521EC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29AAEECB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5F522EB1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274FC6EA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123C2FE0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28532B87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0048A40B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4446A80C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3A55E326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417C68CA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3CFFF9AC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58667D35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5CF194DB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041755EF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0BAABDE8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3F2E1538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65A6149F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459E40F5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148D9179" w14:textId="77777777" w:rsidR="0088502A" w:rsidRDefault="0088502A" w:rsidP="008E66C4">
      <w:pPr>
        <w:rPr>
          <w:rFonts w:cstheme="minorHAnsi"/>
          <w:b/>
          <w:sz w:val="24"/>
          <w:szCs w:val="24"/>
          <w:u w:val="single"/>
        </w:rPr>
      </w:pPr>
    </w:p>
    <w:p w14:paraId="6794FCBB" w14:textId="77777777" w:rsidR="0088502A" w:rsidRDefault="0088502A" w:rsidP="00F71FA8">
      <w:pPr>
        <w:pStyle w:val="Sinespaciado"/>
      </w:pPr>
    </w:p>
    <w:p w14:paraId="76149C36" w14:textId="12A88F7A" w:rsidR="008E66C4" w:rsidRPr="003F455F" w:rsidRDefault="008E66C4" w:rsidP="00F71FA8">
      <w:pPr>
        <w:pStyle w:val="Ttulo1"/>
      </w:pPr>
      <w:bookmarkStart w:id="34" w:name="_Toc9003825"/>
      <w:r w:rsidRPr="003F455F">
        <w:lastRenderedPageBreak/>
        <w:t>Historial de Revisiones:</w:t>
      </w:r>
      <w:bookmarkEnd w:id="34"/>
    </w:p>
    <w:p w14:paraId="0FB9C7A5" w14:textId="77777777" w:rsidR="008E66C4" w:rsidRPr="003F455F" w:rsidRDefault="008E66C4" w:rsidP="008E66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70"/>
        <w:gridCol w:w="1978"/>
      </w:tblGrid>
      <w:tr w:rsidR="008E66C4" w:rsidRPr="003F455F" w14:paraId="3C845942" w14:textId="77777777" w:rsidTr="004E14FE">
        <w:tc>
          <w:tcPr>
            <w:tcW w:w="2123" w:type="dxa"/>
          </w:tcPr>
          <w:p w14:paraId="652CBA83" w14:textId="77777777" w:rsidR="008E66C4" w:rsidRPr="003F455F" w:rsidRDefault="008E66C4" w:rsidP="004E14F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14:paraId="7FFC2EEB" w14:textId="77777777" w:rsidR="008E66C4" w:rsidRPr="003F455F" w:rsidRDefault="008E66C4" w:rsidP="004E14F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 xml:space="preserve">Versión </w:t>
            </w:r>
          </w:p>
        </w:tc>
        <w:tc>
          <w:tcPr>
            <w:tcW w:w="2270" w:type="dxa"/>
          </w:tcPr>
          <w:p w14:paraId="08A0ECD4" w14:textId="77777777" w:rsidR="008E66C4" w:rsidRPr="003F455F" w:rsidRDefault="008E66C4" w:rsidP="004E14F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1978" w:type="dxa"/>
          </w:tcPr>
          <w:p w14:paraId="20AA3372" w14:textId="77777777" w:rsidR="008E66C4" w:rsidRPr="003F455F" w:rsidRDefault="008E66C4" w:rsidP="004E14F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Autor</w:t>
            </w:r>
          </w:p>
        </w:tc>
      </w:tr>
      <w:tr w:rsidR="008E66C4" w:rsidRPr="003F455F" w14:paraId="196EE643" w14:textId="77777777" w:rsidTr="004E14FE">
        <w:tc>
          <w:tcPr>
            <w:tcW w:w="2123" w:type="dxa"/>
          </w:tcPr>
          <w:p w14:paraId="593ED086" w14:textId="77777777" w:rsidR="008E66C4" w:rsidRDefault="008E66C4" w:rsidP="004E14FE">
            <w:pPr>
              <w:autoSpaceDE w:val="0"/>
              <w:autoSpaceDN w:val="0"/>
              <w:adjustRightInd w:val="0"/>
              <w:rPr>
                <w:ins w:id="35" w:author="Gonzalo Pedrotti" w:date="2019-05-17T12:04:00Z"/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Pr="003F455F">
              <w:rPr>
                <w:rFonts w:cstheme="minorHAnsi"/>
                <w:sz w:val="24"/>
                <w:szCs w:val="24"/>
              </w:rPr>
              <w:t>/0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3F455F">
              <w:rPr>
                <w:rFonts w:cstheme="minorHAnsi"/>
                <w:sz w:val="24"/>
                <w:szCs w:val="24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  <w:p w14:paraId="7D940BBB" w14:textId="77777777" w:rsidR="00B817AA" w:rsidRDefault="00B817AA" w:rsidP="00B817AA">
            <w:pPr>
              <w:rPr>
                <w:ins w:id="36" w:author="Gonzalo Pedrotti" w:date="2019-05-17T12:04:00Z"/>
                <w:rFonts w:cstheme="minorHAnsi"/>
                <w:sz w:val="24"/>
                <w:szCs w:val="24"/>
              </w:rPr>
            </w:pPr>
          </w:p>
          <w:p w14:paraId="3C60FF56" w14:textId="59D28DBA" w:rsidR="00B817AA" w:rsidRPr="00B817AA" w:rsidRDefault="00B817AA">
            <w:pPr>
              <w:rPr>
                <w:rFonts w:cstheme="minorHAnsi"/>
                <w:sz w:val="24"/>
                <w:szCs w:val="24"/>
              </w:rPr>
              <w:pPrChange w:id="37" w:author="Gonzalo Pedrotti" w:date="2019-05-17T12:04:00Z">
                <w:pPr>
                  <w:autoSpaceDE w:val="0"/>
                  <w:autoSpaceDN w:val="0"/>
                  <w:adjustRightInd w:val="0"/>
                </w:pPr>
              </w:pPrChange>
            </w:pPr>
          </w:p>
        </w:tc>
        <w:tc>
          <w:tcPr>
            <w:tcW w:w="2123" w:type="dxa"/>
          </w:tcPr>
          <w:p w14:paraId="70304F38" w14:textId="77777777" w:rsidR="008E66C4" w:rsidRPr="003F455F" w:rsidRDefault="008E66C4" w:rsidP="004E14F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270" w:type="dxa"/>
          </w:tcPr>
          <w:p w14:paraId="085C1467" w14:textId="4ABDBE75" w:rsidR="008E66C4" w:rsidRPr="003F455F" w:rsidRDefault="008E66C4" w:rsidP="004E14F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Definición de la Estructura de Descomposición del Trabajo (EDT)</w:t>
            </w:r>
          </w:p>
        </w:tc>
        <w:tc>
          <w:tcPr>
            <w:tcW w:w="1978" w:type="dxa"/>
          </w:tcPr>
          <w:p w14:paraId="4F876D0A" w14:textId="77777777" w:rsidR="008E66C4" w:rsidRPr="003F455F" w:rsidRDefault="008E66C4" w:rsidP="004E14F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Equipo de Desarrollo</w:t>
            </w:r>
          </w:p>
        </w:tc>
      </w:tr>
      <w:tr w:rsidR="00B817AA" w:rsidRPr="003F455F" w14:paraId="70F5101B" w14:textId="77777777" w:rsidTr="004E14FE">
        <w:trPr>
          <w:ins w:id="38" w:author="Gonzalo Pedrotti" w:date="2019-05-17T12:04:00Z"/>
        </w:trPr>
        <w:tc>
          <w:tcPr>
            <w:tcW w:w="2123" w:type="dxa"/>
          </w:tcPr>
          <w:p w14:paraId="5061DA01" w14:textId="6CD7EAD3" w:rsidR="00B817AA" w:rsidRDefault="00B817AA" w:rsidP="004E14FE">
            <w:pPr>
              <w:autoSpaceDE w:val="0"/>
              <w:autoSpaceDN w:val="0"/>
              <w:adjustRightInd w:val="0"/>
              <w:rPr>
                <w:ins w:id="39" w:author="Gonzalo Pedrotti" w:date="2019-05-17T12:04:00Z"/>
                <w:rFonts w:cstheme="minorHAnsi"/>
                <w:sz w:val="24"/>
                <w:szCs w:val="24"/>
              </w:rPr>
            </w:pPr>
            <w:ins w:id="40" w:author="Gonzalo Pedrotti" w:date="2019-05-17T12:04:00Z">
              <w:r>
                <w:rPr>
                  <w:rFonts w:cstheme="minorHAnsi"/>
                  <w:sz w:val="24"/>
                  <w:szCs w:val="24"/>
                </w:rPr>
                <w:t>17/05/2019</w:t>
              </w:r>
            </w:ins>
          </w:p>
        </w:tc>
        <w:tc>
          <w:tcPr>
            <w:tcW w:w="2123" w:type="dxa"/>
          </w:tcPr>
          <w:p w14:paraId="54F529E2" w14:textId="31019406" w:rsidR="00B817AA" w:rsidRPr="003F455F" w:rsidRDefault="00B817AA" w:rsidP="004E14FE">
            <w:pPr>
              <w:autoSpaceDE w:val="0"/>
              <w:autoSpaceDN w:val="0"/>
              <w:adjustRightInd w:val="0"/>
              <w:rPr>
                <w:ins w:id="41" w:author="Gonzalo Pedrotti" w:date="2019-05-17T12:04:00Z"/>
                <w:rFonts w:cstheme="minorHAnsi"/>
                <w:sz w:val="24"/>
                <w:szCs w:val="24"/>
              </w:rPr>
            </w:pPr>
            <w:ins w:id="42" w:author="Gonzalo Pedrotti" w:date="2019-05-17T12:04:00Z">
              <w:r>
                <w:rPr>
                  <w:rFonts w:cstheme="minorHAnsi"/>
                  <w:sz w:val="24"/>
                  <w:szCs w:val="24"/>
                </w:rPr>
                <w:t>1.1</w:t>
              </w:r>
            </w:ins>
          </w:p>
        </w:tc>
        <w:tc>
          <w:tcPr>
            <w:tcW w:w="2270" w:type="dxa"/>
          </w:tcPr>
          <w:p w14:paraId="5C54B4EB" w14:textId="19B1E160" w:rsidR="00B817AA" w:rsidRDefault="00B817AA" w:rsidP="004E14FE">
            <w:pPr>
              <w:autoSpaceDE w:val="0"/>
              <w:autoSpaceDN w:val="0"/>
              <w:adjustRightInd w:val="0"/>
              <w:rPr>
                <w:ins w:id="43" w:author="Gonzalo Pedrotti" w:date="2019-05-17T12:04:00Z"/>
                <w:rFonts w:cstheme="minorHAnsi"/>
                <w:sz w:val="24"/>
                <w:szCs w:val="24"/>
              </w:rPr>
            </w:pPr>
            <w:ins w:id="44" w:author="Gonzalo Pedrotti" w:date="2019-05-17T12:04:00Z">
              <w:r>
                <w:rPr>
                  <w:rFonts w:cstheme="minorHAnsi"/>
                  <w:sz w:val="24"/>
                  <w:szCs w:val="24"/>
                </w:rPr>
                <w:t>Reorganización de l</w:t>
              </w:r>
            </w:ins>
            <w:ins w:id="45" w:author="Gonzalo Pedrotti" w:date="2019-05-17T12:05:00Z">
              <w:r>
                <w:rPr>
                  <w:rFonts w:cstheme="minorHAnsi"/>
                  <w:sz w:val="24"/>
                  <w:szCs w:val="24"/>
                </w:rPr>
                <w:t xml:space="preserve">a Estructura </w:t>
              </w:r>
            </w:ins>
            <w:ins w:id="46" w:author="Gonzalo Pedrotti" w:date="2019-05-17T15:16:00Z">
              <w:r w:rsidR="0054348E">
                <w:rPr>
                  <w:rFonts w:cstheme="minorHAnsi"/>
                  <w:sz w:val="24"/>
                  <w:szCs w:val="24"/>
                </w:rPr>
                <w:t xml:space="preserve">– Se añadieron </w:t>
              </w:r>
              <w:r w:rsidR="00DD552D">
                <w:rPr>
                  <w:rFonts w:cstheme="minorHAnsi"/>
                  <w:sz w:val="24"/>
                  <w:szCs w:val="24"/>
                </w:rPr>
                <w:t>más</w:t>
              </w:r>
              <w:r w:rsidR="0054348E">
                <w:rPr>
                  <w:rFonts w:cstheme="minorHAnsi"/>
                  <w:sz w:val="24"/>
                  <w:szCs w:val="24"/>
                </w:rPr>
                <w:t xml:space="preserve"> diccionarios</w:t>
              </w:r>
            </w:ins>
          </w:p>
        </w:tc>
        <w:tc>
          <w:tcPr>
            <w:tcW w:w="1978" w:type="dxa"/>
          </w:tcPr>
          <w:p w14:paraId="38AD71D7" w14:textId="3061A59C" w:rsidR="00B817AA" w:rsidRPr="003F455F" w:rsidRDefault="00B817AA" w:rsidP="004E14FE">
            <w:pPr>
              <w:autoSpaceDE w:val="0"/>
              <w:autoSpaceDN w:val="0"/>
              <w:adjustRightInd w:val="0"/>
              <w:rPr>
                <w:ins w:id="47" w:author="Gonzalo Pedrotti" w:date="2019-05-17T12:04:00Z"/>
                <w:rFonts w:cstheme="minorHAnsi"/>
                <w:sz w:val="24"/>
                <w:szCs w:val="24"/>
              </w:rPr>
            </w:pPr>
            <w:ins w:id="48" w:author="Gonzalo Pedrotti" w:date="2019-05-17T12:05:00Z">
              <w:r>
                <w:rPr>
                  <w:rFonts w:cstheme="minorHAnsi"/>
                  <w:sz w:val="24"/>
                  <w:szCs w:val="24"/>
                </w:rPr>
                <w:t>Gonzalo Pedrotti</w:t>
              </w:r>
            </w:ins>
          </w:p>
        </w:tc>
      </w:tr>
    </w:tbl>
    <w:p w14:paraId="4E8452B5" w14:textId="77777777" w:rsidR="008E66C4" w:rsidRPr="003F455F" w:rsidRDefault="008E66C4" w:rsidP="008E66C4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4565D6B3" w14:textId="77777777" w:rsidR="008E66C4" w:rsidRDefault="008E66C4" w:rsidP="008E66C4"/>
    <w:p w14:paraId="6EEA6EE9" w14:textId="77777777" w:rsidR="008E66C4" w:rsidRDefault="008E66C4" w:rsidP="008E66C4"/>
    <w:p w14:paraId="32ADD156" w14:textId="77777777" w:rsidR="008E66C4" w:rsidRDefault="008E66C4" w:rsidP="008E66C4"/>
    <w:p w14:paraId="5144B146" w14:textId="77777777" w:rsidR="008E66C4" w:rsidRDefault="008E66C4" w:rsidP="008E66C4"/>
    <w:p w14:paraId="5351ACE2" w14:textId="77777777" w:rsidR="008E66C4" w:rsidRDefault="008E66C4" w:rsidP="008E66C4"/>
    <w:p w14:paraId="7F624DDD" w14:textId="77777777" w:rsidR="008E66C4" w:rsidRDefault="008E66C4" w:rsidP="008E66C4"/>
    <w:p w14:paraId="79520979" w14:textId="77777777" w:rsidR="008E66C4" w:rsidRDefault="008E66C4" w:rsidP="008E66C4"/>
    <w:p w14:paraId="5B426044" w14:textId="77777777" w:rsidR="008E66C4" w:rsidRDefault="008E66C4" w:rsidP="008E66C4"/>
    <w:p w14:paraId="1C73ED8B" w14:textId="77777777" w:rsidR="008E66C4" w:rsidRDefault="008E66C4" w:rsidP="008E66C4"/>
    <w:p w14:paraId="266CA2FF" w14:textId="77777777" w:rsidR="008E66C4" w:rsidRDefault="008E66C4" w:rsidP="008E66C4"/>
    <w:p w14:paraId="30B5DEA3" w14:textId="77777777" w:rsidR="008E66C4" w:rsidRDefault="008E66C4" w:rsidP="008E66C4"/>
    <w:p w14:paraId="4C2AF06D" w14:textId="77777777" w:rsidR="008E66C4" w:rsidRDefault="008E66C4" w:rsidP="008E66C4"/>
    <w:p w14:paraId="26565DF1" w14:textId="77777777" w:rsidR="008E66C4" w:rsidRDefault="008E66C4" w:rsidP="008E66C4"/>
    <w:p w14:paraId="5A5E9FF2" w14:textId="77777777" w:rsidR="008E66C4" w:rsidRDefault="008E66C4" w:rsidP="008E66C4"/>
    <w:p w14:paraId="7B2AE5FF" w14:textId="77777777" w:rsidR="008E66C4" w:rsidRDefault="008E66C4" w:rsidP="008E66C4"/>
    <w:p w14:paraId="37C654BC" w14:textId="77777777" w:rsidR="008E66C4" w:rsidRDefault="008E66C4" w:rsidP="008E66C4"/>
    <w:p w14:paraId="4EAD75C1" w14:textId="77777777" w:rsidR="008E66C4" w:rsidRDefault="008E66C4" w:rsidP="008E66C4"/>
    <w:p w14:paraId="6F8B5590" w14:textId="0819E4BF" w:rsidR="008E66C4" w:rsidRDefault="008E66C4" w:rsidP="008E66C4"/>
    <w:p w14:paraId="64692DAE" w14:textId="320A5231" w:rsidR="008E66C4" w:rsidRDefault="008E66C4" w:rsidP="008E66C4"/>
    <w:p w14:paraId="50FFDD71" w14:textId="02DF285F" w:rsidR="008E66C4" w:rsidRDefault="008E66C4" w:rsidP="008E66C4"/>
    <w:p w14:paraId="461C82B4" w14:textId="4ECF0417" w:rsidR="008E66C4" w:rsidRDefault="008E66C4" w:rsidP="008E66C4"/>
    <w:p w14:paraId="76DCC8E2" w14:textId="0F1380D6" w:rsidR="008E66C4" w:rsidRDefault="008E66C4" w:rsidP="008E66C4"/>
    <w:p w14:paraId="7A425998" w14:textId="5E7423D6" w:rsidR="008E66C4" w:rsidRDefault="008E66C4" w:rsidP="008E66C4"/>
    <w:p w14:paraId="288FC041" w14:textId="77777777" w:rsidR="008E66C4" w:rsidDel="0017757C" w:rsidRDefault="008E66C4" w:rsidP="008E66C4">
      <w:pPr>
        <w:rPr>
          <w:del w:id="49" w:author="Gonzalo Pedrotti" w:date="2019-05-17T16:35:00Z"/>
        </w:rPr>
      </w:pPr>
    </w:p>
    <w:p w14:paraId="09C82DD4" w14:textId="5F92DE01" w:rsidR="006E48EA" w:rsidRDefault="006E48EA" w:rsidP="008E66C4"/>
    <w:p w14:paraId="205BAADA" w14:textId="1CA46EDE" w:rsidR="006E48EA" w:rsidRDefault="006E48EA">
      <w:pPr>
        <w:jc w:val="center"/>
        <w:pPrChange w:id="50" w:author="Gonzalo Pedrotti" w:date="2019-05-17T16:35:00Z">
          <w:pPr>
            <w:pStyle w:val="Ttulo1"/>
            <w:jc w:val="center"/>
          </w:pPr>
        </w:pPrChange>
      </w:pPr>
      <w:r>
        <w:lastRenderedPageBreak/>
        <w:t>Estructura de Descomposición del Trabajo (EDT)</w:t>
      </w:r>
    </w:p>
    <w:p w14:paraId="6AC764AD" w14:textId="77777777" w:rsidR="0074078F" w:rsidRDefault="0074078F" w:rsidP="008E66C4"/>
    <w:p w14:paraId="66D9606F" w14:textId="3DE6C5C2" w:rsidR="0074078F" w:rsidRDefault="0074078F">
      <w:pPr>
        <w:pStyle w:val="Ttulo1"/>
        <w:pPrChange w:id="51" w:author="Gonzalo Pedrotti" w:date="2019-05-17T16:35:00Z">
          <w:pPr>
            <w:pStyle w:val="Ttulo2"/>
          </w:pPr>
        </w:pPrChange>
      </w:pPr>
      <w:bookmarkStart w:id="52" w:name="_Toc9003826"/>
      <w:r>
        <w:t>Introducción</w:t>
      </w:r>
      <w:bookmarkEnd w:id="52"/>
      <w:del w:id="53" w:author="Gonzalo Pedrotti" w:date="2019-05-17T16:43:00Z">
        <w:r w:rsidDel="005B2C4D">
          <w:delText>:</w:delText>
        </w:r>
      </w:del>
    </w:p>
    <w:p w14:paraId="3558AF2D" w14:textId="6D86E09F" w:rsidR="008E66C4" w:rsidRDefault="0088502A">
      <w:pPr>
        <w:jc w:val="both"/>
        <w:pPrChange w:id="54" w:author="Gonzalo Pedrotti" w:date="2019-05-13T18:31:00Z">
          <w:pPr/>
        </w:pPrChange>
      </w:pPr>
      <w:r>
        <w:t xml:space="preserve">En la Gestión del Alcance, además de definir </w:t>
      </w:r>
      <w:r w:rsidR="008E66C4">
        <w:t xml:space="preserve">la declaración del alcance a través del </w:t>
      </w:r>
      <w:proofErr w:type="spellStart"/>
      <w:r w:rsidR="008E66C4">
        <w:t>Scope</w:t>
      </w:r>
      <w:proofErr w:type="spellEnd"/>
      <w:r w:rsidR="008E66C4">
        <w:t xml:space="preserve"> </w:t>
      </w:r>
      <w:proofErr w:type="spellStart"/>
      <w:r w:rsidR="008E66C4">
        <w:t>Statement</w:t>
      </w:r>
      <w:proofErr w:type="spellEnd"/>
      <w:r w:rsidR="008E66C4">
        <w:t xml:space="preserve">, se debe crear la EDT/WBS (Estructura de Descomposición del Trabajo), la cual consiste en dividir los entregables del proyecto y el trabajo del proyecto en componentes </w:t>
      </w:r>
      <w:r w:rsidR="006E48EA">
        <w:t>más</w:t>
      </w:r>
      <w:r w:rsidR="008E66C4">
        <w:t xml:space="preserve"> pequeños y más fáciles de manejar, proporcionando un marco de referencia de lo que se debe entregar.</w:t>
      </w:r>
    </w:p>
    <w:p w14:paraId="3E7AEB15" w14:textId="77777777" w:rsidR="004E756B" w:rsidRDefault="008E66C4">
      <w:pPr>
        <w:jc w:val="both"/>
        <w:pPrChange w:id="55" w:author="Gonzalo Pedrotti" w:date="2019-05-13T18:31:00Z">
          <w:pPr/>
        </w:pPrChange>
      </w:pPr>
      <w:r>
        <w:t>Consiste en una representación gráfica a través de un diagrama jerárquico.</w:t>
      </w:r>
    </w:p>
    <w:p w14:paraId="579199B2" w14:textId="21185E5A" w:rsidR="005B568E" w:rsidRDefault="008E66C4">
      <w:pPr>
        <w:jc w:val="both"/>
        <w:pPrChange w:id="56" w:author="Gonzalo Pedrotti" w:date="2019-05-13T18:31:00Z">
          <w:pPr/>
        </w:pPrChange>
      </w:pPr>
      <w:r>
        <w:t>Generalmente, la planificación y construcción de la EDT, se realiza de manera gradual, es decir, que el equipo de desarrollo espera a llegar a un acuerdo en relación a los entregables o componentes para poder desarrollarlos en detalle en la EDT</w:t>
      </w:r>
      <w:r w:rsidR="0074078F">
        <w:t>. De esta manera no se descomponen los paquetes que se llevarán a cabo en el futuro hasta que no avance el proyecto.</w:t>
      </w:r>
    </w:p>
    <w:p w14:paraId="45994F82" w14:textId="0A5E7F35" w:rsidR="008E66C4" w:rsidRDefault="001B16E4">
      <w:pPr>
        <w:pStyle w:val="Ttulo1"/>
        <w:pPrChange w:id="57" w:author="Gonzalo Pedrotti" w:date="2019-05-17T16:35:00Z">
          <w:pPr>
            <w:pStyle w:val="Ttulo2"/>
          </w:pPr>
        </w:pPrChange>
      </w:pPr>
      <w:bookmarkStart w:id="58" w:name="_Toc9003827"/>
      <w:r>
        <w:t>Estructura de la EDT de nuestro proyecto</w:t>
      </w:r>
      <w:bookmarkEnd w:id="58"/>
      <w:del w:id="59" w:author="Gonzalo Pedrotti" w:date="2019-05-17T16:35:00Z">
        <w:r w:rsidDel="0017757C">
          <w:delText>:</w:delText>
        </w:r>
      </w:del>
    </w:p>
    <w:p w14:paraId="6642C7A7" w14:textId="6DD46B31" w:rsidR="001B16E4" w:rsidRDefault="0074078F">
      <w:pPr>
        <w:jc w:val="both"/>
        <w:pPrChange w:id="60" w:author="Christian Villafañe" w:date="2019-05-13T16:38:00Z">
          <w:pPr/>
        </w:pPrChange>
      </w:pPr>
      <w:r>
        <w:t>La descomposición de la EDT comienza desde un primer nivel que identifica al proyecto, con su nombre. Luego se han identificado un conjunto de áreas o elementos principales que incluye tanto el proyecto como el producto</w:t>
      </w:r>
      <w:r w:rsidR="004D760E">
        <w:t xml:space="preserve"> (resultado del Sprint)</w:t>
      </w:r>
      <w:r>
        <w:t xml:space="preserve">. Estas áreas están conformadas por las áreas de conocimiento relacionadas a la Gestión de Proyecto y </w:t>
      </w:r>
      <w:r w:rsidR="0088502A">
        <w:t>las otras áreas</w:t>
      </w:r>
      <w:r>
        <w:t xml:space="preserve"> </w:t>
      </w:r>
      <w:r w:rsidR="0088502A">
        <w:t xml:space="preserve">están </w:t>
      </w:r>
      <w:r>
        <w:t>relacionada</w:t>
      </w:r>
      <w:r w:rsidR="0088502A">
        <w:t>s</w:t>
      </w:r>
      <w:r>
        <w:t xml:space="preserve"> al producto</w:t>
      </w:r>
      <w:r w:rsidR="0088502A">
        <w:t xml:space="preserve"> y documentación del Sprint</w:t>
      </w:r>
      <w:r>
        <w:t>, la cual se divide en sub áreas antes de contener los correspondientes entregables.</w:t>
      </w:r>
    </w:p>
    <w:p w14:paraId="7F8CD9BE" w14:textId="1E2F71CB" w:rsidR="00F5673A" w:rsidRDefault="00951052">
      <w:pPr>
        <w:jc w:val="both"/>
        <w:pPrChange w:id="61" w:author="Christian Villafañe" w:date="2019-05-13T16:39:00Z">
          <w:pPr/>
        </w:pPrChange>
      </w:pPr>
      <w:r>
        <w:t xml:space="preserve">Por debajo de las áreas y subáreas se encuentran los correspondientes entregables, </w:t>
      </w:r>
      <w:ins w:id="62" w:author="Gonzalo Pedrotti" w:date="2019-05-17T12:03:00Z">
        <w:r w:rsidR="00A468D9">
          <w:t xml:space="preserve">los </w:t>
        </w:r>
      </w:ins>
      <w:commentRangeStart w:id="63"/>
      <w:del w:id="64" w:author="Gonzalo Pedrotti" w:date="2019-05-17T12:03:00Z">
        <w:r w:rsidDel="00A468D9">
          <w:delText xml:space="preserve">el </w:delText>
        </w:r>
      </w:del>
      <w:r>
        <w:t>cual</w:t>
      </w:r>
      <w:ins w:id="65" w:author="Gonzalo Pedrotti" w:date="2019-05-17T12:03:00Z">
        <w:r w:rsidR="00A468D9">
          <w:t>es</w:t>
        </w:r>
      </w:ins>
      <w:r>
        <w:t xml:space="preserve"> </w:t>
      </w:r>
      <w:ins w:id="66" w:author="Gonzalo Pedrotti" w:date="2019-05-17T12:03:00Z">
        <w:r w:rsidR="00A468D9">
          <w:t>son</w:t>
        </w:r>
      </w:ins>
      <w:del w:id="67" w:author="Gonzalo Pedrotti" w:date="2019-05-17T12:03:00Z">
        <w:r w:rsidDel="00A468D9">
          <w:delText>es</w:delText>
        </w:r>
      </w:del>
      <w:commentRangeEnd w:id="63"/>
      <w:r w:rsidR="00D44C8F">
        <w:rPr>
          <w:rStyle w:val="Refdecomentario"/>
        </w:rPr>
        <w:commentReference w:id="63"/>
      </w:r>
      <w:r>
        <w:t xml:space="preserve"> el resultado de un trabajo o una actividad que debe ser medible y cuantificable. </w:t>
      </w:r>
      <w:r w:rsidR="00CD6A5A">
        <w:t>Y,</w:t>
      </w:r>
      <w:r>
        <w:t xml:space="preserve"> por último, cada entregable contiene un conjunto de paquetes de trabajo</w:t>
      </w:r>
      <w:r w:rsidR="00CD6A5A">
        <w:t xml:space="preserve"> que incluye una lista de actividades necesarias para completar dicho trabajo.</w:t>
      </w:r>
    </w:p>
    <w:p w14:paraId="5AB2FB1D" w14:textId="25F00301" w:rsidR="00F5673A" w:rsidRDefault="00F5673A">
      <w:pPr>
        <w:jc w:val="both"/>
        <w:pPrChange w:id="68" w:author="Christian Villafañe" w:date="2019-05-13T16:39:00Z">
          <w:pPr/>
        </w:pPrChange>
      </w:pPr>
      <w:r>
        <w:t xml:space="preserve">Por cuestiones de diseño, la estructura de la EDT se incluye en un documento </w:t>
      </w:r>
      <w:r w:rsidR="0088502A">
        <w:t xml:space="preserve">exterior a </w:t>
      </w:r>
      <w:r w:rsidR="005C7CF9">
        <w:t>este desarrollado</w:t>
      </w:r>
      <w:r>
        <w:t xml:space="preserve"> con la herramienta </w:t>
      </w:r>
      <w:r w:rsidR="0088502A">
        <w:t>WBS Chart Pro</w:t>
      </w:r>
      <w:r w:rsidR="00AA6E1E">
        <w:t xml:space="preserve"> y en otro documento con formato de imagen.</w:t>
      </w:r>
    </w:p>
    <w:p w14:paraId="4082C90C" w14:textId="7467AC8B" w:rsidR="005B568E" w:rsidRPr="005B568E" w:rsidRDefault="0074078F">
      <w:pPr>
        <w:pStyle w:val="Ttulo1"/>
        <w:pPrChange w:id="69" w:author="Gonzalo Pedrotti" w:date="2019-05-17T16:35:00Z">
          <w:pPr>
            <w:pStyle w:val="Ttulo2"/>
          </w:pPr>
        </w:pPrChange>
      </w:pPr>
      <w:bookmarkStart w:id="70" w:name="_Toc9003828"/>
      <w:r>
        <w:t>Estructura del Diccionario de la EDT</w:t>
      </w:r>
      <w:bookmarkEnd w:id="70"/>
      <w:del w:id="71" w:author="Gonzalo Pedrotti" w:date="2019-05-17T16:35:00Z">
        <w:r w:rsidDel="0017757C">
          <w:delText>:</w:delText>
        </w:r>
      </w:del>
    </w:p>
    <w:p w14:paraId="5D15ABFA" w14:textId="1DBCB837" w:rsidR="005F71AC" w:rsidRDefault="005F71AC">
      <w:pPr>
        <w:jc w:val="both"/>
        <w:pPrChange w:id="72" w:author="Christian Villafañe" w:date="2019-05-13T16:40:00Z">
          <w:pPr/>
        </w:pPrChange>
      </w:pPr>
      <w:r>
        <w:t xml:space="preserve">La ficha correspondiente al diccionario </w:t>
      </w:r>
      <w:r w:rsidR="00951052">
        <w:t>de la</w:t>
      </w:r>
      <w:r>
        <w:t xml:space="preserve"> EDT cuenta con una cabecera que incluye un </w:t>
      </w:r>
      <w:r w:rsidR="00951052">
        <w:t>identificador (</w:t>
      </w:r>
      <w:r>
        <w:t xml:space="preserve">ID) del componente, un número de cuenta de control, que indica el lugar donde se mide </w:t>
      </w:r>
      <w:r w:rsidR="00951052">
        <w:t xml:space="preserve">el progreso del alcance e incluye uno o </w:t>
      </w:r>
      <w:del w:id="73" w:author="Christian Villafañe" w:date="2019-05-13T16:40:00Z">
        <w:r w:rsidR="00951052" w:rsidDel="00FF7D2F">
          <w:delText xml:space="preserve">mas </w:delText>
        </w:r>
      </w:del>
      <w:ins w:id="74" w:author="Christian Villafañe" w:date="2019-05-13T16:40:00Z">
        <w:r w:rsidR="00FF7D2F">
          <w:t xml:space="preserve">más </w:t>
        </w:r>
      </w:ins>
      <w:r w:rsidR="00951052">
        <w:t>paquetes de trabajo, una fecha de última actualización y el responsable de dicho componente.</w:t>
      </w:r>
    </w:p>
    <w:p w14:paraId="382000DD" w14:textId="29E93B35" w:rsidR="00951052" w:rsidRDefault="00951052">
      <w:pPr>
        <w:jc w:val="both"/>
        <w:pPrChange w:id="75" w:author="Christian Villafañe" w:date="2019-05-13T16:40:00Z">
          <w:pPr/>
        </w:pPrChange>
      </w:pPr>
      <w:r>
        <w:t>Por debajo de la cabecera</w:t>
      </w:r>
      <w:r w:rsidR="007715E0">
        <w:t>, se</w:t>
      </w:r>
      <w:r>
        <w:t xml:space="preserve"> cuenta con un conjunto de campos de información general y descripción de dicho componente. </w:t>
      </w:r>
    </w:p>
    <w:p w14:paraId="68CB478E" w14:textId="2F1D9DEC" w:rsidR="00951052" w:rsidRDefault="00951052" w:rsidP="005F71AC">
      <w:r>
        <w:t>-Nombre:  Identifica al componente en la EDT.</w:t>
      </w:r>
    </w:p>
    <w:p w14:paraId="1E4039C2" w14:textId="53ED04B2" w:rsidR="00951052" w:rsidRDefault="00951052" w:rsidP="005F71AC">
      <w:r>
        <w:t>- Entregable: nombre del entregable</w:t>
      </w:r>
      <w:r w:rsidR="005B568E">
        <w:t>, sub entregable</w:t>
      </w:r>
      <w:r>
        <w:t xml:space="preserve"> </w:t>
      </w:r>
      <w:r w:rsidR="005B568E">
        <w:t xml:space="preserve">o documento </w:t>
      </w:r>
      <w:r>
        <w:t>que genera dicho componente.</w:t>
      </w:r>
    </w:p>
    <w:p w14:paraId="0860AAF3" w14:textId="3A167C2A" w:rsidR="00951052" w:rsidRDefault="00951052" w:rsidP="005F71AC">
      <w:r>
        <w:t xml:space="preserve">- </w:t>
      </w:r>
      <w:r w:rsidR="007715E0">
        <w:t>Descripción: informe general de lo que se realiza y espera obtener en ese componente.</w:t>
      </w:r>
    </w:p>
    <w:p w14:paraId="0BA61EAB" w14:textId="7DD1A3E1" w:rsidR="007715E0" w:rsidRDefault="007715E0" w:rsidP="005F71AC">
      <w:r>
        <w:t>-Criterio de aceptación: criterio por el cual el componente es aceptado. Información mínima con la que se debe contar.</w:t>
      </w:r>
    </w:p>
    <w:p w14:paraId="6E88F53B" w14:textId="7437143B" w:rsidR="007715E0" w:rsidRDefault="007715E0" w:rsidP="005F71AC">
      <w:r>
        <w:lastRenderedPageBreak/>
        <w:t>-Recursos Asignados: Recursos humanos/tecnológicos implicados para conseguir dicho componente.</w:t>
      </w:r>
    </w:p>
    <w:p w14:paraId="00101100" w14:textId="021F848B" w:rsidR="007715E0" w:rsidRDefault="007715E0" w:rsidP="005F71AC">
      <w:r>
        <w:t xml:space="preserve">-Duración: duración estimada en </w:t>
      </w:r>
      <w:r w:rsidR="005B568E">
        <w:t xml:space="preserve">horas y/o </w:t>
      </w:r>
      <w:r>
        <w:t>días. Puede contener además fecha de inicio y de fin para mayor precisión.</w:t>
      </w:r>
    </w:p>
    <w:p w14:paraId="7B32BF50" w14:textId="267435B7" w:rsidR="007715E0" w:rsidRDefault="007715E0" w:rsidP="005F71AC">
      <w:r>
        <w:t xml:space="preserve">-Hitos: Simboliza el haber conseguido un logro importante dentro del componente.  Denota un logro y sirve como herramienta de comunicación con los stakeholders. </w:t>
      </w:r>
    </w:p>
    <w:p w14:paraId="3B8D5668" w14:textId="3A0DCEDE" w:rsidR="007715E0" w:rsidRDefault="007715E0" w:rsidP="005F71AC">
      <w:r>
        <w:t>-Lista de Paquetes/Actividades: conjunto de paquetes de trabajo o conjunto de actividades que contiene dicho componente. En caso de ser un entregable, contiene paquetes de trabajo. Si el componente es un paquete de trabajo, contiene un conjunto de actividades.</w:t>
      </w:r>
    </w:p>
    <w:p w14:paraId="3EC5DDEF" w14:textId="47DFF802" w:rsidR="007715E0" w:rsidRDefault="007715E0" w:rsidP="005F71AC"/>
    <w:p w14:paraId="491DE341" w14:textId="29EFFEB9" w:rsidR="007715E0" w:rsidRDefault="007715E0">
      <w:pPr>
        <w:pStyle w:val="Ttulo1"/>
        <w:pPrChange w:id="76" w:author="Gonzalo Pedrotti" w:date="2019-05-17T16:35:00Z">
          <w:pPr>
            <w:pStyle w:val="Ttulo2"/>
          </w:pPr>
        </w:pPrChange>
      </w:pPr>
      <w:bookmarkStart w:id="77" w:name="_Toc9003829"/>
      <w:r>
        <w:t>Diccionarios de Entregables</w:t>
      </w:r>
      <w:ins w:id="78" w:author="Gonzalo Pedrotti" w:date="2019-05-17T16:35:00Z">
        <w:r w:rsidR="0017757C">
          <w:t xml:space="preserve"> y Paquetes de Trabajo</w:t>
        </w:r>
      </w:ins>
      <w:bookmarkEnd w:id="77"/>
      <w:del w:id="79" w:author="Gonzalo Pedrotti" w:date="2019-05-17T16:35:00Z">
        <w:r w:rsidDel="0017757C">
          <w:delText>:</w:delText>
        </w:r>
      </w:del>
    </w:p>
    <w:p w14:paraId="4A2EAD64" w14:textId="459B9966" w:rsidR="00CD6A5A" w:rsidRDefault="00CD6A5A">
      <w:pPr>
        <w:jc w:val="both"/>
        <w:pPrChange w:id="80" w:author="Christian Villafañe" w:date="2019-05-13T16:42:00Z">
          <w:pPr/>
        </w:pPrChange>
      </w:pPr>
      <w:r>
        <w:t xml:space="preserve">Debido a que la EDT se construye de manera gradual conforme se vayan acordando los entregables con sus correspondientes paquetes de trabajo y actividades, </w:t>
      </w:r>
      <w:r w:rsidR="00CB3856">
        <w:t>la lista de diccionarios solo incluye diccionarios de entregables acordados y se irá actualizando a lo largo del tiempo.</w:t>
      </w:r>
    </w:p>
    <w:p w14:paraId="40C999E8" w14:textId="7B4BBE41" w:rsidR="00F5673A" w:rsidRPr="005F71AC" w:rsidDel="00834C36" w:rsidRDefault="005B568E">
      <w:pPr>
        <w:jc w:val="both"/>
        <w:rPr>
          <w:del w:id="81" w:author="Gonzalo Pedrotti" w:date="2019-05-17T16:15:00Z"/>
        </w:rPr>
        <w:pPrChange w:id="82" w:author="Christian Villafañe" w:date="2019-05-13T16:42:00Z">
          <w:pPr/>
        </w:pPrChange>
      </w:pPr>
      <w:del w:id="83" w:author="Gonzalo Pedrotti" w:date="2019-05-17T16:15:00Z">
        <w:r w:rsidDel="00834C36">
          <w:delText>A continuación, se describen los entregables correspondientes a las áreas de integración del proyecto, interesados del proyecto y alcance del Proyecto.</w:delText>
        </w:r>
      </w:del>
    </w:p>
    <w:p w14:paraId="030DAA35" w14:textId="77777777" w:rsidR="00CB4EF0" w:rsidRDefault="00CB4EF0" w:rsidP="00CB4EF0">
      <w:pPr>
        <w:pStyle w:val="Prrafodelista"/>
        <w:numPr>
          <w:ilvl w:val="1"/>
          <w:numId w:val="30"/>
        </w:numPr>
        <w:rPr>
          <w:ins w:id="84" w:author="Gonzalo Pedrotti" w:date="2019-05-17T16:29:00Z"/>
        </w:rPr>
      </w:pPr>
      <w:ins w:id="85" w:author="Gonzalo Pedrotti" w:date="2019-05-17T16:29:00Z">
        <w:r w:rsidRPr="00B74175">
          <w:rPr>
            <w:u w:val="single"/>
          </w:rPr>
          <w:t>Integración del Proyecto</w:t>
        </w:r>
        <w:r>
          <w:t>: Se describen los diccionarios pertenecientes a los entregables y paquetes de trabajo correspondientes al nivel de Integración del Proyecto.</w:t>
        </w:r>
      </w:ins>
    </w:p>
    <w:p w14:paraId="34BCC677" w14:textId="4D2AEE88" w:rsidR="005331B6" w:rsidRDefault="00A779DB">
      <w:pPr>
        <w:pStyle w:val="Prrafodelista"/>
        <w:numPr>
          <w:ilvl w:val="2"/>
          <w:numId w:val="31"/>
        </w:numPr>
        <w:rPr>
          <w:ins w:id="86" w:author="Gonzalo Pedrotti" w:date="2019-05-17T12:25:00Z"/>
        </w:rPr>
        <w:pPrChange w:id="87" w:author="Gonzalo Pedrotti" w:date="2019-05-17T12:25:00Z">
          <w:pPr>
            <w:pStyle w:val="Prrafodelista"/>
            <w:ind w:left="360"/>
          </w:pPr>
        </w:pPrChange>
      </w:pPr>
      <w:del w:id="88" w:author="Gonzalo Pedrotti" w:date="2019-05-17T12:15:00Z">
        <w:r w:rsidRPr="00B74175" w:rsidDel="005331B6">
          <w:rPr>
            <w:u w:val="single"/>
          </w:rPr>
          <w:delText xml:space="preserve">1.1 </w:delText>
        </w:r>
      </w:del>
      <w:del w:id="89" w:author="Gonzalo Pedrotti" w:date="2019-05-17T16:29:00Z">
        <w:r w:rsidRPr="00B74175" w:rsidDel="00CB4EF0">
          <w:rPr>
            <w:u w:val="single"/>
          </w:rPr>
          <w:delText>Integración del Proyecto</w:delText>
        </w:r>
        <w:r w:rsidR="00FE42FF" w:rsidDel="00CB4EF0">
          <w:delText xml:space="preserve">: Se describen los diccionarios pertenecientes </w:delText>
        </w:r>
        <w:r w:rsidR="00BD4CCD" w:rsidDel="00CB4EF0">
          <w:delText xml:space="preserve">a los entregables y paquetes de trabajo correspondientes </w:delText>
        </w:r>
        <w:r w:rsidR="00FE42FF" w:rsidDel="00CB4EF0">
          <w:delText>al nivel de Integración del Proyecto.</w:delText>
        </w:r>
      </w:del>
      <w:ins w:id="90" w:author="Gonzalo Pedrotti" w:date="2019-05-17T12:15:00Z">
        <w:r w:rsidR="005331B6">
          <w:t xml:space="preserve">Project </w:t>
        </w:r>
        <w:proofErr w:type="spellStart"/>
        <w:r w:rsidR="005331B6">
          <w:t>Charter</w:t>
        </w:r>
      </w:ins>
      <w:proofErr w:type="spellEnd"/>
    </w:p>
    <w:p w14:paraId="0216D424" w14:textId="6787134E" w:rsidR="00B74175" w:rsidRDefault="00834C36">
      <w:pPr>
        <w:pStyle w:val="Prrafodelista"/>
        <w:numPr>
          <w:ilvl w:val="3"/>
          <w:numId w:val="31"/>
        </w:numPr>
        <w:rPr>
          <w:ins w:id="91" w:author="Gonzalo Pedrotti" w:date="2019-05-17T16:17:00Z"/>
        </w:rPr>
        <w:pPrChange w:id="92" w:author="Gonzalo Pedrotti" w:date="2019-05-17T16:17:00Z">
          <w:pPr>
            <w:pStyle w:val="Prrafodelista"/>
          </w:pPr>
        </w:pPrChange>
      </w:pPr>
      <w:ins w:id="93" w:author="Gonzalo Pedrotti" w:date="2019-05-17T16:17:00Z">
        <w:r>
          <w:t>Justificación del Proyecto</w:t>
        </w:r>
      </w:ins>
    </w:p>
    <w:p w14:paraId="15909A95" w14:textId="38C99CE9" w:rsidR="00834C36" w:rsidRDefault="00834C36">
      <w:pPr>
        <w:pStyle w:val="Prrafodelista"/>
        <w:numPr>
          <w:ilvl w:val="3"/>
          <w:numId w:val="31"/>
        </w:numPr>
        <w:pPrChange w:id="94" w:author="Gonzalo Pedrotti" w:date="2019-05-17T16:17:00Z">
          <w:pPr/>
        </w:pPrChange>
      </w:pPr>
      <w:ins w:id="95" w:author="Gonzalo Pedrotti" w:date="2019-05-17T16:17:00Z">
        <w:r>
          <w:t>Registro de Supuestos</w:t>
        </w:r>
      </w:ins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406"/>
      </w:tblGrid>
      <w:tr w:rsidR="00EF08AC" w14:paraId="1E0FA6E0" w14:textId="77777777" w:rsidTr="004E756B">
        <w:tc>
          <w:tcPr>
            <w:tcW w:w="3404" w:type="dxa"/>
          </w:tcPr>
          <w:p w14:paraId="3D1C2EE5" w14:textId="5DE1E5D0" w:rsidR="00EF08AC" w:rsidRDefault="00EF08AC">
            <w:bookmarkStart w:id="96" w:name="_Hlk7264329"/>
            <w:r>
              <w:t>ID:</w:t>
            </w:r>
            <w:r w:rsidR="00D02129">
              <w:t xml:space="preserve"> 1.1.1</w:t>
            </w:r>
          </w:p>
        </w:tc>
        <w:tc>
          <w:tcPr>
            <w:tcW w:w="2124" w:type="dxa"/>
          </w:tcPr>
          <w:p w14:paraId="7D3FDFFA" w14:textId="47907A0D" w:rsidR="00EF08AC" w:rsidRDefault="00EF08AC">
            <w:r>
              <w:t>Cuenta Control:</w:t>
            </w:r>
            <w:r w:rsidR="00F03B0D">
              <w:t xml:space="preserve"> 1.1</w:t>
            </w:r>
          </w:p>
        </w:tc>
        <w:tc>
          <w:tcPr>
            <w:tcW w:w="2123" w:type="dxa"/>
          </w:tcPr>
          <w:p w14:paraId="16808364" w14:textId="6DEDEC24" w:rsidR="00EF08AC" w:rsidRDefault="00EF08AC">
            <w:r>
              <w:t>Última Actualización:</w:t>
            </w:r>
            <w:r w:rsidR="00F03B0D">
              <w:t xml:space="preserve"> 27-04-2019</w:t>
            </w:r>
          </w:p>
        </w:tc>
        <w:tc>
          <w:tcPr>
            <w:tcW w:w="3406" w:type="dxa"/>
          </w:tcPr>
          <w:p w14:paraId="36A65AB7" w14:textId="77777777" w:rsidR="00EF08AC" w:rsidRDefault="00EF08AC">
            <w:r>
              <w:t>Responsable:</w:t>
            </w:r>
          </w:p>
          <w:p w14:paraId="5500E2F5" w14:textId="3EB193D5" w:rsidR="00F03B0D" w:rsidRDefault="00F03B0D">
            <w:r>
              <w:t>Equipo de Proyecto.</w:t>
            </w:r>
          </w:p>
        </w:tc>
      </w:tr>
      <w:tr w:rsidR="00EF08AC" w14:paraId="0E625109" w14:textId="77777777" w:rsidTr="004E756B">
        <w:trPr>
          <w:trHeight w:val="402"/>
        </w:trPr>
        <w:tc>
          <w:tcPr>
            <w:tcW w:w="11057" w:type="dxa"/>
            <w:gridSpan w:val="4"/>
          </w:tcPr>
          <w:p w14:paraId="073EC6EE" w14:textId="48CF0CEC" w:rsidR="00EF08AC" w:rsidRDefault="00EF08AC">
            <w:r>
              <w:t>Nombre:</w:t>
            </w:r>
            <w:r w:rsidR="00D02129">
              <w:t xml:space="preserve"> Project </w:t>
            </w:r>
            <w:proofErr w:type="spellStart"/>
            <w:r w:rsidR="00D02129">
              <w:t>Charter</w:t>
            </w:r>
            <w:proofErr w:type="spellEnd"/>
          </w:p>
        </w:tc>
      </w:tr>
      <w:tr w:rsidR="00EF08AC" w14:paraId="3C3A3E3C" w14:textId="77777777" w:rsidTr="004E756B">
        <w:trPr>
          <w:trHeight w:val="705"/>
        </w:trPr>
        <w:tc>
          <w:tcPr>
            <w:tcW w:w="11057" w:type="dxa"/>
            <w:gridSpan w:val="4"/>
          </w:tcPr>
          <w:p w14:paraId="599ECD63" w14:textId="7CC71A0E" w:rsidR="00EF08AC" w:rsidRDefault="00EF08AC">
            <w:r>
              <w:t>Entregable:</w:t>
            </w:r>
            <w:r w:rsidR="00D02129">
              <w:t xml:space="preserve"> el entregable correspondiente a dicho componente es el Acta de Constitución o Project </w:t>
            </w:r>
            <w:proofErr w:type="spellStart"/>
            <w:r w:rsidR="00D02129">
              <w:t>Charter</w:t>
            </w:r>
            <w:proofErr w:type="spellEnd"/>
            <w:r w:rsidR="00D02129">
              <w:t>.</w:t>
            </w:r>
          </w:p>
        </w:tc>
      </w:tr>
      <w:tr w:rsidR="00EF08AC" w14:paraId="43DDA233" w14:textId="77777777" w:rsidTr="004E756B">
        <w:trPr>
          <w:trHeight w:val="702"/>
        </w:trPr>
        <w:tc>
          <w:tcPr>
            <w:tcW w:w="11057" w:type="dxa"/>
            <w:gridSpan w:val="4"/>
          </w:tcPr>
          <w:p w14:paraId="10F5E1A1" w14:textId="246A3126" w:rsidR="00EF08AC" w:rsidRDefault="00EF08AC">
            <w:r>
              <w:t>Descripción:</w:t>
            </w:r>
            <w:r w:rsidR="00D02129">
              <w:t xml:space="preserve"> El Project </w:t>
            </w:r>
            <w:proofErr w:type="spellStart"/>
            <w:r w:rsidR="00D02129">
              <w:t>Charter</w:t>
            </w:r>
            <w:proofErr w:type="spellEnd"/>
            <w:r w:rsidR="00D02129">
              <w:t xml:space="preserve"> o Acta de Constitución del Proyecto se utiliza para plasmar información relevante para el éxito del proyecto con el fin de autorizar de manera formal la existencia del mismo. </w:t>
            </w:r>
          </w:p>
        </w:tc>
      </w:tr>
      <w:tr w:rsidR="005F71AC" w14:paraId="5B5E44E5" w14:textId="77777777" w:rsidTr="004E756B">
        <w:tc>
          <w:tcPr>
            <w:tcW w:w="11057" w:type="dxa"/>
            <w:gridSpan w:val="4"/>
          </w:tcPr>
          <w:p w14:paraId="68A34A17" w14:textId="36F4D57F" w:rsidR="005F71AC" w:rsidRDefault="005F71AC">
            <w:r>
              <w:t>Criterio de aceptación:</w:t>
            </w:r>
            <w:r w:rsidR="00D02129">
              <w:t xml:space="preserve"> El Project </w:t>
            </w:r>
            <w:proofErr w:type="spellStart"/>
            <w:r w:rsidR="00D02129">
              <w:t>Charter</w:t>
            </w:r>
            <w:proofErr w:type="spellEnd"/>
            <w:r w:rsidR="00D02129">
              <w:t xml:space="preserve"> debe contener una justificación del mismo con los objetivos y criterios de éxito principales, el director del proyecto y los interesados junto a un registro de supuestos mínimo.</w:t>
            </w:r>
            <w:r w:rsidR="00F03B0D">
              <w:t xml:space="preserve"> Dicho documento debe ser validado y aceptado por los representantes de la cátedra de Proyecto Final.</w:t>
            </w:r>
          </w:p>
        </w:tc>
      </w:tr>
      <w:tr w:rsidR="00EF08AC" w14:paraId="4C576735" w14:textId="77777777" w:rsidTr="004E756B">
        <w:tc>
          <w:tcPr>
            <w:tcW w:w="11057" w:type="dxa"/>
            <w:gridSpan w:val="4"/>
          </w:tcPr>
          <w:p w14:paraId="2B67E8B6" w14:textId="3FD2B8E4" w:rsidR="00EF08AC" w:rsidRDefault="00EF08AC">
            <w:r>
              <w:t>Recursos Asignados:</w:t>
            </w:r>
            <w:r w:rsidR="00F03B0D">
              <w:t xml:space="preserve"> Para completar dicho documento se requiere de la participación de los cuatro integrantes de Proyecto. Se requiere de la utilización de una notebook.</w:t>
            </w:r>
          </w:p>
        </w:tc>
      </w:tr>
      <w:tr w:rsidR="00EF08AC" w14:paraId="3648948B" w14:textId="77777777" w:rsidTr="004E756B">
        <w:tc>
          <w:tcPr>
            <w:tcW w:w="11057" w:type="dxa"/>
            <w:gridSpan w:val="4"/>
          </w:tcPr>
          <w:p w14:paraId="53D1E4EF" w14:textId="6EA17B95" w:rsidR="00EF08AC" w:rsidRDefault="00EF08AC">
            <w:r>
              <w:t>Duración:</w:t>
            </w:r>
            <w:r w:rsidR="00F03B0D">
              <w:t xml:space="preserve"> 4 horas. Fecha de inicio: 02/04/2019.     Fecha de Finalización: 02/04/2019</w:t>
            </w:r>
          </w:p>
        </w:tc>
      </w:tr>
      <w:tr w:rsidR="007715E0" w14:paraId="09722B7C" w14:textId="77777777" w:rsidTr="004E756B">
        <w:tc>
          <w:tcPr>
            <w:tcW w:w="11057" w:type="dxa"/>
            <w:gridSpan w:val="4"/>
          </w:tcPr>
          <w:p w14:paraId="0ACF75F1" w14:textId="77777777" w:rsidR="007715E0" w:rsidRDefault="007715E0">
            <w:r>
              <w:t xml:space="preserve">Hitos: </w:t>
            </w:r>
          </w:p>
          <w:p w14:paraId="645AC631" w14:textId="6D36AF79" w:rsidR="00F03B0D" w:rsidRDefault="00F03B0D">
            <w:r>
              <w:t>05/04/2019 – Acta aceptada y firmada por los representantes de la cátedra de Proyecto Final</w:t>
            </w:r>
          </w:p>
        </w:tc>
      </w:tr>
      <w:tr w:rsidR="00EF08AC" w14:paraId="0EDCB66B" w14:textId="77777777" w:rsidTr="004E756B">
        <w:trPr>
          <w:trHeight w:val="1356"/>
        </w:trPr>
        <w:tc>
          <w:tcPr>
            <w:tcW w:w="11057" w:type="dxa"/>
            <w:gridSpan w:val="4"/>
          </w:tcPr>
          <w:p w14:paraId="42E46AFC" w14:textId="17BB108C" w:rsidR="00EF08AC" w:rsidRDefault="00EF08AC">
            <w:r>
              <w:t>Lista de Paquetes/Actividades:</w:t>
            </w:r>
          </w:p>
          <w:p w14:paraId="7E7678B6" w14:textId="77777777" w:rsidR="00F03B0D" w:rsidRDefault="00F03B0D"/>
          <w:p w14:paraId="3F73F2F8" w14:textId="762DA489" w:rsidR="00F03B0D" w:rsidRDefault="00F03B0D">
            <w:r>
              <w:t>Cuenta con dos Paquetes de Trabajo:</w:t>
            </w:r>
          </w:p>
          <w:p w14:paraId="500E057E" w14:textId="41CD0BB4" w:rsidR="00F03B0D" w:rsidRDefault="00F03B0D" w:rsidP="00F03B0D">
            <w:pPr>
              <w:pStyle w:val="Prrafodelista"/>
              <w:numPr>
                <w:ilvl w:val="3"/>
                <w:numId w:val="1"/>
              </w:numPr>
            </w:pPr>
            <w:r>
              <w:t>Justificación del Proyecto</w:t>
            </w:r>
          </w:p>
          <w:p w14:paraId="6C5EE0A3" w14:textId="18C674B9" w:rsidR="00F03B0D" w:rsidRDefault="00F03B0D" w:rsidP="00F03B0D">
            <w:pPr>
              <w:pStyle w:val="Prrafodelista"/>
              <w:numPr>
                <w:ilvl w:val="3"/>
                <w:numId w:val="1"/>
              </w:numPr>
            </w:pPr>
            <w:r>
              <w:t>Registro de Supuestos</w:t>
            </w:r>
          </w:p>
        </w:tc>
      </w:tr>
      <w:bookmarkEnd w:id="96"/>
    </w:tbl>
    <w:p w14:paraId="7E48F592" w14:textId="6D62F015" w:rsidR="00EF08AC" w:rsidDel="00E824CC" w:rsidRDefault="00EF08AC">
      <w:pPr>
        <w:rPr>
          <w:del w:id="97" w:author="Gonzalo Pedrotti" w:date="2019-05-17T12:27:00Z"/>
        </w:rPr>
      </w:pPr>
    </w:p>
    <w:p w14:paraId="07A14055" w14:textId="502DA32B" w:rsidR="00E824CC" w:rsidRDefault="00E824CC">
      <w:pPr>
        <w:rPr>
          <w:ins w:id="98" w:author="Gonzalo Pedrotti" w:date="2019-05-17T16:30:00Z"/>
        </w:rPr>
      </w:pPr>
    </w:p>
    <w:p w14:paraId="01D97B7F" w14:textId="77777777" w:rsidR="00E824CC" w:rsidRDefault="00E824CC">
      <w:pPr>
        <w:rPr>
          <w:ins w:id="99" w:author="Gonzalo Pedrotti" w:date="2019-05-17T16:30:00Z"/>
        </w:rPr>
      </w:pPr>
    </w:p>
    <w:p w14:paraId="6591FE0B" w14:textId="77777777" w:rsidR="00834C36" w:rsidRDefault="00834C36">
      <w:pPr>
        <w:rPr>
          <w:ins w:id="100" w:author="Gonzalo Pedrotti" w:date="2019-05-17T16:16:00Z"/>
        </w:rPr>
      </w:pPr>
    </w:p>
    <w:p w14:paraId="10F45515" w14:textId="737CF4F7" w:rsidR="00CB3856" w:rsidDel="00B74175" w:rsidRDefault="00CB3856">
      <w:pPr>
        <w:rPr>
          <w:del w:id="101" w:author="Gonzalo Pedrotti" w:date="2019-05-17T12:27:00Z"/>
        </w:rPr>
      </w:pPr>
    </w:p>
    <w:p w14:paraId="1BCE9953" w14:textId="5FDCC6B7" w:rsidR="0070259F" w:rsidDel="00B74175" w:rsidRDefault="0070259F">
      <w:pPr>
        <w:rPr>
          <w:del w:id="102" w:author="Gonzalo Pedrotti" w:date="2019-05-17T12:27:00Z"/>
        </w:rPr>
      </w:pPr>
    </w:p>
    <w:p w14:paraId="33C031D9" w14:textId="6F4523BA" w:rsidR="0070259F" w:rsidDel="00B74175" w:rsidRDefault="0070259F">
      <w:pPr>
        <w:rPr>
          <w:del w:id="103" w:author="Gonzalo Pedrotti" w:date="2019-05-17T12:27:00Z"/>
        </w:rPr>
      </w:pPr>
    </w:p>
    <w:p w14:paraId="30641850" w14:textId="77777777" w:rsidR="001F29F5" w:rsidRDefault="001F29F5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406"/>
      </w:tblGrid>
      <w:tr w:rsidR="00CB3856" w14:paraId="7BE2DB17" w14:textId="77777777" w:rsidTr="004E756B">
        <w:tc>
          <w:tcPr>
            <w:tcW w:w="3404" w:type="dxa"/>
          </w:tcPr>
          <w:p w14:paraId="67C4A812" w14:textId="6A918D98" w:rsidR="00CB3856" w:rsidRDefault="00CB3856" w:rsidP="004E14FE">
            <w:r>
              <w:lastRenderedPageBreak/>
              <w:t>ID: 1.1.1.1</w:t>
            </w:r>
          </w:p>
        </w:tc>
        <w:tc>
          <w:tcPr>
            <w:tcW w:w="2124" w:type="dxa"/>
          </w:tcPr>
          <w:p w14:paraId="7E70A16A" w14:textId="1A210B41" w:rsidR="00CB3856" w:rsidRDefault="00CB3856" w:rsidP="004E14FE">
            <w:r>
              <w:t>Cuenta Control: 1.1.1</w:t>
            </w:r>
          </w:p>
        </w:tc>
        <w:tc>
          <w:tcPr>
            <w:tcW w:w="2123" w:type="dxa"/>
          </w:tcPr>
          <w:p w14:paraId="41ED4868" w14:textId="77777777" w:rsidR="00CB3856" w:rsidRDefault="00CB3856" w:rsidP="004E14FE">
            <w:r>
              <w:t>Última Actualización: 27-04-2019</w:t>
            </w:r>
          </w:p>
        </w:tc>
        <w:tc>
          <w:tcPr>
            <w:tcW w:w="3406" w:type="dxa"/>
          </w:tcPr>
          <w:p w14:paraId="46FFA302" w14:textId="77777777" w:rsidR="00CB3856" w:rsidRDefault="00CB3856" w:rsidP="004E14FE">
            <w:r>
              <w:t>Responsable:</w:t>
            </w:r>
          </w:p>
          <w:p w14:paraId="581D6CC6" w14:textId="6DF6F76D" w:rsidR="00CB3856" w:rsidRDefault="008B5AF3" w:rsidP="004E14FE">
            <w:r>
              <w:t>Equipo de Proyecto</w:t>
            </w:r>
          </w:p>
        </w:tc>
      </w:tr>
      <w:tr w:rsidR="00CB3856" w14:paraId="07DFF099" w14:textId="77777777" w:rsidTr="004E756B">
        <w:trPr>
          <w:trHeight w:val="402"/>
        </w:trPr>
        <w:tc>
          <w:tcPr>
            <w:tcW w:w="11057" w:type="dxa"/>
            <w:gridSpan w:val="4"/>
          </w:tcPr>
          <w:p w14:paraId="48FC0887" w14:textId="467B820A" w:rsidR="00CB3856" w:rsidRDefault="00CB3856" w:rsidP="004E14FE">
            <w:r>
              <w:t>Nombre: Justificación del Proyecto</w:t>
            </w:r>
          </w:p>
        </w:tc>
      </w:tr>
      <w:tr w:rsidR="00CB3856" w14:paraId="53E71E40" w14:textId="77777777" w:rsidTr="004E756B">
        <w:trPr>
          <w:trHeight w:val="705"/>
        </w:trPr>
        <w:tc>
          <w:tcPr>
            <w:tcW w:w="11057" w:type="dxa"/>
            <w:gridSpan w:val="4"/>
          </w:tcPr>
          <w:p w14:paraId="351DD0FC" w14:textId="15547253" w:rsidR="00CB3856" w:rsidRDefault="00CB3856" w:rsidP="004E14FE">
            <w:r>
              <w:t>Entregable: el entregable correspondiente a dicho componente es la justificación del proyecto que incluye un conjunto de apartados que brindan información general de dicha justificación.</w:t>
            </w:r>
            <w:r w:rsidR="0036110E">
              <w:t xml:space="preserve"> Este sub entregable pertenece al entregable Project </w:t>
            </w:r>
            <w:proofErr w:type="spellStart"/>
            <w:r w:rsidR="0036110E">
              <w:t>Charter</w:t>
            </w:r>
            <w:proofErr w:type="spellEnd"/>
          </w:p>
        </w:tc>
      </w:tr>
      <w:tr w:rsidR="00CB3856" w14:paraId="2B26B8B1" w14:textId="77777777" w:rsidTr="004E756B">
        <w:trPr>
          <w:trHeight w:val="702"/>
        </w:trPr>
        <w:tc>
          <w:tcPr>
            <w:tcW w:w="11057" w:type="dxa"/>
            <w:gridSpan w:val="4"/>
          </w:tcPr>
          <w:p w14:paraId="64805AC2" w14:textId="2F3AD5A7" w:rsidR="00CB3856" w:rsidRDefault="00CB3856" w:rsidP="004E14FE">
            <w:r>
              <w:t xml:space="preserve">Descripción: La Justificación del Proyecto </w:t>
            </w:r>
            <w:r w:rsidR="008B5AF3">
              <w:t xml:space="preserve">describe el porqué del proyecto, qué objetivos se esperan cumplir y qué criterios se consideran como éxito. </w:t>
            </w:r>
          </w:p>
        </w:tc>
      </w:tr>
      <w:tr w:rsidR="00CB3856" w14:paraId="0E4940FD" w14:textId="77777777" w:rsidTr="004E756B">
        <w:tc>
          <w:tcPr>
            <w:tcW w:w="11057" w:type="dxa"/>
            <w:gridSpan w:val="4"/>
          </w:tcPr>
          <w:p w14:paraId="07882D94" w14:textId="367F1226" w:rsidR="00CB3856" w:rsidRDefault="00CB3856" w:rsidP="004E14FE">
            <w:r>
              <w:t>Criterio de aceptación</w:t>
            </w:r>
            <w:r w:rsidR="008B5AF3">
              <w:t>: D</w:t>
            </w:r>
            <w:r>
              <w:t>ebe contener una justificación</w:t>
            </w:r>
            <w:r w:rsidR="008B5AF3">
              <w:t>,</w:t>
            </w:r>
            <w:r>
              <w:t xml:space="preserve"> objetivos y criterios de éxito principales, el director del proyect</w:t>
            </w:r>
            <w:r w:rsidR="008B5AF3">
              <w:t>o, hitos más relevantes, riesgos y personas/empresas participantes. Debe ser aceptado por los integrantes del equipo y los representantes de la cátedra de Proyecto.</w:t>
            </w:r>
          </w:p>
        </w:tc>
      </w:tr>
      <w:tr w:rsidR="00CB3856" w14:paraId="0C5647B7" w14:textId="77777777" w:rsidTr="004E756B">
        <w:tc>
          <w:tcPr>
            <w:tcW w:w="11057" w:type="dxa"/>
            <w:gridSpan w:val="4"/>
          </w:tcPr>
          <w:p w14:paraId="2B4EE28F" w14:textId="26B1187E" w:rsidR="00CB3856" w:rsidRDefault="00CB3856" w:rsidP="004E14FE">
            <w:r>
              <w:t>Recursos Asignados: Para completar</w:t>
            </w:r>
            <w:r w:rsidR="008B5AF3">
              <w:t xml:space="preserve"> dicho trabajo</w:t>
            </w:r>
            <w:r>
              <w:t xml:space="preserve"> se requiere de la participación de </w:t>
            </w:r>
            <w:r w:rsidR="008B5AF3">
              <w:t>todos los integrantes del equipo y una notebook</w:t>
            </w:r>
          </w:p>
        </w:tc>
      </w:tr>
      <w:tr w:rsidR="00CB3856" w14:paraId="4BD78486" w14:textId="77777777" w:rsidTr="004E756B">
        <w:tc>
          <w:tcPr>
            <w:tcW w:w="11057" w:type="dxa"/>
            <w:gridSpan w:val="4"/>
          </w:tcPr>
          <w:p w14:paraId="650A010F" w14:textId="0CC5C192" w:rsidR="00CB3856" w:rsidRDefault="00CB3856" w:rsidP="004E14FE">
            <w:r>
              <w:t xml:space="preserve">Duración: </w:t>
            </w:r>
            <w:r w:rsidR="0036110E">
              <w:t>3</w:t>
            </w:r>
            <w:r>
              <w:t xml:space="preserve"> horas. Fecha de inicio: 02/04/2019.     Fecha de Finalización: 02/04/2019</w:t>
            </w:r>
          </w:p>
        </w:tc>
      </w:tr>
      <w:tr w:rsidR="00CB3856" w14:paraId="0F6DE193" w14:textId="77777777" w:rsidTr="004E756B">
        <w:tc>
          <w:tcPr>
            <w:tcW w:w="11057" w:type="dxa"/>
            <w:gridSpan w:val="4"/>
          </w:tcPr>
          <w:p w14:paraId="2603EDFC" w14:textId="77777777" w:rsidR="00CB3856" w:rsidRDefault="00CB3856" w:rsidP="004E14FE">
            <w:r>
              <w:t xml:space="preserve">Hitos: </w:t>
            </w:r>
          </w:p>
          <w:p w14:paraId="7FCDA633" w14:textId="47E97B1A" w:rsidR="00CB3856" w:rsidRDefault="00CB3856" w:rsidP="004E14FE">
            <w:r>
              <w:t>0</w:t>
            </w:r>
            <w:r w:rsidR="0036110E">
              <w:t>2</w:t>
            </w:r>
            <w:r>
              <w:t>/04/2019 –</w:t>
            </w:r>
            <w:r w:rsidR="0036110E">
              <w:t xml:space="preserve"> Justificación completada por el equipo de proyecto</w:t>
            </w:r>
            <w:r w:rsidR="00B0748C">
              <w:t xml:space="preserve"> y presentada a los representantes de la cátedra de Proyecto Final</w:t>
            </w:r>
          </w:p>
        </w:tc>
      </w:tr>
      <w:tr w:rsidR="00CB3856" w14:paraId="192B4EF4" w14:textId="77777777" w:rsidTr="004E756B">
        <w:trPr>
          <w:trHeight w:val="1356"/>
        </w:trPr>
        <w:tc>
          <w:tcPr>
            <w:tcW w:w="11057" w:type="dxa"/>
            <w:gridSpan w:val="4"/>
          </w:tcPr>
          <w:p w14:paraId="05737F60" w14:textId="51EC9F50" w:rsidR="00CB3856" w:rsidRDefault="00CB3856" w:rsidP="004E14FE">
            <w:r>
              <w:t>Lista de Actividades:</w:t>
            </w:r>
          </w:p>
          <w:p w14:paraId="3AEA377A" w14:textId="77777777" w:rsidR="00CB3856" w:rsidRDefault="00CB3856" w:rsidP="004E14FE"/>
          <w:p w14:paraId="50C66BA0" w14:textId="77777777" w:rsidR="007D2720" w:rsidRDefault="0036110E" w:rsidP="007D2720">
            <w:pPr>
              <w:pStyle w:val="Prrafodelista"/>
              <w:numPr>
                <w:ilvl w:val="4"/>
                <w:numId w:val="2"/>
              </w:numPr>
            </w:pPr>
            <w:r>
              <w:t>Describir una justificación introductoria que indique el porqué del proyecto</w:t>
            </w:r>
          </w:p>
          <w:p w14:paraId="68983CEB" w14:textId="77777777" w:rsidR="007D2720" w:rsidRDefault="002F07C3" w:rsidP="007D2720">
            <w:pPr>
              <w:pStyle w:val="Prrafodelista"/>
              <w:numPr>
                <w:ilvl w:val="4"/>
                <w:numId w:val="2"/>
              </w:numPr>
            </w:pPr>
            <w:r>
              <w:t>Describir los objetivos estratégicos del proyecto</w:t>
            </w:r>
          </w:p>
          <w:p w14:paraId="024E0A3A" w14:textId="77777777" w:rsidR="007D2720" w:rsidRDefault="002F07C3" w:rsidP="007D2720">
            <w:pPr>
              <w:pStyle w:val="Prrafodelista"/>
              <w:numPr>
                <w:ilvl w:val="4"/>
                <w:numId w:val="2"/>
              </w:numPr>
            </w:pPr>
            <w:r>
              <w:t xml:space="preserve">Describir </w:t>
            </w:r>
            <w:r w:rsidR="007D2720">
              <w:t>los criterios de éxito</w:t>
            </w:r>
          </w:p>
          <w:p w14:paraId="50127502" w14:textId="77777777" w:rsidR="007D2720" w:rsidRDefault="007D2720" w:rsidP="007D2720">
            <w:pPr>
              <w:pStyle w:val="Prrafodelista"/>
              <w:numPr>
                <w:ilvl w:val="4"/>
                <w:numId w:val="2"/>
              </w:numPr>
            </w:pPr>
            <w:r>
              <w:t>Listar principales riesgos</w:t>
            </w:r>
          </w:p>
          <w:p w14:paraId="31178AE4" w14:textId="77777777" w:rsidR="007D2720" w:rsidRDefault="007D2720" w:rsidP="007D2720">
            <w:pPr>
              <w:pStyle w:val="Prrafodelista"/>
              <w:numPr>
                <w:ilvl w:val="4"/>
                <w:numId w:val="2"/>
              </w:numPr>
            </w:pPr>
            <w:r>
              <w:t>Listar hitos más importantes</w:t>
            </w:r>
          </w:p>
          <w:p w14:paraId="04C2620C" w14:textId="0E04EE1B" w:rsidR="007D2720" w:rsidRDefault="007D2720" w:rsidP="007D2720">
            <w:pPr>
              <w:pStyle w:val="Prrafodelista"/>
              <w:numPr>
                <w:ilvl w:val="4"/>
                <w:numId w:val="2"/>
              </w:numPr>
            </w:pPr>
            <w:r>
              <w:t>Definir director del proyecto y stakeholders</w:t>
            </w:r>
          </w:p>
          <w:p w14:paraId="6E2F3462" w14:textId="5DC00F2D" w:rsidR="007D2720" w:rsidRDefault="007D2720" w:rsidP="007D2720">
            <w:pPr>
              <w:pStyle w:val="Prrafodelista"/>
              <w:numPr>
                <w:ilvl w:val="4"/>
                <w:numId w:val="2"/>
              </w:numPr>
            </w:pPr>
            <w:r>
              <w:t>Definir los requisitos para el cierre del proyecto</w:t>
            </w:r>
          </w:p>
          <w:p w14:paraId="2448D54A" w14:textId="2F951138" w:rsidR="007D2720" w:rsidRDefault="007D2720" w:rsidP="007D2720"/>
        </w:tc>
      </w:tr>
    </w:tbl>
    <w:p w14:paraId="0943FB89" w14:textId="77777777" w:rsidR="004E756B" w:rsidRDefault="004E756B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693"/>
        <w:gridCol w:w="2689"/>
        <w:gridCol w:w="3406"/>
      </w:tblGrid>
      <w:tr w:rsidR="007D2720" w14:paraId="304D791B" w14:textId="77777777" w:rsidTr="004E756B">
        <w:tc>
          <w:tcPr>
            <w:tcW w:w="2269" w:type="dxa"/>
          </w:tcPr>
          <w:p w14:paraId="2F33E7F6" w14:textId="2787E2A6" w:rsidR="007D2720" w:rsidRDefault="007D2720" w:rsidP="004E14FE">
            <w:r>
              <w:t>ID: 1.1.1.2</w:t>
            </w:r>
          </w:p>
        </w:tc>
        <w:tc>
          <w:tcPr>
            <w:tcW w:w="2693" w:type="dxa"/>
          </w:tcPr>
          <w:p w14:paraId="7556A6EC" w14:textId="77777777" w:rsidR="007D2720" w:rsidRDefault="007D2720" w:rsidP="004E14FE">
            <w:r>
              <w:t>Cuenta Control: 1.1.1</w:t>
            </w:r>
          </w:p>
        </w:tc>
        <w:tc>
          <w:tcPr>
            <w:tcW w:w="2689" w:type="dxa"/>
          </w:tcPr>
          <w:p w14:paraId="184EB4C8" w14:textId="77777777" w:rsidR="007D2720" w:rsidRDefault="007D2720" w:rsidP="004E14FE">
            <w:r>
              <w:t>Última Actualización: 27-04-2019</w:t>
            </w:r>
          </w:p>
        </w:tc>
        <w:tc>
          <w:tcPr>
            <w:tcW w:w="3406" w:type="dxa"/>
          </w:tcPr>
          <w:p w14:paraId="1E7A18AD" w14:textId="77777777" w:rsidR="007D2720" w:rsidRDefault="007D2720" w:rsidP="004E14FE">
            <w:r>
              <w:t>Responsable:</w:t>
            </w:r>
          </w:p>
          <w:p w14:paraId="4D116B48" w14:textId="63765AAD" w:rsidR="007D2720" w:rsidRDefault="00B0748C" w:rsidP="004E14FE">
            <w:r>
              <w:t>Equipo de Proyecto</w:t>
            </w:r>
          </w:p>
        </w:tc>
      </w:tr>
      <w:tr w:rsidR="007D2720" w14:paraId="57591085" w14:textId="77777777" w:rsidTr="004E756B">
        <w:trPr>
          <w:trHeight w:val="402"/>
        </w:trPr>
        <w:tc>
          <w:tcPr>
            <w:tcW w:w="11057" w:type="dxa"/>
            <w:gridSpan w:val="4"/>
          </w:tcPr>
          <w:p w14:paraId="272BD362" w14:textId="65D2F340" w:rsidR="007D2720" w:rsidRDefault="007D2720" w:rsidP="004E14FE">
            <w:r>
              <w:t>Nombre: Registro de Supuestos</w:t>
            </w:r>
          </w:p>
        </w:tc>
      </w:tr>
      <w:tr w:rsidR="007D2720" w14:paraId="1BC1CD2D" w14:textId="77777777" w:rsidTr="004E756B">
        <w:trPr>
          <w:trHeight w:val="705"/>
        </w:trPr>
        <w:tc>
          <w:tcPr>
            <w:tcW w:w="11057" w:type="dxa"/>
            <w:gridSpan w:val="4"/>
          </w:tcPr>
          <w:p w14:paraId="0EDBA7D2" w14:textId="0BB085AD" w:rsidR="007D2720" w:rsidRDefault="007D2720" w:rsidP="004E14FE">
            <w:r>
              <w:t xml:space="preserve">Entregable: el entregable correspondiente a dicho componente es el registro de supuestos que incluye una serie de supuestos y restricciones. Este sub entregable pertenece al entregable Project </w:t>
            </w:r>
            <w:proofErr w:type="spellStart"/>
            <w:r>
              <w:t>Charter</w:t>
            </w:r>
            <w:proofErr w:type="spellEnd"/>
          </w:p>
        </w:tc>
      </w:tr>
      <w:tr w:rsidR="007D2720" w14:paraId="299BEEC3" w14:textId="77777777" w:rsidTr="004E756B">
        <w:trPr>
          <w:trHeight w:val="702"/>
        </w:trPr>
        <w:tc>
          <w:tcPr>
            <w:tcW w:w="11057" w:type="dxa"/>
            <w:gridSpan w:val="4"/>
          </w:tcPr>
          <w:p w14:paraId="74E8FF6D" w14:textId="1523D510" w:rsidR="007D2720" w:rsidRDefault="007D2720" w:rsidP="004E14FE">
            <w:r>
              <w:t>Descripción: El registro de supuestos comprende restricciones y supuestos del proyecto. Las restricciones limitan el desarrollo del proyecto y del producto y los supuestos describen situaciones que se tienen por ciertas por el equipo de proyecto.</w:t>
            </w:r>
          </w:p>
        </w:tc>
      </w:tr>
      <w:tr w:rsidR="007D2720" w14:paraId="1114B15B" w14:textId="77777777" w:rsidTr="004E756B">
        <w:tc>
          <w:tcPr>
            <w:tcW w:w="11057" w:type="dxa"/>
            <w:gridSpan w:val="4"/>
          </w:tcPr>
          <w:p w14:paraId="2096E86D" w14:textId="77777777" w:rsidR="007D2720" w:rsidRDefault="007D2720" w:rsidP="004E14FE">
            <w:r>
              <w:t xml:space="preserve">Criterio de aceptación: </w:t>
            </w:r>
          </w:p>
          <w:p w14:paraId="5E23738C" w14:textId="7F58E496" w:rsidR="007D2720" w:rsidRDefault="00B0748C" w:rsidP="004E14FE">
            <w:r>
              <w:t>Debe contener una lista de restricciones y supuestos mínima</w:t>
            </w:r>
          </w:p>
        </w:tc>
      </w:tr>
      <w:tr w:rsidR="007D2720" w14:paraId="1D007DD2" w14:textId="77777777" w:rsidTr="004E756B">
        <w:tc>
          <w:tcPr>
            <w:tcW w:w="11057" w:type="dxa"/>
            <w:gridSpan w:val="4"/>
          </w:tcPr>
          <w:p w14:paraId="61E4AE52" w14:textId="77777777" w:rsidR="007D2720" w:rsidRDefault="007D2720" w:rsidP="004E14FE">
            <w:r>
              <w:t>Recursos Asignados: Para completar dicho trabajo se requiere de la participación de todos los integrantes del equipo y una notebook</w:t>
            </w:r>
          </w:p>
        </w:tc>
      </w:tr>
      <w:tr w:rsidR="007D2720" w14:paraId="703F9279" w14:textId="77777777" w:rsidTr="004E756B">
        <w:tc>
          <w:tcPr>
            <w:tcW w:w="11057" w:type="dxa"/>
            <w:gridSpan w:val="4"/>
          </w:tcPr>
          <w:p w14:paraId="36E7A8B2" w14:textId="5AFF4714" w:rsidR="007D2720" w:rsidRDefault="007D2720" w:rsidP="004E14FE">
            <w:r>
              <w:t xml:space="preserve">Duración: </w:t>
            </w:r>
            <w:r w:rsidR="00B0748C">
              <w:t>1</w:t>
            </w:r>
            <w:r>
              <w:t xml:space="preserve"> horas. Fecha de inicio: 02/04/2019.     Fecha de Finalización: 02/04/2019</w:t>
            </w:r>
          </w:p>
        </w:tc>
      </w:tr>
      <w:tr w:rsidR="007D2720" w14:paraId="5DE246BC" w14:textId="77777777" w:rsidTr="004E756B">
        <w:tc>
          <w:tcPr>
            <w:tcW w:w="11057" w:type="dxa"/>
            <w:gridSpan w:val="4"/>
          </w:tcPr>
          <w:p w14:paraId="51E315AE" w14:textId="77777777" w:rsidR="007D2720" w:rsidRDefault="007D2720" w:rsidP="004E14FE">
            <w:r>
              <w:t xml:space="preserve">Hitos: </w:t>
            </w:r>
          </w:p>
          <w:p w14:paraId="0FC39971" w14:textId="4C4E7149" w:rsidR="007D2720" w:rsidRDefault="007D2720" w:rsidP="004E14FE">
            <w:r>
              <w:t xml:space="preserve">02/04/2019 – </w:t>
            </w:r>
            <w:r w:rsidR="00B0748C">
              <w:t>Registro de Supuestos</w:t>
            </w:r>
            <w:r>
              <w:t xml:space="preserve"> completad</w:t>
            </w:r>
            <w:r w:rsidR="00B0748C">
              <w:t>o</w:t>
            </w:r>
            <w:r>
              <w:t xml:space="preserve"> por el equipo de proyecto</w:t>
            </w:r>
            <w:r w:rsidR="00B0748C">
              <w:t xml:space="preserve"> y presentado a los representantes de la cátedra de Proyecto Final</w:t>
            </w:r>
          </w:p>
        </w:tc>
      </w:tr>
      <w:tr w:rsidR="007D2720" w14:paraId="2800CA75" w14:textId="77777777" w:rsidTr="00B4380A">
        <w:trPr>
          <w:trHeight w:val="983"/>
        </w:trPr>
        <w:tc>
          <w:tcPr>
            <w:tcW w:w="11057" w:type="dxa"/>
            <w:gridSpan w:val="4"/>
          </w:tcPr>
          <w:p w14:paraId="4CC08D76" w14:textId="77777777" w:rsidR="007D2720" w:rsidRDefault="007D2720" w:rsidP="004E14FE">
            <w:r>
              <w:t>Lista de Actividades:</w:t>
            </w:r>
          </w:p>
          <w:p w14:paraId="3AC5CBEF" w14:textId="1DB4F7F2" w:rsidR="007D2720" w:rsidRDefault="00B0748C" w:rsidP="00B0748C">
            <w:pPr>
              <w:pStyle w:val="Prrafodelista"/>
              <w:numPr>
                <w:ilvl w:val="4"/>
                <w:numId w:val="1"/>
              </w:numPr>
            </w:pPr>
            <w:r>
              <w:t>Identificar y listar Restricciones.</w:t>
            </w:r>
          </w:p>
          <w:p w14:paraId="290C8D68" w14:textId="77777777" w:rsidR="00B0748C" w:rsidRDefault="00B0748C" w:rsidP="00B0748C">
            <w:pPr>
              <w:pStyle w:val="Prrafodelista"/>
              <w:numPr>
                <w:ilvl w:val="4"/>
                <w:numId w:val="1"/>
              </w:numPr>
              <w:rPr>
                <w:ins w:id="104" w:author="Gonzalo Pedrotti" w:date="2019-05-17T12:27:00Z"/>
              </w:rPr>
            </w:pPr>
            <w:r>
              <w:t>Identificar y listar supuestos.</w:t>
            </w:r>
          </w:p>
          <w:p w14:paraId="5CE3BE1A" w14:textId="49A06341" w:rsidR="00B74175" w:rsidRPr="00B74175" w:rsidRDefault="00B74175">
            <w:pPr>
              <w:pPrChange w:id="105" w:author="Gonzalo Pedrotti" w:date="2019-05-17T12:27:00Z">
                <w:pPr>
                  <w:pStyle w:val="Prrafodelista"/>
                  <w:numPr>
                    <w:ilvl w:val="4"/>
                    <w:numId w:val="1"/>
                  </w:numPr>
                  <w:ind w:left="1080" w:hanging="1080"/>
                </w:pPr>
              </w:pPrChange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-528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B4380A" w:rsidDel="00834C36" w14:paraId="3B925789" w14:textId="3EE38791" w:rsidTr="00B4380A">
        <w:trPr>
          <w:del w:id="106" w:author="Gonzalo Pedrotti" w:date="2019-05-17T16:14:00Z"/>
        </w:trPr>
        <w:tc>
          <w:tcPr>
            <w:tcW w:w="3404" w:type="dxa"/>
          </w:tcPr>
          <w:p w14:paraId="79E04682" w14:textId="0DA0AF3F" w:rsidR="00B4380A" w:rsidDel="00834C36" w:rsidRDefault="00B4380A" w:rsidP="00B4380A">
            <w:pPr>
              <w:rPr>
                <w:del w:id="107" w:author="Gonzalo Pedrotti" w:date="2019-05-17T16:14:00Z"/>
                <w:moveFrom w:id="108" w:author="Gonzalo Pedrotti" w:date="2019-05-17T12:30:00Z"/>
              </w:rPr>
            </w:pPr>
            <w:moveFromRangeStart w:id="109" w:author="Gonzalo Pedrotti" w:date="2019-05-17T12:30:00Z" w:name="move8988639"/>
            <w:moveFrom w:id="110" w:author="Gonzalo Pedrotti" w:date="2019-05-17T12:30:00Z">
              <w:del w:id="111" w:author="Gonzalo Pedrotti" w:date="2019-05-17T16:14:00Z">
                <w:r w:rsidDel="00834C36">
                  <w:delText>ID: 1.1.2</w:delText>
                </w:r>
              </w:del>
            </w:moveFrom>
          </w:p>
        </w:tc>
        <w:tc>
          <w:tcPr>
            <w:tcW w:w="2124" w:type="dxa"/>
          </w:tcPr>
          <w:p w14:paraId="2BFDEEAD" w14:textId="1F89EB97" w:rsidR="00B4380A" w:rsidDel="00834C36" w:rsidRDefault="00B4380A" w:rsidP="00B4380A">
            <w:pPr>
              <w:rPr>
                <w:del w:id="112" w:author="Gonzalo Pedrotti" w:date="2019-05-17T16:14:00Z"/>
                <w:moveFrom w:id="113" w:author="Gonzalo Pedrotti" w:date="2019-05-17T12:30:00Z"/>
              </w:rPr>
            </w:pPr>
            <w:moveFrom w:id="114" w:author="Gonzalo Pedrotti" w:date="2019-05-17T12:30:00Z">
              <w:del w:id="115" w:author="Gonzalo Pedrotti" w:date="2019-05-17T16:14:00Z">
                <w:r w:rsidDel="00834C36">
                  <w:delText>Cuenta Control: 1.1</w:delText>
                </w:r>
              </w:del>
            </w:moveFrom>
          </w:p>
        </w:tc>
        <w:tc>
          <w:tcPr>
            <w:tcW w:w="2123" w:type="dxa"/>
          </w:tcPr>
          <w:p w14:paraId="47BA29A8" w14:textId="2362D0B2" w:rsidR="00B4380A" w:rsidDel="00834C36" w:rsidRDefault="00B4380A" w:rsidP="00B4380A">
            <w:pPr>
              <w:rPr>
                <w:del w:id="116" w:author="Gonzalo Pedrotti" w:date="2019-05-17T16:14:00Z"/>
                <w:moveFrom w:id="117" w:author="Gonzalo Pedrotti" w:date="2019-05-17T12:30:00Z"/>
              </w:rPr>
            </w:pPr>
            <w:moveFrom w:id="118" w:author="Gonzalo Pedrotti" w:date="2019-05-17T12:30:00Z">
              <w:del w:id="119" w:author="Gonzalo Pedrotti" w:date="2019-05-17T16:14:00Z">
                <w:r w:rsidDel="00834C36">
                  <w:delText>Última Actualización: 27-04-2019</w:delText>
                </w:r>
              </w:del>
            </w:moveFrom>
          </w:p>
        </w:tc>
        <w:tc>
          <w:tcPr>
            <w:tcW w:w="3684" w:type="dxa"/>
          </w:tcPr>
          <w:p w14:paraId="4BDCDE75" w14:textId="3EEA6E0D" w:rsidR="00B4380A" w:rsidDel="00834C36" w:rsidRDefault="00B4380A" w:rsidP="00B4380A">
            <w:pPr>
              <w:rPr>
                <w:del w:id="120" w:author="Gonzalo Pedrotti" w:date="2019-05-17T16:14:00Z"/>
                <w:moveFrom w:id="121" w:author="Gonzalo Pedrotti" w:date="2019-05-17T12:30:00Z"/>
              </w:rPr>
            </w:pPr>
            <w:moveFrom w:id="122" w:author="Gonzalo Pedrotti" w:date="2019-05-17T12:30:00Z">
              <w:del w:id="123" w:author="Gonzalo Pedrotti" w:date="2019-05-17T16:14:00Z">
                <w:r w:rsidDel="00834C36">
                  <w:delText>Responsable:</w:delText>
                </w:r>
              </w:del>
            </w:moveFrom>
          </w:p>
          <w:p w14:paraId="734F12D5" w14:textId="2A05E309" w:rsidR="00B4380A" w:rsidDel="00834C36" w:rsidRDefault="00B4380A" w:rsidP="00B4380A">
            <w:pPr>
              <w:rPr>
                <w:del w:id="124" w:author="Gonzalo Pedrotti" w:date="2019-05-17T16:14:00Z"/>
                <w:moveFrom w:id="125" w:author="Gonzalo Pedrotti" w:date="2019-05-17T12:30:00Z"/>
              </w:rPr>
            </w:pPr>
            <w:moveFrom w:id="126" w:author="Gonzalo Pedrotti" w:date="2019-05-17T12:30:00Z">
              <w:del w:id="127" w:author="Gonzalo Pedrotti" w:date="2019-05-17T16:14:00Z">
                <w:r w:rsidDel="00834C36">
                  <w:delText>Equipo de Proyecto</w:delText>
                </w:r>
              </w:del>
            </w:moveFrom>
          </w:p>
        </w:tc>
      </w:tr>
      <w:tr w:rsidR="00B4380A" w:rsidDel="00834C36" w14:paraId="2386C173" w14:textId="022D00AD" w:rsidTr="00B4380A">
        <w:trPr>
          <w:trHeight w:val="402"/>
          <w:del w:id="128" w:author="Gonzalo Pedrotti" w:date="2019-05-17T16:14:00Z"/>
        </w:trPr>
        <w:tc>
          <w:tcPr>
            <w:tcW w:w="11335" w:type="dxa"/>
            <w:gridSpan w:val="4"/>
          </w:tcPr>
          <w:p w14:paraId="7834FACF" w14:textId="2D431944" w:rsidR="00B4380A" w:rsidDel="00834C36" w:rsidRDefault="00B4380A" w:rsidP="00B4380A">
            <w:pPr>
              <w:rPr>
                <w:del w:id="129" w:author="Gonzalo Pedrotti" w:date="2019-05-17T16:14:00Z"/>
                <w:moveFrom w:id="130" w:author="Gonzalo Pedrotti" w:date="2019-05-17T12:30:00Z"/>
              </w:rPr>
            </w:pPr>
            <w:moveFrom w:id="131" w:author="Gonzalo Pedrotti" w:date="2019-05-17T12:30:00Z">
              <w:del w:id="132" w:author="Gonzalo Pedrotti" w:date="2019-05-17T16:14:00Z">
                <w:r w:rsidDel="00834C36">
                  <w:delText>Nombre: Metodología de Trabajo</w:delText>
                </w:r>
              </w:del>
            </w:moveFrom>
          </w:p>
        </w:tc>
      </w:tr>
      <w:tr w:rsidR="00B4380A" w:rsidDel="00834C36" w14:paraId="4A024586" w14:textId="567374C7" w:rsidTr="00B4380A">
        <w:trPr>
          <w:trHeight w:val="705"/>
          <w:del w:id="133" w:author="Gonzalo Pedrotti" w:date="2019-05-17T16:14:00Z"/>
        </w:trPr>
        <w:tc>
          <w:tcPr>
            <w:tcW w:w="11335" w:type="dxa"/>
            <w:gridSpan w:val="4"/>
          </w:tcPr>
          <w:p w14:paraId="03B82223" w14:textId="21EE8510" w:rsidR="00B4380A" w:rsidDel="00834C36" w:rsidRDefault="00B4380A" w:rsidP="00B4380A">
            <w:pPr>
              <w:rPr>
                <w:del w:id="134" w:author="Gonzalo Pedrotti" w:date="2019-05-17T16:14:00Z"/>
                <w:moveFrom w:id="135" w:author="Gonzalo Pedrotti" w:date="2019-05-17T12:30:00Z"/>
              </w:rPr>
            </w:pPr>
            <w:moveFrom w:id="136" w:author="Gonzalo Pedrotti" w:date="2019-05-17T12:30:00Z">
              <w:del w:id="137" w:author="Gonzalo Pedrotti" w:date="2019-05-17T16:14:00Z">
                <w:r w:rsidDel="00834C36">
                  <w:delText>Entregable: el entregable correspondiente a dicho componente es el documento que describe la metodología de Trabajo</w:delText>
                </w:r>
              </w:del>
            </w:moveFrom>
          </w:p>
        </w:tc>
      </w:tr>
      <w:tr w:rsidR="00B4380A" w:rsidDel="00834C36" w14:paraId="1AF6BC14" w14:textId="1231FB70" w:rsidTr="00B4380A">
        <w:trPr>
          <w:trHeight w:val="702"/>
          <w:del w:id="138" w:author="Gonzalo Pedrotti" w:date="2019-05-17T16:14:00Z"/>
        </w:trPr>
        <w:tc>
          <w:tcPr>
            <w:tcW w:w="11335" w:type="dxa"/>
            <w:gridSpan w:val="4"/>
          </w:tcPr>
          <w:p w14:paraId="5431F0FB" w14:textId="79A38BAA" w:rsidR="00B4380A" w:rsidDel="00834C36" w:rsidRDefault="00B4380A" w:rsidP="00B4380A">
            <w:pPr>
              <w:rPr>
                <w:del w:id="139" w:author="Gonzalo Pedrotti" w:date="2019-05-17T16:14:00Z"/>
                <w:moveFrom w:id="140" w:author="Gonzalo Pedrotti" w:date="2019-05-17T12:30:00Z"/>
              </w:rPr>
            </w:pPr>
            <w:moveFrom w:id="141" w:author="Gonzalo Pedrotti" w:date="2019-05-17T12:30:00Z">
              <w:del w:id="142" w:author="Gonzalo Pedrotti" w:date="2019-05-17T16:14:00Z">
                <w:r w:rsidDel="00834C36">
                  <w:delText>Descripción: La Metodología de trabajo especifica la forma en la que trabajará el equipo durante el desarrollo del producto</w:delText>
                </w:r>
              </w:del>
            </w:moveFrom>
          </w:p>
        </w:tc>
      </w:tr>
      <w:tr w:rsidR="00B4380A" w:rsidDel="00834C36" w14:paraId="203137B2" w14:textId="4A76FD5E" w:rsidTr="00B4380A">
        <w:trPr>
          <w:del w:id="143" w:author="Gonzalo Pedrotti" w:date="2019-05-17T16:14:00Z"/>
        </w:trPr>
        <w:tc>
          <w:tcPr>
            <w:tcW w:w="11335" w:type="dxa"/>
            <w:gridSpan w:val="4"/>
          </w:tcPr>
          <w:p w14:paraId="069A1E84" w14:textId="487C4A6A" w:rsidR="00B4380A" w:rsidDel="00834C36" w:rsidRDefault="00B4380A" w:rsidP="00B4380A">
            <w:pPr>
              <w:rPr>
                <w:del w:id="144" w:author="Gonzalo Pedrotti" w:date="2019-05-17T16:14:00Z"/>
                <w:moveFrom w:id="145" w:author="Gonzalo Pedrotti" w:date="2019-05-17T12:30:00Z"/>
              </w:rPr>
            </w:pPr>
            <w:moveFrom w:id="146" w:author="Gonzalo Pedrotti" w:date="2019-05-17T12:30:00Z">
              <w:del w:id="147" w:author="Gonzalo Pedrotti" w:date="2019-05-17T16:14:00Z">
                <w:r w:rsidDel="00834C36">
                  <w:delText xml:space="preserve">Criterio de aceptación: </w:delText>
                </w:r>
              </w:del>
            </w:moveFrom>
          </w:p>
          <w:p w14:paraId="619159DC" w14:textId="6AD6B8A8" w:rsidR="00B4380A" w:rsidDel="00834C36" w:rsidRDefault="00B4380A" w:rsidP="00B4380A">
            <w:pPr>
              <w:rPr>
                <w:del w:id="148" w:author="Gonzalo Pedrotti" w:date="2019-05-17T16:14:00Z"/>
                <w:moveFrom w:id="149" w:author="Gonzalo Pedrotti" w:date="2019-05-17T12:30:00Z"/>
              </w:rPr>
            </w:pPr>
            <w:moveFrom w:id="150" w:author="Gonzalo Pedrotti" w:date="2019-05-17T12:30:00Z">
              <w:del w:id="151" w:author="Gonzalo Pedrotti" w:date="2019-05-17T16:14:00Z">
                <w:r w:rsidDel="00834C36">
                  <w:delText>La metodología de trabajo debe contener una correcta definición del framework de trabajo, como se llevará a cabo el ciclo de vida del producto y la documentación generada en cada iteración.</w:delText>
                </w:r>
              </w:del>
            </w:moveFrom>
          </w:p>
        </w:tc>
      </w:tr>
      <w:tr w:rsidR="00B4380A" w:rsidDel="00834C36" w14:paraId="7AB06E44" w14:textId="694B2443" w:rsidTr="00B4380A">
        <w:trPr>
          <w:del w:id="152" w:author="Gonzalo Pedrotti" w:date="2019-05-17T16:14:00Z"/>
        </w:trPr>
        <w:tc>
          <w:tcPr>
            <w:tcW w:w="11335" w:type="dxa"/>
            <w:gridSpan w:val="4"/>
          </w:tcPr>
          <w:p w14:paraId="1B327B49" w14:textId="050D4635" w:rsidR="00B4380A" w:rsidDel="00834C36" w:rsidRDefault="00B4380A" w:rsidP="00B4380A">
            <w:pPr>
              <w:rPr>
                <w:del w:id="153" w:author="Gonzalo Pedrotti" w:date="2019-05-17T16:14:00Z"/>
                <w:moveFrom w:id="154" w:author="Gonzalo Pedrotti" w:date="2019-05-17T12:30:00Z"/>
              </w:rPr>
            </w:pPr>
            <w:moveFrom w:id="155" w:author="Gonzalo Pedrotti" w:date="2019-05-17T12:30:00Z">
              <w:del w:id="156" w:author="Gonzalo Pedrotti" w:date="2019-05-17T16:14:00Z">
                <w:r w:rsidDel="00834C36">
                  <w:delText>Recursos Asignados: Para completar dicho trabajo se requiere de la participación de todos los integrantes del equipo y dos notebooks</w:delText>
                </w:r>
              </w:del>
            </w:moveFrom>
          </w:p>
        </w:tc>
      </w:tr>
      <w:tr w:rsidR="00B4380A" w:rsidDel="00834C36" w14:paraId="0AEB8A72" w14:textId="170CC9B7" w:rsidTr="00B4380A">
        <w:trPr>
          <w:del w:id="157" w:author="Gonzalo Pedrotti" w:date="2019-05-17T16:14:00Z"/>
        </w:trPr>
        <w:tc>
          <w:tcPr>
            <w:tcW w:w="11335" w:type="dxa"/>
            <w:gridSpan w:val="4"/>
          </w:tcPr>
          <w:p w14:paraId="5D83233C" w14:textId="432900B4" w:rsidR="00B4380A" w:rsidDel="00834C36" w:rsidRDefault="00B4380A" w:rsidP="00B4380A">
            <w:pPr>
              <w:rPr>
                <w:del w:id="158" w:author="Gonzalo Pedrotti" w:date="2019-05-17T16:14:00Z"/>
                <w:moveFrom w:id="159" w:author="Gonzalo Pedrotti" w:date="2019-05-17T12:30:00Z"/>
              </w:rPr>
            </w:pPr>
            <w:moveFrom w:id="160" w:author="Gonzalo Pedrotti" w:date="2019-05-17T12:30:00Z">
              <w:del w:id="161" w:author="Gonzalo Pedrotti" w:date="2019-05-17T16:14:00Z">
                <w:r w:rsidDel="00834C36">
                  <w:delText>Duración: 10 días.  Fecha de inicio: 15/04/2019.     Fecha de Finalización: 25/04/2019</w:delText>
                </w:r>
              </w:del>
            </w:moveFrom>
          </w:p>
        </w:tc>
      </w:tr>
      <w:tr w:rsidR="00B4380A" w:rsidDel="00834C36" w14:paraId="0BE49C22" w14:textId="31EB5DDD" w:rsidTr="00B4380A">
        <w:trPr>
          <w:del w:id="162" w:author="Gonzalo Pedrotti" w:date="2019-05-17T16:14:00Z"/>
        </w:trPr>
        <w:tc>
          <w:tcPr>
            <w:tcW w:w="11335" w:type="dxa"/>
            <w:gridSpan w:val="4"/>
          </w:tcPr>
          <w:p w14:paraId="092ADC22" w14:textId="71EF6D15" w:rsidR="00B4380A" w:rsidDel="00834C36" w:rsidRDefault="00B4380A" w:rsidP="00B4380A">
            <w:pPr>
              <w:rPr>
                <w:del w:id="163" w:author="Gonzalo Pedrotti" w:date="2019-05-17T16:14:00Z"/>
                <w:moveFrom w:id="164" w:author="Gonzalo Pedrotti" w:date="2019-05-17T12:30:00Z"/>
              </w:rPr>
            </w:pPr>
            <w:moveFrom w:id="165" w:author="Gonzalo Pedrotti" w:date="2019-05-17T12:30:00Z">
              <w:del w:id="166" w:author="Gonzalo Pedrotti" w:date="2019-05-17T16:14:00Z">
                <w:r w:rsidDel="00834C36">
                  <w:delText xml:space="preserve">Hitos: </w:delText>
                </w:r>
              </w:del>
            </w:moveFrom>
          </w:p>
          <w:p w14:paraId="4C4BB7FA" w14:textId="5DDEA714" w:rsidR="00B4380A" w:rsidDel="00834C36" w:rsidRDefault="00B4380A" w:rsidP="00B4380A">
            <w:pPr>
              <w:rPr>
                <w:del w:id="167" w:author="Gonzalo Pedrotti" w:date="2019-05-17T16:14:00Z"/>
                <w:moveFrom w:id="168" w:author="Gonzalo Pedrotti" w:date="2019-05-17T12:30:00Z"/>
              </w:rPr>
            </w:pPr>
            <w:moveFrom w:id="169" w:author="Gonzalo Pedrotti" w:date="2019-05-17T12:30:00Z">
              <w:del w:id="170" w:author="Gonzalo Pedrotti" w:date="2019-05-17T16:14:00Z">
                <w:r w:rsidDel="00834C36">
                  <w:delText>15/04/2019 – Organización del equipo definida</w:delText>
                </w:r>
              </w:del>
            </w:moveFrom>
          </w:p>
          <w:p w14:paraId="0FDDD16F" w14:textId="7855AF47" w:rsidR="00B4380A" w:rsidDel="00834C36" w:rsidRDefault="00B4380A" w:rsidP="00B4380A">
            <w:pPr>
              <w:rPr>
                <w:del w:id="171" w:author="Gonzalo Pedrotti" w:date="2019-05-17T16:14:00Z"/>
                <w:moveFrom w:id="172" w:author="Gonzalo Pedrotti" w:date="2019-05-17T12:30:00Z"/>
              </w:rPr>
            </w:pPr>
            <w:moveFrom w:id="173" w:author="Gonzalo Pedrotti" w:date="2019-05-17T12:30:00Z">
              <w:del w:id="174" w:author="Gonzalo Pedrotti" w:date="2019-05-17T16:14:00Z">
                <w:r w:rsidDel="00834C36">
                  <w:delText>16/04/2019 – Framework seleccionado y descripto</w:delText>
                </w:r>
              </w:del>
            </w:moveFrom>
          </w:p>
          <w:p w14:paraId="4BB83A1C" w14:textId="7A975B30" w:rsidR="00B4380A" w:rsidDel="00834C36" w:rsidRDefault="00B4380A" w:rsidP="00B4380A">
            <w:pPr>
              <w:rPr>
                <w:del w:id="175" w:author="Gonzalo Pedrotti" w:date="2019-05-17T16:14:00Z"/>
                <w:moveFrom w:id="176" w:author="Gonzalo Pedrotti" w:date="2019-05-17T12:30:00Z"/>
              </w:rPr>
            </w:pPr>
            <w:moveFrom w:id="177" w:author="Gonzalo Pedrotti" w:date="2019-05-17T12:30:00Z">
              <w:del w:id="178" w:author="Gonzalo Pedrotti" w:date="2019-05-17T16:14:00Z">
                <w:r w:rsidDel="00834C36">
                  <w:delText>2</w:delText>
                </w:r>
                <w:r w:rsidR="0076354E" w:rsidDel="00834C36">
                  <w:delText>3</w:delText>
                </w:r>
                <w:r w:rsidDel="00834C36">
                  <w:delText xml:space="preserve">/04/2019 – Trabajo en cada iteración definido </w:delText>
                </w:r>
              </w:del>
            </w:moveFrom>
          </w:p>
          <w:p w14:paraId="32DD5D84" w14:textId="366B69C8" w:rsidR="00B4380A" w:rsidDel="00834C36" w:rsidRDefault="00B4380A" w:rsidP="00B4380A">
            <w:pPr>
              <w:rPr>
                <w:del w:id="179" w:author="Gonzalo Pedrotti" w:date="2019-05-17T16:14:00Z"/>
                <w:moveFrom w:id="180" w:author="Gonzalo Pedrotti" w:date="2019-05-17T12:30:00Z"/>
              </w:rPr>
            </w:pPr>
            <w:moveFrom w:id="181" w:author="Gonzalo Pedrotti" w:date="2019-05-17T12:30:00Z">
              <w:del w:id="182" w:author="Gonzalo Pedrotti" w:date="2019-05-17T16:14:00Z">
                <w:r w:rsidDel="00834C36">
                  <w:delText>25/04/2019 – Gestión de la Configuración definida</w:delText>
                </w:r>
              </w:del>
            </w:moveFrom>
          </w:p>
          <w:p w14:paraId="71595A28" w14:textId="51C5F240" w:rsidR="00B4380A" w:rsidDel="00834C36" w:rsidRDefault="00B4380A" w:rsidP="00B4380A">
            <w:pPr>
              <w:rPr>
                <w:del w:id="183" w:author="Gonzalo Pedrotti" w:date="2019-05-17T16:14:00Z"/>
                <w:moveFrom w:id="184" w:author="Gonzalo Pedrotti" w:date="2019-05-17T12:30:00Z"/>
              </w:rPr>
            </w:pPr>
          </w:p>
        </w:tc>
      </w:tr>
      <w:tr w:rsidR="00B4380A" w:rsidDel="00834C36" w14:paraId="678DB041" w14:textId="22FBD2E3" w:rsidTr="00B4380A">
        <w:trPr>
          <w:trHeight w:val="1356"/>
          <w:del w:id="185" w:author="Gonzalo Pedrotti" w:date="2019-05-17T16:14:00Z"/>
        </w:trPr>
        <w:tc>
          <w:tcPr>
            <w:tcW w:w="11335" w:type="dxa"/>
            <w:gridSpan w:val="4"/>
          </w:tcPr>
          <w:p w14:paraId="5C467188" w14:textId="23355AE4" w:rsidR="00B4380A" w:rsidDel="00834C36" w:rsidRDefault="00B4380A" w:rsidP="00B4380A">
            <w:pPr>
              <w:rPr>
                <w:del w:id="186" w:author="Gonzalo Pedrotti" w:date="2019-05-17T16:14:00Z"/>
                <w:moveFrom w:id="187" w:author="Gonzalo Pedrotti" w:date="2019-05-17T12:30:00Z"/>
              </w:rPr>
            </w:pPr>
            <w:moveFrom w:id="188" w:author="Gonzalo Pedrotti" w:date="2019-05-17T12:30:00Z">
              <w:del w:id="189" w:author="Gonzalo Pedrotti" w:date="2019-05-17T16:14:00Z">
                <w:r w:rsidDel="00834C36">
                  <w:delText>Lista de Paquetes de Trabajo:</w:delText>
                </w:r>
              </w:del>
            </w:moveFrom>
          </w:p>
          <w:p w14:paraId="157E5C8E" w14:textId="50EC928D" w:rsidR="00B4380A" w:rsidDel="00834C36" w:rsidRDefault="00B4380A" w:rsidP="00B4380A">
            <w:pPr>
              <w:rPr>
                <w:del w:id="190" w:author="Gonzalo Pedrotti" w:date="2019-05-17T16:14:00Z"/>
                <w:moveFrom w:id="191" w:author="Gonzalo Pedrotti" w:date="2019-05-17T12:30:00Z"/>
              </w:rPr>
            </w:pPr>
          </w:p>
          <w:p w14:paraId="2BB16783" w14:textId="228DD8D7" w:rsidR="00B4380A" w:rsidDel="00834C36" w:rsidRDefault="00B4380A" w:rsidP="00B4380A">
            <w:pPr>
              <w:pStyle w:val="Prrafodelista"/>
              <w:numPr>
                <w:ilvl w:val="3"/>
                <w:numId w:val="6"/>
              </w:numPr>
              <w:rPr>
                <w:del w:id="192" w:author="Gonzalo Pedrotti" w:date="2019-05-17T16:14:00Z"/>
                <w:moveFrom w:id="193" w:author="Gonzalo Pedrotti" w:date="2019-05-17T12:30:00Z"/>
              </w:rPr>
            </w:pPr>
            <w:moveFrom w:id="194" w:author="Gonzalo Pedrotti" w:date="2019-05-17T12:30:00Z">
              <w:del w:id="195" w:author="Gonzalo Pedrotti" w:date="2019-05-17T16:14:00Z">
                <w:r w:rsidDel="00834C36">
                  <w:delText>Organización del Equipo</w:delText>
                </w:r>
              </w:del>
            </w:moveFrom>
          </w:p>
          <w:p w14:paraId="4FDCE1B5" w14:textId="271EBD73" w:rsidR="00B4380A" w:rsidDel="00834C36" w:rsidRDefault="00B4380A" w:rsidP="00B4380A">
            <w:pPr>
              <w:pStyle w:val="Prrafodelista"/>
              <w:numPr>
                <w:ilvl w:val="3"/>
                <w:numId w:val="6"/>
              </w:numPr>
              <w:rPr>
                <w:del w:id="196" w:author="Gonzalo Pedrotti" w:date="2019-05-17T16:14:00Z"/>
                <w:moveFrom w:id="197" w:author="Gonzalo Pedrotti" w:date="2019-05-17T12:30:00Z"/>
              </w:rPr>
            </w:pPr>
            <w:moveFrom w:id="198" w:author="Gonzalo Pedrotti" w:date="2019-05-17T12:30:00Z">
              <w:del w:id="199" w:author="Gonzalo Pedrotti" w:date="2019-05-17T16:14:00Z">
                <w:r w:rsidDel="00834C36">
                  <w:delText>Definición del Framework</w:delText>
                </w:r>
              </w:del>
            </w:moveFrom>
          </w:p>
          <w:p w14:paraId="67CBC3C7" w14:textId="5521047F" w:rsidR="00B4380A" w:rsidDel="00834C36" w:rsidRDefault="00B4380A" w:rsidP="00B4380A">
            <w:pPr>
              <w:pStyle w:val="Prrafodelista"/>
              <w:numPr>
                <w:ilvl w:val="3"/>
                <w:numId w:val="6"/>
              </w:numPr>
              <w:rPr>
                <w:del w:id="200" w:author="Gonzalo Pedrotti" w:date="2019-05-17T16:14:00Z"/>
                <w:moveFrom w:id="201" w:author="Gonzalo Pedrotti" w:date="2019-05-17T12:30:00Z"/>
              </w:rPr>
            </w:pPr>
            <w:moveFrom w:id="202" w:author="Gonzalo Pedrotti" w:date="2019-05-17T12:30:00Z">
              <w:del w:id="203" w:author="Gonzalo Pedrotti" w:date="2019-05-17T16:14:00Z">
                <w:r w:rsidDel="00834C36">
                  <w:delText>Definición del trabajo en Iteración</w:delText>
                </w:r>
              </w:del>
            </w:moveFrom>
          </w:p>
          <w:p w14:paraId="0F22A022" w14:textId="64944369" w:rsidR="00B4380A" w:rsidDel="00834C36" w:rsidRDefault="00B4380A" w:rsidP="00B4380A">
            <w:pPr>
              <w:pStyle w:val="Prrafodelista"/>
              <w:numPr>
                <w:ilvl w:val="3"/>
                <w:numId w:val="6"/>
              </w:numPr>
              <w:rPr>
                <w:del w:id="204" w:author="Gonzalo Pedrotti" w:date="2019-05-17T16:14:00Z"/>
                <w:moveFrom w:id="205" w:author="Gonzalo Pedrotti" w:date="2019-05-17T12:30:00Z"/>
              </w:rPr>
            </w:pPr>
            <w:moveFrom w:id="206" w:author="Gonzalo Pedrotti" w:date="2019-05-17T12:30:00Z">
              <w:del w:id="207" w:author="Gonzalo Pedrotti" w:date="2019-05-17T16:14:00Z">
                <w:r w:rsidDel="00834C36">
                  <w:delText>Definición Gestión de Configuración</w:delText>
                </w:r>
              </w:del>
            </w:moveFrom>
          </w:p>
          <w:p w14:paraId="3E65EEFA" w14:textId="26EB111A" w:rsidR="00B4380A" w:rsidDel="00834C36" w:rsidRDefault="00B4380A" w:rsidP="00B4380A">
            <w:pPr>
              <w:rPr>
                <w:del w:id="208" w:author="Gonzalo Pedrotti" w:date="2019-05-17T16:14:00Z"/>
                <w:moveFrom w:id="209" w:author="Gonzalo Pedrotti" w:date="2019-05-17T12:30:00Z"/>
              </w:rPr>
            </w:pPr>
          </w:p>
        </w:tc>
      </w:tr>
      <w:moveFromRangeEnd w:id="109"/>
    </w:tbl>
    <w:p w14:paraId="7F4495F1" w14:textId="0F24DB33" w:rsidR="00A739E8" w:rsidRDefault="00A739E8">
      <w:pPr>
        <w:rPr>
          <w:ins w:id="210" w:author="Gonzalo Pedrotti" w:date="2019-05-17T16:17:00Z"/>
        </w:rPr>
      </w:pPr>
    </w:p>
    <w:p w14:paraId="299FF73C" w14:textId="679D6C01" w:rsidR="00AD4871" w:rsidRDefault="00AD4871" w:rsidP="00AD4871">
      <w:pPr>
        <w:pStyle w:val="Prrafodelista"/>
        <w:numPr>
          <w:ilvl w:val="1"/>
          <w:numId w:val="1"/>
        </w:numPr>
        <w:rPr>
          <w:ins w:id="211" w:author="Gonzalo Pedrotti" w:date="2019-05-17T16:19:00Z"/>
        </w:rPr>
      </w:pPr>
      <w:ins w:id="212" w:author="Gonzalo Pedrotti" w:date="2019-05-17T16:18:00Z">
        <w:r w:rsidRPr="00D609A9">
          <w:rPr>
            <w:u w:val="single"/>
            <w:rPrChange w:id="213" w:author="Gonzalo Pedrotti" w:date="2019-05-17T16:28:00Z">
              <w:rPr/>
            </w:rPrChange>
          </w:rPr>
          <w:lastRenderedPageBreak/>
          <w:t>Interesados del Proyecto</w:t>
        </w:r>
      </w:ins>
      <w:ins w:id="214" w:author="Gonzalo Pedrotti" w:date="2019-05-17T16:27:00Z">
        <w:r w:rsidR="00D609A9">
          <w:t>: Se describen los diccionarios pertenecientes a los entregables y paquetes de trabajo correspondientes al nivel de Interesados del Proyecto</w:t>
        </w:r>
      </w:ins>
    </w:p>
    <w:p w14:paraId="0AEF90C3" w14:textId="4C43D42D" w:rsidR="00AD4871" w:rsidRDefault="00AD4871" w:rsidP="00AD4871">
      <w:pPr>
        <w:pStyle w:val="Prrafodelista"/>
        <w:numPr>
          <w:ilvl w:val="2"/>
          <w:numId w:val="1"/>
        </w:numPr>
        <w:rPr>
          <w:ins w:id="215" w:author="Gonzalo Pedrotti" w:date="2019-05-17T16:20:00Z"/>
        </w:rPr>
      </w:pPr>
      <w:ins w:id="216" w:author="Gonzalo Pedrotti" w:date="2019-05-17T16:19:00Z">
        <w:r>
          <w:t>Lista de Interesados</w:t>
        </w:r>
      </w:ins>
    </w:p>
    <w:p w14:paraId="612F9691" w14:textId="6CB5D48E" w:rsidR="00AD4871" w:rsidRDefault="00D55EE0" w:rsidP="00AD4871">
      <w:pPr>
        <w:pStyle w:val="Prrafodelista"/>
        <w:numPr>
          <w:ilvl w:val="3"/>
          <w:numId w:val="1"/>
        </w:numPr>
        <w:rPr>
          <w:ins w:id="217" w:author="Gonzalo Pedrotti" w:date="2019-05-17T16:20:00Z"/>
        </w:rPr>
      </w:pPr>
      <w:ins w:id="218" w:author="Gonzalo Pedrotti" w:date="2019-05-17T16:20:00Z">
        <w:r>
          <w:t>Identificación de interesados</w:t>
        </w:r>
      </w:ins>
    </w:p>
    <w:p w14:paraId="6F9ECDD5" w14:textId="7AEB0427" w:rsidR="00D609A9" w:rsidRDefault="00D609A9" w:rsidP="00D609A9">
      <w:pPr>
        <w:rPr>
          <w:ins w:id="219" w:author="Gonzalo Pedrotti" w:date="2019-05-17T16:27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D609A9" w14:paraId="3D54F034" w14:textId="77777777" w:rsidTr="00CB4EF0">
        <w:trPr>
          <w:ins w:id="220" w:author="Gonzalo Pedrotti" w:date="2019-05-17T16:27:00Z"/>
        </w:trPr>
        <w:tc>
          <w:tcPr>
            <w:tcW w:w="3546" w:type="dxa"/>
          </w:tcPr>
          <w:p w14:paraId="3A4B5C7D" w14:textId="77777777" w:rsidR="00D609A9" w:rsidRDefault="00D609A9" w:rsidP="00CB4EF0">
            <w:pPr>
              <w:rPr>
                <w:ins w:id="221" w:author="Gonzalo Pedrotti" w:date="2019-05-17T16:27:00Z"/>
              </w:rPr>
            </w:pPr>
            <w:ins w:id="222" w:author="Gonzalo Pedrotti" w:date="2019-05-17T16:27:00Z">
              <w:r>
                <w:t>ID: 1.2.1</w:t>
              </w:r>
            </w:ins>
          </w:p>
        </w:tc>
        <w:tc>
          <w:tcPr>
            <w:tcW w:w="2124" w:type="dxa"/>
          </w:tcPr>
          <w:p w14:paraId="782807D7" w14:textId="77777777" w:rsidR="00D609A9" w:rsidRDefault="00D609A9" w:rsidP="00CB4EF0">
            <w:pPr>
              <w:rPr>
                <w:ins w:id="223" w:author="Gonzalo Pedrotti" w:date="2019-05-17T16:27:00Z"/>
              </w:rPr>
            </w:pPr>
            <w:ins w:id="224" w:author="Gonzalo Pedrotti" w:date="2019-05-17T16:27:00Z">
              <w:r>
                <w:t>Cuenta Control: 1.1.2</w:t>
              </w:r>
            </w:ins>
          </w:p>
        </w:tc>
        <w:tc>
          <w:tcPr>
            <w:tcW w:w="2123" w:type="dxa"/>
          </w:tcPr>
          <w:p w14:paraId="32C1BA8B" w14:textId="77777777" w:rsidR="00D609A9" w:rsidRDefault="00D609A9" w:rsidP="00CB4EF0">
            <w:pPr>
              <w:rPr>
                <w:ins w:id="225" w:author="Gonzalo Pedrotti" w:date="2019-05-17T16:27:00Z"/>
              </w:rPr>
            </w:pPr>
            <w:ins w:id="226" w:author="Gonzalo Pedrotti" w:date="2019-05-17T16:27:00Z">
              <w:r>
                <w:t>Última Actualización: 27-04-2019</w:t>
              </w:r>
            </w:ins>
          </w:p>
        </w:tc>
        <w:tc>
          <w:tcPr>
            <w:tcW w:w="3548" w:type="dxa"/>
          </w:tcPr>
          <w:p w14:paraId="4D1E2EA7" w14:textId="77777777" w:rsidR="00D609A9" w:rsidRDefault="00D609A9" w:rsidP="00CB4EF0">
            <w:pPr>
              <w:rPr>
                <w:ins w:id="227" w:author="Gonzalo Pedrotti" w:date="2019-05-17T16:27:00Z"/>
              </w:rPr>
            </w:pPr>
            <w:ins w:id="228" w:author="Gonzalo Pedrotti" w:date="2019-05-17T16:27:00Z">
              <w:r>
                <w:t>Responsable:</w:t>
              </w:r>
            </w:ins>
          </w:p>
          <w:p w14:paraId="19F09370" w14:textId="77777777" w:rsidR="00D609A9" w:rsidRDefault="00D609A9" w:rsidP="00CB4EF0">
            <w:pPr>
              <w:rPr>
                <w:ins w:id="229" w:author="Gonzalo Pedrotti" w:date="2019-05-17T16:27:00Z"/>
              </w:rPr>
            </w:pPr>
            <w:ins w:id="230" w:author="Gonzalo Pedrotti" w:date="2019-05-17T16:27:00Z">
              <w:r>
                <w:t>Equipo de Proyecto</w:t>
              </w:r>
            </w:ins>
          </w:p>
        </w:tc>
      </w:tr>
      <w:tr w:rsidR="00D609A9" w14:paraId="6B62E3D3" w14:textId="77777777" w:rsidTr="00CB4EF0">
        <w:trPr>
          <w:trHeight w:val="402"/>
          <w:ins w:id="231" w:author="Gonzalo Pedrotti" w:date="2019-05-17T16:27:00Z"/>
        </w:trPr>
        <w:tc>
          <w:tcPr>
            <w:tcW w:w="11341" w:type="dxa"/>
            <w:gridSpan w:val="4"/>
          </w:tcPr>
          <w:p w14:paraId="7E8FBD6C" w14:textId="77777777" w:rsidR="00D609A9" w:rsidRDefault="00D609A9" w:rsidP="00CB4EF0">
            <w:pPr>
              <w:rPr>
                <w:ins w:id="232" w:author="Gonzalo Pedrotti" w:date="2019-05-17T16:27:00Z"/>
              </w:rPr>
            </w:pPr>
            <w:ins w:id="233" w:author="Gonzalo Pedrotti" w:date="2019-05-17T16:27:00Z">
              <w:r>
                <w:t>Nombre: Lista de interesados</w:t>
              </w:r>
            </w:ins>
          </w:p>
        </w:tc>
      </w:tr>
      <w:tr w:rsidR="00D609A9" w14:paraId="459CEC23" w14:textId="77777777" w:rsidTr="00CB4EF0">
        <w:trPr>
          <w:trHeight w:val="705"/>
          <w:ins w:id="234" w:author="Gonzalo Pedrotti" w:date="2019-05-17T16:27:00Z"/>
        </w:trPr>
        <w:tc>
          <w:tcPr>
            <w:tcW w:w="11341" w:type="dxa"/>
            <w:gridSpan w:val="4"/>
          </w:tcPr>
          <w:p w14:paraId="4BCAFEC7" w14:textId="77777777" w:rsidR="00D609A9" w:rsidRDefault="00D609A9" w:rsidP="00CB4EF0">
            <w:pPr>
              <w:rPr>
                <w:ins w:id="235" w:author="Gonzalo Pedrotti" w:date="2019-05-17T16:27:00Z"/>
              </w:rPr>
            </w:pPr>
            <w:ins w:id="236" w:author="Gonzalo Pedrotti" w:date="2019-05-17T16:27:00Z">
              <w:r>
                <w:t>Entregable: el entregable corresponde a un documento que contiene los interesados (</w:t>
              </w:r>
              <w:proofErr w:type="spellStart"/>
              <w:r>
                <w:t>Stakeholders</w:t>
              </w:r>
              <w:proofErr w:type="spellEnd"/>
              <w:r>
                <w:t xml:space="preserve">) del proyecto. </w:t>
              </w:r>
            </w:ins>
          </w:p>
        </w:tc>
      </w:tr>
      <w:tr w:rsidR="00D609A9" w14:paraId="382EAC51" w14:textId="77777777" w:rsidTr="00CB4EF0">
        <w:trPr>
          <w:trHeight w:val="702"/>
          <w:ins w:id="237" w:author="Gonzalo Pedrotti" w:date="2019-05-17T16:27:00Z"/>
        </w:trPr>
        <w:tc>
          <w:tcPr>
            <w:tcW w:w="11341" w:type="dxa"/>
            <w:gridSpan w:val="4"/>
          </w:tcPr>
          <w:p w14:paraId="301BDE5F" w14:textId="77777777" w:rsidR="00D609A9" w:rsidRDefault="00D609A9" w:rsidP="00CB4EF0">
            <w:pPr>
              <w:rPr>
                <w:ins w:id="238" w:author="Gonzalo Pedrotti" w:date="2019-05-17T16:27:00Z"/>
              </w:rPr>
            </w:pPr>
            <w:ins w:id="239" w:author="Gonzalo Pedrotti" w:date="2019-05-17T16:27:00Z">
              <w:r>
                <w:t>Descripción: listado de interesados en el proyecto</w:t>
              </w:r>
            </w:ins>
          </w:p>
        </w:tc>
      </w:tr>
      <w:tr w:rsidR="00D609A9" w14:paraId="0DDE5CF0" w14:textId="77777777" w:rsidTr="00CB4EF0">
        <w:trPr>
          <w:ins w:id="240" w:author="Gonzalo Pedrotti" w:date="2019-05-17T16:27:00Z"/>
        </w:trPr>
        <w:tc>
          <w:tcPr>
            <w:tcW w:w="11341" w:type="dxa"/>
            <w:gridSpan w:val="4"/>
          </w:tcPr>
          <w:p w14:paraId="7195760A" w14:textId="77777777" w:rsidR="00D609A9" w:rsidRDefault="00D609A9" w:rsidP="00CB4EF0">
            <w:pPr>
              <w:rPr>
                <w:ins w:id="241" w:author="Gonzalo Pedrotti" w:date="2019-05-17T16:27:00Z"/>
              </w:rPr>
            </w:pPr>
            <w:ins w:id="242" w:author="Gonzalo Pedrotti" w:date="2019-05-17T16:27:00Z">
              <w:r>
                <w:t>Criterio de aceptación: es aceptado si contiene un listado de interesados aceptado por los representantes de la cátedra de proyecto Final</w:t>
              </w:r>
            </w:ins>
          </w:p>
        </w:tc>
      </w:tr>
      <w:tr w:rsidR="00D609A9" w14:paraId="6A132114" w14:textId="77777777" w:rsidTr="00CB4EF0">
        <w:trPr>
          <w:ins w:id="243" w:author="Gonzalo Pedrotti" w:date="2019-05-17T16:27:00Z"/>
        </w:trPr>
        <w:tc>
          <w:tcPr>
            <w:tcW w:w="11341" w:type="dxa"/>
            <w:gridSpan w:val="4"/>
          </w:tcPr>
          <w:p w14:paraId="26A02E0B" w14:textId="77777777" w:rsidR="00D609A9" w:rsidRDefault="00D609A9" w:rsidP="00CB4EF0">
            <w:pPr>
              <w:rPr>
                <w:ins w:id="244" w:author="Gonzalo Pedrotti" w:date="2019-05-17T16:27:00Z"/>
              </w:rPr>
            </w:pPr>
            <w:ins w:id="245" w:author="Gonzalo Pedrotti" w:date="2019-05-17T16:27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D609A9" w14:paraId="54223C2F" w14:textId="77777777" w:rsidTr="00CB4EF0">
        <w:trPr>
          <w:ins w:id="246" w:author="Gonzalo Pedrotti" w:date="2019-05-17T16:27:00Z"/>
        </w:trPr>
        <w:tc>
          <w:tcPr>
            <w:tcW w:w="11341" w:type="dxa"/>
            <w:gridSpan w:val="4"/>
          </w:tcPr>
          <w:p w14:paraId="7AE8E83C" w14:textId="77777777" w:rsidR="00D609A9" w:rsidRDefault="00D609A9" w:rsidP="00CB4EF0">
            <w:pPr>
              <w:rPr>
                <w:ins w:id="247" w:author="Gonzalo Pedrotti" w:date="2019-05-17T16:27:00Z"/>
              </w:rPr>
            </w:pPr>
            <w:ins w:id="248" w:author="Gonzalo Pedrotti" w:date="2019-05-17T16:27:00Z">
              <w:r>
                <w:t>Duración: 1 días. Fecha de inicio: 03/04/2019.     Fecha de Finalización: 04/04/2019</w:t>
              </w:r>
            </w:ins>
          </w:p>
        </w:tc>
      </w:tr>
      <w:tr w:rsidR="00D609A9" w14:paraId="762B3F6E" w14:textId="77777777" w:rsidTr="00CB4EF0">
        <w:trPr>
          <w:ins w:id="249" w:author="Gonzalo Pedrotti" w:date="2019-05-17T16:27:00Z"/>
        </w:trPr>
        <w:tc>
          <w:tcPr>
            <w:tcW w:w="11341" w:type="dxa"/>
            <w:gridSpan w:val="4"/>
          </w:tcPr>
          <w:p w14:paraId="406BB09D" w14:textId="77777777" w:rsidR="00D609A9" w:rsidRDefault="00D609A9" w:rsidP="00CB4EF0">
            <w:pPr>
              <w:rPr>
                <w:ins w:id="250" w:author="Gonzalo Pedrotti" w:date="2019-05-17T16:27:00Z"/>
              </w:rPr>
            </w:pPr>
            <w:ins w:id="251" w:author="Gonzalo Pedrotti" w:date="2019-05-17T16:27:00Z">
              <w:r>
                <w:t xml:space="preserve">Hitos: </w:t>
              </w:r>
            </w:ins>
          </w:p>
          <w:p w14:paraId="7E635332" w14:textId="77777777" w:rsidR="00D609A9" w:rsidRDefault="00D609A9" w:rsidP="00CB4EF0">
            <w:pPr>
              <w:rPr>
                <w:ins w:id="252" w:author="Gonzalo Pedrotti" w:date="2019-05-17T16:27:00Z"/>
              </w:rPr>
            </w:pPr>
            <w:ins w:id="253" w:author="Gonzalo Pedrotti" w:date="2019-05-17T16:27:00Z">
              <w:r>
                <w:t>25/04/2019 – Listado de interesados presentado a los representantes de la cátedra de proyecto</w:t>
              </w:r>
            </w:ins>
          </w:p>
          <w:p w14:paraId="437B8F0A" w14:textId="77777777" w:rsidR="00D609A9" w:rsidRDefault="00D609A9" w:rsidP="00CB4EF0">
            <w:pPr>
              <w:rPr>
                <w:ins w:id="254" w:author="Gonzalo Pedrotti" w:date="2019-05-17T16:27:00Z"/>
              </w:rPr>
            </w:pPr>
          </w:p>
        </w:tc>
      </w:tr>
      <w:tr w:rsidR="00D609A9" w14:paraId="27C2EA26" w14:textId="77777777" w:rsidTr="00CB4EF0">
        <w:trPr>
          <w:trHeight w:val="875"/>
          <w:ins w:id="255" w:author="Gonzalo Pedrotti" w:date="2019-05-17T16:27:00Z"/>
        </w:trPr>
        <w:tc>
          <w:tcPr>
            <w:tcW w:w="11341" w:type="dxa"/>
            <w:gridSpan w:val="4"/>
          </w:tcPr>
          <w:p w14:paraId="742D6621" w14:textId="77777777" w:rsidR="00D609A9" w:rsidRDefault="00D609A9" w:rsidP="00CB4EF0">
            <w:pPr>
              <w:rPr>
                <w:ins w:id="256" w:author="Gonzalo Pedrotti" w:date="2019-05-17T16:27:00Z"/>
              </w:rPr>
            </w:pPr>
            <w:ins w:id="257" w:author="Gonzalo Pedrotti" w:date="2019-05-17T16:27:00Z">
              <w:r>
                <w:t>Lista de Paquetes de Trabajo</w:t>
              </w:r>
            </w:ins>
          </w:p>
          <w:p w14:paraId="0CB3F3E8" w14:textId="77777777" w:rsidR="00D609A9" w:rsidRDefault="00D609A9" w:rsidP="00CB4EF0">
            <w:pPr>
              <w:rPr>
                <w:ins w:id="258" w:author="Gonzalo Pedrotti" w:date="2019-05-17T16:27:00Z"/>
              </w:rPr>
            </w:pPr>
          </w:p>
          <w:p w14:paraId="6EA0BEC1" w14:textId="77777777" w:rsidR="00D609A9" w:rsidRPr="0070259F" w:rsidRDefault="00D609A9" w:rsidP="00CB4EF0">
            <w:pPr>
              <w:rPr>
                <w:ins w:id="259" w:author="Gonzalo Pedrotti" w:date="2019-05-17T16:27:00Z"/>
              </w:rPr>
            </w:pPr>
            <w:ins w:id="260" w:author="Gonzalo Pedrotti" w:date="2019-05-17T16:27:00Z">
              <w:r>
                <w:t>1.1.2.4.1 Identificación de interesados</w:t>
              </w:r>
            </w:ins>
          </w:p>
        </w:tc>
      </w:tr>
    </w:tbl>
    <w:p w14:paraId="641CED03" w14:textId="77777777" w:rsidR="00D609A9" w:rsidRDefault="00D609A9" w:rsidP="00D609A9">
      <w:pPr>
        <w:rPr>
          <w:ins w:id="261" w:author="Gonzalo Pedrotti" w:date="2019-05-17T16:27:00Z"/>
        </w:rPr>
      </w:pPr>
    </w:p>
    <w:p w14:paraId="44BD66C1" w14:textId="77777777" w:rsidR="00D609A9" w:rsidRDefault="00D609A9" w:rsidP="00D609A9">
      <w:pPr>
        <w:rPr>
          <w:ins w:id="262" w:author="Gonzalo Pedrotti" w:date="2019-05-17T16:27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D609A9" w14:paraId="2BB35DEE" w14:textId="77777777" w:rsidTr="00CB4EF0">
        <w:trPr>
          <w:ins w:id="263" w:author="Gonzalo Pedrotti" w:date="2019-05-17T16:27:00Z"/>
        </w:trPr>
        <w:tc>
          <w:tcPr>
            <w:tcW w:w="3546" w:type="dxa"/>
          </w:tcPr>
          <w:p w14:paraId="311BCBB6" w14:textId="77777777" w:rsidR="00D609A9" w:rsidRDefault="00D609A9" w:rsidP="00CB4EF0">
            <w:pPr>
              <w:rPr>
                <w:ins w:id="264" w:author="Gonzalo Pedrotti" w:date="2019-05-17T16:27:00Z"/>
              </w:rPr>
            </w:pPr>
            <w:ins w:id="265" w:author="Gonzalo Pedrotti" w:date="2019-05-17T16:27:00Z">
              <w:r>
                <w:t>ID: 1.2.1.1</w:t>
              </w:r>
            </w:ins>
          </w:p>
        </w:tc>
        <w:tc>
          <w:tcPr>
            <w:tcW w:w="2124" w:type="dxa"/>
          </w:tcPr>
          <w:p w14:paraId="1262D78B" w14:textId="77777777" w:rsidR="00D609A9" w:rsidRDefault="00D609A9" w:rsidP="00CB4EF0">
            <w:pPr>
              <w:rPr>
                <w:ins w:id="266" w:author="Gonzalo Pedrotti" w:date="2019-05-17T16:27:00Z"/>
              </w:rPr>
            </w:pPr>
            <w:ins w:id="267" w:author="Gonzalo Pedrotti" w:date="2019-05-17T16:27:00Z">
              <w:r>
                <w:t>Cuenta Control: 1.2.1</w:t>
              </w:r>
            </w:ins>
          </w:p>
        </w:tc>
        <w:tc>
          <w:tcPr>
            <w:tcW w:w="2123" w:type="dxa"/>
          </w:tcPr>
          <w:p w14:paraId="74F39B7A" w14:textId="77777777" w:rsidR="00D609A9" w:rsidRDefault="00D609A9" w:rsidP="00CB4EF0">
            <w:pPr>
              <w:rPr>
                <w:ins w:id="268" w:author="Gonzalo Pedrotti" w:date="2019-05-17T16:27:00Z"/>
              </w:rPr>
            </w:pPr>
            <w:ins w:id="269" w:author="Gonzalo Pedrotti" w:date="2019-05-17T16:27:00Z">
              <w:r>
                <w:t>Última Actualización: 27-04-2019</w:t>
              </w:r>
            </w:ins>
          </w:p>
        </w:tc>
        <w:tc>
          <w:tcPr>
            <w:tcW w:w="3548" w:type="dxa"/>
          </w:tcPr>
          <w:p w14:paraId="40A08910" w14:textId="77777777" w:rsidR="00D609A9" w:rsidRDefault="00D609A9" w:rsidP="00CB4EF0">
            <w:pPr>
              <w:rPr>
                <w:ins w:id="270" w:author="Gonzalo Pedrotti" w:date="2019-05-17T16:27:00Z"/>
              </w:rPr>
            </w:pPr>
            <w:ins w:id="271" w:author="Gonzalo Pedrotti" w:date="2019-05-17T16:27:00Z">
              <w:r>
                <w:t>Responsable:</w:t>
              </w:r>
            </w:ins>
          </w:p>
          <w:p w14:paraId="69B6FA76" w14:textId="77777777" w:rsidR="00D609A9" w:rsidRDefault="00D609A9" w:rsidP="00CB4EF0">
            <w:pPr>
              <w:rPr>
                <w:ins w:id="272" w:author="Gonzalo Pedrotti" w:date="2019-05-17T16:27:00Z"/>
              </w:rPr>
            </w:pPr>
            <w:ins w:id="273" w:author="Gonzalo Pedrotti" w:date="2019-05-17T16:27:00Z">
              <w:r>
                <w:t>Equipo de Proyecto</w:t>
              </w:r>
            </w:ins>
          </w:p>
        </w:tc>
      </w:tr>
      <w:tr w:rsidR="00D609A9" w14:paraId="4B7D2F49" w14:textId="77777777" w:rsidTr="00CB4EF0">
        <w:trPr>
          <w:trHeight w:val="402"/>
          <w:ins w:id="274" w:author="Gonzalo Pedrotti" w:date="2019-05-17T16:27:00Z"/>
        </w:trPr>
        <w:tc>
          <w:tcPr>
            <w:tcW w:w="11341" w:type="dxa"/>
            <w:gridSpan w:val="4"/>
          </w:tcPr>
          <w:p w14:paraId="1B273DDE" w14:textId="77777777" w:rsidR="00D609A9" w:rsidRDefault="00D609A9" w:rsidP="00CB4EF0">
            <w:pPr>
              <w:rPr>
                <w:ins w:id="275" w:author="Gonzalo Pedrotti" w:date="2019-05-17T16:27:00Z"/>
              </w:rPr>
            </w:pPr>
            <w:ins w:id="276" w:author="Gonzalo Pedrotti" w:date="2019-05-17T16:27:00Z">
              <w:r>
                <w:t>Nombre: Identificación de interesados</w:t>
              </w:r>
            </w:ins>
          </w:p>
        </w:tc>
      </w:tr>
      <w:tr w:rsidR="00D609A9" w14:paraId="3D645C56" w14:textId="77777777" w:rsidTr="00CB4EF0">
        <w:trPr>
          <w:trHeight w:val="705"/>
          <w:ins w:id="277" w:author="Gonzalo Pedrotti" w:date="2019-05-17T16:27:00Z"/>
        </w:trPr>
        <w:tc>
          <w:tcPr>
            <w:tcW w:w="11341" w:type="dxa"/>
            <w:gridSpan w:val="4"/>
          </w:tcPr>
          <w:p w14:paraId="1C8BE1DB" w14:textId="77777777" w:rsidR="00D609A9" w:rsidRDefault="00D609A9" w:rsidP="00CB4EF0">
            <w:pPr>
              <w:rPr>
                <w:ins w:id="278" w:author="Gonzalo Pedrotti" w:date="2019-05-17T16:27:00Z"/>
              </w:rPr>
            </w:pPr>
            <w:ins w:id="279" w:author="Gonzalo Pedrotti" w:date="2019-05-17T16:27:00Z">
              <w:r>
                <w:t xml:space="preserve">Entregable: el entregable contiene una lista descripta de cada uno de los interesados en el proyecto y producto. </w:t>
              </w:r>
            </w:ins>
          </w:p>
        </w:tc>
      </w:tr>
      <w:tr w:rsidR="00D609A9" w14:paraId="328F3A90" w14:textId="77777777" w:rsidTr="00CB4EF0">
        <w:trPr>
          <w:trHeight w:val="702"/>
          <w:ins w:id="280" w:author="Gonzalo Pedrotti" w:date="2019-05-17T16:27:00Z"/>
        </w:trPr>
        <w:tc>
          <w:tcPr>
            <w:tcW w:w="11341" w:type="dxa"/>
            <w:gridSpan w:val="4"/>
          </w:tcPr>
          <w:p w14:paraId="4E37178C" w14:textId="77777777" w:rsidR="00D609A9" w:rsidRDefault="00D609A9" w:rsidP="00CB4EF0">
            <w:pPr>
              <w:rPr>
                <w:ins w:id="281" w:author="Gonzalo Pedrotti" w:date="2019-05-17T16:27:00Z"/>
              </w:rPr>
            </w:pPr>
            <w:ins w:id="282" w:author="Gonzalo Pedrotti" w:date="2019-05-17T16:27:00Z">
              <w:r>
                <w:t>Descripción: se identifican y describen los interesados en el proyecto</w:t>
              </w:r>
            </w:ins>
          </w:p>
        </w:tc>
      </w:tr>
      <w:tr w:rsidR="00D609A9" w14:paraId="49E72190" w14:textId="77777777" w:rsidTr="00CB4EF0">
        <w:trPr>
          <w:ins w:id="283" w:author="Gonzalo Pedrotti" w:date="2019-05-17T16:27:00Z"/>
        </w:trPr>
        <w:tc>
          <w:tcPr>
            <w:tcW w:w="11341" w:type="dxa"/>
            <w:gridSpan w:val="4"/>
          </w:tcPr>
          <w:p w14:paraId="3BC684F3" w14:textId="77777777" w:rsidR="00D609A9" w:rsidRDefault="00D609A9" w:rsidP="00CB4EF0">
            <w:pPr>
              <w:rPr>
                <w:ins w:id="284" w:author="Gonzalo Pedrotti" w:date="2019-05-17T16:27:00Z"/>
              </w:rPr>
            </w:pPr>
            <w:ins w:id="285" w:author="Gonzalo Pedrotti" w:date="2019-05-17T16:27:00Z">
              <w:r>
                <w:t>Criterio de aceptación: es aceptado si contiene un listado de interesados aceptado por los representantes de la cátedra de proyecto Final</w:t>
              </w:r>
            </w:ins>
          </w:p>
        </w:tc>
      </w:tr>
      <w:tr w:rsidR="00D609A9" w14:paraId="5C654156" w14:textId="77777777" w:rsidTr="00CB4EF0">
        <w:trPr>
          <w:ins w:id="286" w:author="Gonzalo Pedrotti" w:date="2019-05-17T16:27:00Z"/>
        </w:trPr>
        <w:tc>
          <w:tcPr>
            <w:tcW w:w="11341" w:type="dxa"/>
            <w:gridSpan w:val="4"/>
          </w:tcPr>
          <w:p w14:paraId="42FF6F7F" w14:textId="77777777" w:rsidR="00D609A9" w:rsidRDefault="00D609A9" w:rsidP="00CB4EF0">
            <w:pPr>
              <w:rPr>
                <w:ins w:id="287" w:author="Gonzalo Pedrotti" w:date="2019-05-17T16:27:00Z"/>
              </w:rPr>
            </w:pPr>
            <w:ins w:id="288" w:author="Gonzalo Pedrotti" w:date="2019-05-17T16:27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D609A9" w14:paraId="154FF720" w14:textId="77777777" w:rsidTr="00CB4EF0">
        <w:trPr>
          <w:ins w:id="289" w:author="Gonzalo Pedrotti" w:date="2019-05-17T16:27:00Z"/>
        </w:trPr>
        <w:tc>
          <w:tcPr>
            <w:tcW w:w="11341" w:type="dxa"/>
            <w:gridSpan w:val="4"/>
          </w:tcPr>
          <w:p w14:paraId="33887728" w14:textId="77777777" w:rsidR="00D609A9" w:rsidRDefault="00D609A9" w:rsidP="00CB4EF0">
            <w:pPr>
              <w:rPr>
                <w:ins w:id="290" w:author="Gonzalo Pedrotti" w:date="2019-05-17T16:27:00Z"/>
              </w:rPr>
            </w:pPr>
            <w:ins w:id="291" w:author="Gonzalo Pedrotti" w:date="2019-05-17T16:27:00Z">
              <w:r>
                <w:t>Duración: 1 días. Fecha de inicio: 03/04/2019.     Fecha de Finalización: 04/04/2019</w:t>
              </w:r>
            </w:ins>
          </w:p>
        </w:tc>
      </w:tr>
      <w:tr w:rsidR="00D609A9" w14:paraId="7F022E24" w14:textId="77777777" w:rsidTr="00CB4EF0">
        <w:trPr>
          <w:ins w:id="292" w:author="Gonzalo Pedrotti" w:date="2019-05-17T16:27:00Z"/>
        </w:trPr>
        <w:tc>
          <w:tcPr>
            <w:tcW w:w="11341" w:type="dxa"/>
            <w:gridSpan w:val="4"/>
          </w:tcPr>
          <w:p w14:paraId="37C845F1" w14:textId="77777777" w:rsidR="00D609A9" w:rsidRDefault="00D609A9" w:rsidP="00CB4EF0">
            <w:pPr>
              <w:rPr>
                <w:ins w:id="293" w:author="Gonzalo Pedrotti" w:date="2019-05-17T16:27:00Z"/>
              </w:rPr>
            </w:pPr>
            <w:ins w:id="294" w:author="Gonzalo Pedrotti" w:date="2019-05-17T16:27:00Z">
              <w:r>
                <w:t xml:space="preserve">Hitos: </w:t>
              </w:r>
            </w:ins>
          </w:p>
          <w:p w14:paraId="192FF4B0" w14:textId="77777777" w:rsidR="00D609A9" w:rsidRDefault="00D609A9" w:rsidP="00CB4EF0">
            <w:pPr>
              <w:rPr>
                <w:ins w:id="295" w:author="Gonzalo Pedrotti" w:date="2019-05-17T16:27:00Z"/>
              </w:rPr>
            </w:pPr>
            <w:ins w:id="296" w:author="Gonzalo Pedrotti" w:date="2019-05-17T16:27:00Z">
              <w:r>
                <w:t>04/04/2019 – Listado de interesados definido</w:t>
              </w:r>
            </w:ins>
          </w:p>
          <w:p w14:paraId="5FCAB803" w14:textId="77777777" w:rsidR="00D609A9" w:rsidRDefault="00D609A9" w:rsidP="00CB4EF0">
            <w:pPr>
              <w:rPr>
                <w:ins w:id="297" w:author="Gonzalo Pedrotti" w:date="2019-05-17T16:27:00Z"/>
              </w:rPr>
            </w:pPr>
          </w:p>
        </w:tc>
      </w:tr>
      <w:tr w:rsidR="00D609A9" w14:paraId="59A96309" w14:textId="77777777" w:rsidTr="00CB4EF0">
        <w:trPr>
          <w:trHeight w:val="1356"/>
          <w:ins w:id="298" w:author="Gonzalo Pedrotti" w:date="2019-05-17T16:27:00Z"/>
        </w:trPr>
        <w:tc>
          <w:tcPr>
            <w:tcW w:w="11341" w:type="dxa"/>
            <w:gridSpan w:val="4"/>
          </w:tcPr>
          <w:p w14:paraId="11B1203B" w14:textId="77777777" w:rsidR="00D609A9" w:rsidRDefault="00D609A9" w:rsidP="00CB4EF0">
            <w:pPr>
              <w:rPr>
                <w:ins w:id="299" w:author="Gonzalo Pedrotti" w:date="2019-05-17T16:27:00Z"/>
              </w:rPr>
            </w:pPr>
            <w:ins w:id="300" w:author="Gonzalo Pedrotti" w:date="2019-05-17T16:27:00Z">
              <w:r>
                <w:t>Lista de Actividades:</w:t>
              </w:r>
            </w:ins>
          </w:p>
          <w:p w14:paraId="532E225E" w14:textId="77777777" w:rsidR="00D609A9" w:rsidRDefault="00D609A9" w:rsidP="00CB4EF0">
            <w:pPr>
              <w:rPr>
                <w:ins w:id="301" w:author="Gonzalo Pedrotti" w:date="2019-05-17T16:27:00Z"/>
              </w:rPr>
            </w:pPr>
          </w:p>
          <w:p w14:paraId="2BE94D10" w14:textId="77777777" w:rsidR="00D609A9" w:rsidRDefault="00D609A9" w:rsidP="00CB4EF0">
            <w:pPr>
              <w:rPr>
                <w:ins w:id="302" w:author="Gonzalo Pedrotti" w:date="2019-05-17T16:27:00Z"/>
              </w:rPr>
            </w:pPr>
            <w:ins w:id="303" w:author="Gonzalo Pedrotti" w:date="2019-05-17T16:27:00Z">
              <w:r>
                <w:t>1.1.2.1.1 Identificación de interesados</w:t>
              </w:r>
            </w:ins>
          </w:p>
          <w:p w14:paraId="303E1B48" w14:textId="77777777" w:rsidR="00D609A9" w:rsidRPr="0076354E" w:rsidRDefault="00D609A9" w:rsidP="00CB4EF0">
            <w:pPr>
              <w:pStyle w:val="Prrafodelista"/>
              <w:numPr>
                <w:ilvl w:val="4"/>
                <w:numId w:val="29"/>
              </w:numPr>
              <w:rPr>
                <w:ins w:id="304" w:author="Gonzalo Pedrotti" w:date="2019-05-17T16:27:00Z"/>
              </w:rPr>
            </w:pPr>
            <w:ins w:id="305" w:author="Gonzalo Pedrotti" w:date="2019-05-17T16:27:00Z">
              <w:r>
                <w:t>Descripción de los Interesados</w:t>
              </w:r>
            </w:ins>
          </w:p>
        </w:tc>
      </w:tr>
    </w:tbl>
    <w:p w14:paraId="137177CB" w14:textId="27E1734F" w:rsidR="00D55EE0" w:rsidRDefault="00D55EE0" w:rsidP="00D55EE0">
      <w:pPr>
        <w:pStyle w:val="Prrafodelista"/>
        <w:numPr>
          <w:ilvl w:val="1"/>
          <w:numId w:val="1"/>
        </w:numPr>
        <w:rPr>
          <w:ins w:id="306" w:author="Gonzalo Pedrotti" w:date="2019-05-17T16:21:00Z"/>
        </w:rPr>
      </w:pPr>
      <w:ins w:id="307" w:author="Gonzalo Pedrotti" w:date="2019-05-17T16:21:00Z">
        <w:r w:rsidRPr="00D55EE0">
          <w:rPr>
            <w:u w:val="single"/>
            <w:rPrChange w:id="308" w:author="Gonzalo Pedrotti" w:date="2019-05-17T16:26:00Z">
              <w:rPr/>
            </w:rPrChange>
          </w:rPr>
          <w:lastRenderedPageBreak/>
          <w:t>Alcance del Proyecto</w:t>
        </w:r>
      </w:ins>
      <w:ins w:id="309" w:author="Gonzalo Pedrotti" w:date="2019-05-17T16:23:00Z">
        <w:r w:rsidRPr="00D55EE0">
          <w:rPr>
            <w:u w:val="single"/>
            <w:rPrChange w:id="310" w:author="Gonzalo Pedrotti" w:date="2019-05-17T16:26:00Z">
              <w:rPr/>
            </w:rPrChange>
          </w:rPr>
          <w:t>:</w:t>
        </w:r>
        <w:r w:rsidRPr="00D55EE0">
          <w:t xml:space="preserve"> </w:t>
        </w:r>
        <w:r>
          <w:t>Se describen los diccionarios pertenecientes a los entregables y paquetes de trabajo correspondientes al nivel de Alcance del Proyecto</w:t>
        </w:r>
        <w:commentRangeStart w:id="311"/>
        <w:commentRangeEnd w:id="311"/>
        <w:r>
          <w:rPr>
            <w:rStyle w:val="Refdecomentario"/>
          </w:rPr>
          <w:commentReference w:id="311"/>
        </w:r>
        <w:r>
          <w:t>.</w:t>
        </w:r>
      </w:ins>
    </w:p>
    <w:p w14:paraId="242A5627" w14:textId="7B821716" w:rsidR="00D55EE0" w:rsidRDefault="00D55EE0" w:rsidP="00D55EE0">
      <w:pPr>
        <w:pStyle w:val="Prrafodelista"/>
        <w:numPr>
          <w:ilvl w:val="2"/>
          <w:numId w:val="1"/>
        </w:numPr>
        <w:rPr>
          <w:ins w:id="312" w:author="Gonzalo Pedrotti" w:date="2019-05-17T16:22:00Z"/>
        </w:rPr>
      </w:pPr>
      <w:ins w:id="313" w:author="Gonzalo Pedrotti" w:date="2019-05-17T16:21:00Z">
        <w:r>
          <w:t xml:space="preserve">Estudio del </w:t>
        </w:r>
      </w:ins>
      <w:ins w:id="314" w:author="Gonzalo Pedrotti" w:date="2019-05-17T16:22:00Z">
        <w:r>
          <w:t>Ámbito del Proyecto</w:t>
        </w:r>
      </w:ins>
    </w:p>
    <w:p w14:paraId="48BC8EFE" w14:textId="50491377" w:rsidR="00D55EE0" w:rsidRDefault="00D55EE0" w:rsidP="00D55EE0">
      <w:pPr>
        <w:pStyle w:val="Prrafodelista"/>
        <w:numPr>
          <w:ilvl w:val="3"/>
          <w:numId w:val="1"/>
        </w:numPr>
        <w:rPr>
          <w:ins w:id="315" w:author="Gonzalo Pedrotti" w:date="2019-05-17T16:22:00Z"/>
        </w:rPr>
      </w:pPr>
      <w:ins w:id="316" w:author="Gonzalo Pedrotti" w:date="2019-05-17T16:22:00Z">
        <w:r>
          <w:t>Descripción del Panorama del Agro</w:t>
        </w:r>
      </w:ins>
    </w:p>
    <w:p w14:paraId="1E7C9360" w14:textId="7B3B3056" w:rsidR="00D55EE0" w:rsidRDefault="00D55EE0" w:rsidP="00D55EE0">
      <w:pPr>
        <w:pStyle w:val="Prrafodelista"/>
        <w:numPr>
          <w:ilvl w:val="3"/>
          <w:numId w:val="1"/>
        </w:numPr>
        <w:rPr>
          <w:ins w:id="317" w:author="Gonzalo Pedrotti" w:date="2019-05-17T16:23:00Z"/>
        </w:rPr>
      </w:pPr>
      <w:ins w:id="318" w:author="Gonzalo Pedrotti" w:date="2019-05-17T16:22:00Z">
        <w:r>
          <w:t xml:space="preserve">Definición de Laboreos en </w:t>
        </w:r>
      </w:ins>
      <w:ins w:id="319" w:author="Gonzalo Pedrotti" w:date="2019-05-17T16:23:00Z">
        <w:r>
          <w:t>agricultura</w:t>
        </w:r>
      </w:ins>
    </w:p>
    <w:p w14:paraId="28BA5B3D" w14:textId="04D90C58" w:rsidR="00D55EE0" w:rsidRDefault="00D55EE0" w:rsidP="00D55EE0">
      <w:pPr>
        <w:pStyle w:val="Prrafodelista"/>
        <w:numPr>
          <w:ilvl w:val="3"/>
          <w:numId w:val="1"/>
        </w:numPr>
        <w:rPr>
          <w:ins w:id="320" w:author="Gonzalo Pedrotti" w:date="2019-05-17T16:23:00Z"/>
        </w:rPr>
      </w:pPr>
      <w:ins w:id="321" w:author="Gonzalo Pedrotti" w:date="2019-05-17T16:23:00Z">
        <w:r>
          <w:t>Análisis FODA</w:t>
        </w:r>
      </w:ins>
    </w:p>
    <w:p w14:paraId="15BB37F4" w14:textId="54F8480E" w:rsidR="00D55EE0" w:rsidRDefault="00D55EE0" w:rsidP="00D55EE0">
      <w:pPr>
        <w:pStyle w:val="Prrafodelista"/>
        <w:numPr>
          <w:ilvl w:val="3"/>
          <w:numId w:val="1"/>
        </w:numPr>
        <w:rPr>
          <w:ins w:id="322" w:author="Gonzalo Pedrotti" w:date="2019-05-17T16:23:00Z"/>
        </w:rPr>
      </w:pPr>
      <w:ins w:id="323" w:author="Gonzalo Pedrotti" w:date="2019-05-17T16:23:00Z">
        <w:r>
          <w:t>Estudio de Competencia</w:t>
        </w:r>
      </w:ins>
    </w:p>
    <w:p w14:paraId="53F13034" w14:textId="21CC1C8D" w:rsidR="00D55EE0" w:rsidRDefault="00D55EE0" w:rsidP="00D55EE0">
      <w:pPr>
        <w:pStyle w:val="Prrafodelista"/>
        <w:numPr>
          <w:ilvl w:val="2"/>
          <w:numId w:val="1"/>
        </w:numPr>
        <w:rPr>
          <w:ins w:id="324" w:author="Gonzalo Pedrotti" w:date="2019-05-17T16:23:00Z"/>
        </w:rPr>
      </w:pPr>
      <w:proofErr w:type="spellStart"/>
      <w:ins w:id="325" w:author="Gonzalo Pedrotti" w:date="2019-05-17T16:23:00Z">
        <w:r>
          <w:t>Scope</w:t>
        </w:r>
        <w:proofErr w:type="spellEnd"/>
        <w:r>
          <w:t xml:space="preserve"> </w:t>
        </w:r>
        <w:proofErr w:type="spellStart"/>
        <w:r>
          <w:t>Statement</w:t>
        </w:r>
        <w:proofErr w:type="spellEnd"/>
      </w:ins>
    </w:p>
    <w:p w14:paraId="2E701980" w14:textId="40CCC798" w:rsidR="00D55EE0" w:rsidRDefault="00D55EE0" w:rsidP="00D55EE0">
      <w:pPr>
        <w:pStyle w:val="Prrafodelista"/>
        <w:numPr>
          <w:ilvl w:val="3"/>
          <w:numId w:val="1"/>
        </w:numPr>
        <w:rPr>
          <w:ins w:id="326" w:author="Gonzalo Pedrotti" w:date="2019-05-17T16:23:00Z"/>
        </w:rPr>
      </w:pPr>
      <w:ins w:id="327" w:author="Gonzalo Pedrotti" w:date="2019-05-17T16:23:00Z">
        <w:r>
          <w:t>Definición de Semanas límites</w:t>
        </w:r>
      </w:ins>
    </w:p>
    <w:p w14:paraId="0B11F0DB" w14:textId="68B83373" w:rsidR="00D55EE0" w:rsidRDefault="00D55EE0" w:rsidP="00D55EE0">
      <w:pPr>
        <w:pStyle w:val="Prrafodelista"/>
        <w:numPr>
          <w:ilvl w:val="3"/>
          <w:numId w:val="1"/>
        </w:numPr>
        <w:rPr>
          <w:ins w:id="328" w:author="Gonzalo Pedrotti" w:date="2019-05-17T16:24:00Z"/>
        </w:rPr>
      </w:pPr>
      <w:ins w:id="329" w:author="Gonzalo Pedrotti" w:date="2019-05-17T16:23:00Z">
        <w:r>
          <w:t>Listado de Entrega</w:t>
        </w:r>
      </w:ins>
      <w:ins w:id="330" w:author="Gonzalo Pedrotti" w:date="2019-05-17T16:24:00Z">
        <w:r>
          <w:t>bles</w:t>
        </w:r>
      </w:ins>
    </w:p>
    <w:p w14:paraId="7D9AA395" w14:textId="6DEFB2DE" w:rsidR="00D55EE0" w:rsidRDefault="00D55EE0" w:rsidP="00D55EE0">
      <w:pPr>
        <w:pStyle w:val="Prrafodelista"/>
        <w:numPr>
          <w:ilvl w:val="3"/>
          <w:numId w:val="1"/>
        </w:numPr>
        <w:rPr>
          <w:ins w:id="331" w:author="Gonzalo Pedrotti" w:date="2019-05-17T16:24:00Z"/>
        </w:rPr>
      </w:pPr>
      <w:ins w:id="332" w:author="Gonzalo Pedrotti" w:date="2019-05-17T16:24:00Z">
        <w:r>
          <w:t>Asignación de Criterios de Aceptación</w:t>
        </w:r>
      </w:ins>
    </w:p>
    <w:p w14:paraId="1FADE197" w14:textId="00CF1FBE" w:rsidR="00D55EE0" w:rsidRDefault="00D55EE0" w:rsidP="00D55EE0">
      <w:pPr>
        <w:pStyle w:val="Prrafodelista"/>
        <w:numPr>
          <w:ilvl w:val="2"/>
          <w:numId w:val="1"/>
        </w:numPr>
        <w:rPr>
          <w:ins w:id="333" w:author="Gonzalo Pedrotti" w:date="2019-05-17T16:24:00Z"/>
        </w:rPr>
      </w:pPr>
      <w:ins w:id="334" w:author="Gonzalo Pedrotti" w:date="2019-05-17T16:24:00Z">
        <w:r>
          <w:t>Metodología de Trabajo</w:t>
        </w:r>
      </w:ins>
    </w:p>
    <w:p w14:paraId="25016A12" w14:textId="0B37C5D9" w:rsidR="00D55EE0" w:rsidRDefault="00D55EE0" w:rsidP="00D55EE0">
      <w:pPr>
        <w:pStyle w:val="Prrafodelista"/>
        <w:numPr>
          <w:ilvl w:val="3"/>
          <w:numId w:val="1"/>
        </w:numPr>
        <w:rPr>
          <w:ins w:id="335" w:author="Gonzalo Pedrotti" w:date="2019-05-17T16:24:00Z"/>
        </w:rPr>
      </w:pPr>
      <w:ins w:id="336" w:author="Gonzalo Pedrotti" w:date="2019-05-17T16:24:00Z">
        <w:r>
          <w:t>Organización del Equipo</w:t>
        </w:r>
      </w:ins>
    </w:p>
    <w:p w14:paraId="75ADD452" w14:textId="1E457052" w:rsidR="00D55EE0" w:rsidRDefault="00D55EE0" w:rsidP="00D55EE0">
      <w:pPr>
        <w:pStyle w:val="Prrafodelista"/>
        <w:numPr>
          <w:ilvl w:val="3"/>
          <w:numId w:val="1"/>
        </w:numPr>
        <w:rPr>
          <w:ins w:id="337" w:author="Gonzalo Pedrotti" w:date="2019-05-17T16:25:00Z"/>
        </w:rPr>
      </w:pPr>
      <w:ins w:id="338" w:author="Gonzalo Pedrotti" w:date="2019-05-17T16:24:00Z">
        <w:r>
          <w:t>De</w:t>
        </w:r>
      </w:ins>
      <w:ins w:id="339" w:author="Gonzalo Pedrotti" w:date="2019-05-17T16:25:00Z">
        <w:r>
          <w:t>finición del Framework</w:t>
        </w:r>
      </w:ins>
    </w:p>
    <w:p w14:paraId="68F2AAA4" w14:textId="7DCA23DD" w:rsidR="00D55EE0" w:rsidRDefault="00D55EE0" w:rsidP="00D55EE0">
      <w:pPr>
        <w:pStyle w:val="Prrafodelista"/>
        <w:numPr>
          <w:ilvl w:val="3"/>
          <w:numId w:val="1"/>
        </w:numPr>
        <w:rPr>
          <w:ins w:id="340" w:author="Gonzalo Pedrotti" w:date="2019-05-17T16:25:00Z"/>
        </w:rPr>
      </w:pPr>
      <w:ins w:id="341" w:author="Gonzalo Pedrotti" w:date="2019-05-17T16:25:00Z">
        <w:r>
          <w:t>Definición de Trabajo en Iteración</w:t>
        </w:r>
      </w:ins>
    </w:p>
    <w:p w14:paraId="4ECECCB8" w14:textId="7E48E26F" w:rsidR="00D55EE0" w:rsidRDefault="00D55EE0" w:rsidP="00D55EE0">
      <w:pPr>
        <w:pStyle w:val="Prrafodelista"/>
        <w:numPr>
          <w:ilvl w:val="3"/>
          <w:numId w:val="1"/>
        </w:numPr>
        <w:rPr>
          <w:ins w:id="342" w:author="Gonzalo Pedrotti" w:date="2019-05-17T16:25:00Z"/>
        </w:rPr>
      </w:pPr>
      <w:ins w:id="343" w:author="Gonzalo Pedrotti" w:date="2019-05-17T16:25:00Z">
        <w:r>
          <w:t>Definición de Gestión de Configuración</w:t>
        </w:r>
      </w:ins>
    </w:p>
    <w:p w14:paraId="4D23C0CC" w14:textId="71913DAF" w:rsidR="00D55EE0" w:rsidRDefault="00D55EE0" w:rsidP="00D55EE0">
      <w:pPr>
        <w:pStyle w:val="Prrafodelista"/>
        <w:numPr>
          <w:ilvl w:val="2"/>
          <w:numId w:val="1"/>
        </w:numPr>
        <w:rPr>
          <w:ins w:id="344" w:author="Gonzalo Pedrotti" w:date="2019-05-17T16:25:00Z"/>
        </w:rPr>
      </w:pPr>
      <w:ins w:id="345" w:author="Gonzalo Pedrotti" w:date="2019-05-17T16:25:00Z">
        <w:r>
          <w:t>EDT</w:t>
        </w:r>
      </w:ins>
    </w:p>
    <w:p w14:paraId="6BF85B6E" w14:textId="042974DA" w:rsidR="00D55EE0" w:rsidRDefault="00D55EE0" w:rsidP="00D55EE0">
      <w:pPr>
        <w:pStyle w:val="Prrafodelista"/>
        <w:numPr>
          <w:ilvl w:val="3"/>
          <w:numId w:val="1"/>
        </w:numPr>
        <w:rPr>
          <w:ins w:id="346" w:author="Gonzalo Pedrotti" w:date="2019-05-17T16:25:00Z"/>
        </w:rPr>
      </w:pPr>
      <w:ins w:id="347" w:author="Gonzalo Pedrotti" w:date="2019-05-17T16:25:00Z">
        <w:r>
          <w:t>Estructura de EDT</w:t>
        </w:r>
      </w:ins>
    </w:p>
    <w:p w14:paraId="457477CE" w14:textId="60673563" w:rsidR="00D55EE0" w:rsidRDefault="00D55EE0" w:rsidP="00D55EE0">
      <w:pPr>
        <w:pStyle w:val="Prrafodelista"/>
        <w:numPr>
          <w:ilvl w:val="3"/>
          <w:numId w:val="1"/>
        </w:numPr>
        <w:rPr>
          <w:ins w:id="348" w:author="Gonzalo Pedrotti" w:date="2019-05-17T16:26:00Z"/>
        </w:rPr>
      </w:pPr>
      <w:ins w:id="349" w:author="Gonzalo Pedrotti" w:date="2019-05-17T16:26:00Z">
        <w:r>
          <w:t>Diccionarios de EDT</w:t>
        </w:r>
      </w:ins>
    </w:p>
    <w:p w14:paraId="7278046F" w14:textId="35E0175B" w:rsidR="00D55EE0" w:rsidRDefault="00D55EE0" w:rsidP="00D55EE0">
      <w:pPr>
        <w:pStyle w:val="Prrafodelista"/>
        <w:numPr>
          <w:ilvl w:val="2"/>
          <w:numId w:val="1"/>
        </w:numPr>
        <w:rPr>
          <w:ins w:id="350" w:author="Gonzalo Pedrotti" w:date="2019-05-17T16:26:00Z"/>
        </w:rPr>
      </w:pPr>
      <w:ins w:id="351" w:author="Gonzalo Pedrotti" w:date="2019-05-17T16:26:00Z">
        <w:r>
          <w:t>Sprint Cero</w:t>
        </w:r>
      </w:ins>
    </w:p>
    <w:p w14:paraId="70ECCBC2" w14:textId="3437B6E1" w:rsidR="00D55EE0" w:rsidRDefault="00D55EE0" w:rsidP="00D55EE0">
      <w:pPr>
        <w:pStyle w:val="Prrafodelista"/>
        <w:numPr>
          <w:ilvl w:val="3"/>
          <w:numId w:val="1"/>
        </w:numPr>
        <w:rPr>
          <w:ins w:id="352" w:author="Gonzalo Pedrotti" w:date="2019-05-17T16:26:00Z"/>
        </w:rPr>
      </w:pPr>
      <w:ins w:id="353" w:author="Gonzalo Pedrotti" w:date="2019-05-17T16:26:00Z">
        <w:r>
          <w:t>Lenguajes y Arquitectura del Sistema</w:t>
        </w:r>
      </w:ins>
    </w:p>
    <w:p w14:paraId="586F9341" w14:textId="7DFF6F6D" w:rsidR="00D55EE0" w:rsidRDefault="00D55EE0">
      <w:pPr>
        <w:pStyle w:val="Prrafodelista"/>
        <w:numPr>
          <w:ilvl w:val="3"/>
          <w:numId w:val="1"/>
        </w:numPr>
        <w:rPr>
          <w:ins w:id="354" w:author="Gonzalo Pedrotti" w:date="2019-05-17T16:20:00Z"/>
        </w:rPr>
      </w:pPr>
      <w:ins w:id="355" w:author="Gonzalo Pedrotti" w:date="2019-05-17T16:26:00Z">
        <w:r>
          <w:t>Entornos de Desarrollo</w:t>
        </w:r>
      </w:ins>
    </w:p>
    <w:p w14:paraId="29E35BE6" w14:textId="03A1E01F" w:rsidR="00D55EE0" w:rsidDel="00D55EE0" w:rsidRDefault="00D55EE0">
      <w:pPr>
        <w:rPr>
          <w:del w:id="356" w:author="Gonzalo Pedrotti" w:date="2019-05-17T16:24:00Z"/>
        </w:rPr>
      </w:pPr>
    </w:p>
    <w:p w14:paraId="07A13982" w14:textId="32F46424" w:rsidR="00A739E8" w:rsidDel="00B74175" w:rsidRDefault="00A739E8">
      <w:pPr>
        <w:rPr>
          <w:del w:id="357" w:author="Gonzalo Pedrotti" w:date="2019-05-17T12:31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4E14FE" w:rsidRPr="00A739E8" w:rsidDel="00B74175" w14:paraId="05DA2AA9" w14:textId="65A1D7D4" w:rsidTr="004E440C">
        <w:trPr>
          <w:del w:id="358" w:author="Gonzalo Pedrotti" w:date="2019-05-17T12:31:00Z"/>
        </w:trPr>
        <w:tc>
          <w:tcPr>
            <w:tcW w:w="3546" w:type="dxa"/>
          </w:tcPr>
          <w:p w14:paraId="3D4DC0AD" w14:textId="2F8D6C22" w:rsidR="004E14FE" w:rsidRPr="00A739E8" w:rsidDel="00B74175" w:rsidRDefault="004E14FE" w:rsidP="004E14FE">
            <w:pPr>
              <w:rPr>
                <w:del w:id="359" w:author="Gonzalo Pedrotti" w:date="2019-05-17T12:31:00Z"/>
              </w:rPr>
            </w:pPr>
            <w:del w:id="360" w:author="Gonzalo Pedrotti" w:date="2019-05-17T12:31:00Z">
              <w:r w:rsidRPr="00A739E8" w:rsidDel="00B74175">
                <w:delText>ID: 1.1.2.1</w:delText>
              </w:r>
            </w:del>
          </w:p>
        </w:tc>
        <w:tc>
          <w:tcPr>
            <w:tcW w:w="2124" w:type="dxa"/>
          </w:tcPr>
          <w:p w14:paraId="6AE578E6" w14:textId="6C4DEADA" w:rsidR="004E14FE" w:rsidRPr="00A739E8" w:rsidDel="00B74175" w:rsidRDefault="004E14FE" w:rsidP="004E14FE">
            <w:pPr>
              <w:rPr>
                <w:del w:id="361" w:author="Gonzalo Pedrotti" w:date="2019-05-17T12:31:00Z"/>
              </w:rPr>
            </w:pPr>
            <w:del w:id="362" w:author="Gonzalo Pedrotti" w:date="2019-05-17T12:31:00Z">
              <w:r w:rsidRPr="00A739E8" w:rsidDel="00B74175">
                <w:delText>Cuenta Control: 1.1.2</w:delText>
              </w:r>
            </w:del>
          </w:p>
        </w:tc>
        <w:tc>
          <w:tcPr>
            <w:tcW w:w="2123" w:type="dxa"/>
          </w:tcPr>
          <w:p w14:paraId="005BF769" w14:textId="63CDD8C9" w:rsidR="004E14FE" w:rsidRPr="00A739E8" w:rsidDel="00B74175" w:rsidRDefault="004E14FE" w:rsidP="004E14FE">
            <w:pPr>
              <w:rPr>
                <w:del w:id="363" w:author="Gonzalo Pedrotti" w:date="2019-05-17T12:31:00Z"/>
              </w:rPr>
            </w:pPr>
            <w:del w:id="364" w:author="Gonzalo Pedrotti" w:date="2019-05-17T12:31:00Z">
              <w:r w:rsidRPr="00A739E8" w:rsidDel="00B74175">
                <w:delText>Última Actualización: 27-04-2019</w:delText>
              </w:r>
            </w:del>
          </w:p>
        </w:tc>
        <w:tc>
          <w:tcPr>
            <w:tcW w:w="3548" w:type="dxa"/>
          </w:tcPr>
          <w:p w14:paraId="632F2154" w14:textId="5CD21E7E" w:rsidR="004E14FE" w:rsidRPr="00A739E8" w:rsidDel="00B74175" w:rsidRDefault="004E14FE" w:rsidP="004E14FE">
            <w:pPr>
              <w:rPr>
                <w:del w:id="365" w:author="Gonzalo Pedrotti" w:date="2019-05-17T12:31:00Z"/>
              </w:rPr>
            </w:pPr>
            <w:del w:id="366" w:author="Gonzalo Pedrotti" w:date="2019-05-17T12:31:00Z">
              <w:r w:rsidRPr="00A739E8" w:rsidDel="00B74175">
                <w:delText>Responsable:</w:delText>
              </w:r>
            </w:del>
          </w:p>
          <w:p w14:paraId="221E7779" w14:textId="0DF75C6F" w:rsidR="004E14FE" w:rsidRPr="00A739E8" w:rsidDel="00B74175" w:rsidRDefault="004E14FE" w:rsidP="004E14FE">
            <w:pPr>
              <w:rPr>
                <w:del w:id="367" w:author="Gonzalo Pedrotti" w:date="2019-05-17T12:31:00Z"/>
              </w:rPr>
            </w:pPr>
            <w:del w:id="368" w:author="Gonzalo Pedrotti" w:date="2019-05-17T12:31:00Z">
              <w:r w:rsidRPr="00A739E8" w:rsidDel="00B74175">
                <w:delText>Equipo de Proyecto</w:delText>
              </w:r>
            </w:del>
          </w:p>
        </w:tc>
      </w:tr>
      <w:tr w:rsidR="004E14FE" w:rsidDel="00B74175" w14:paraId="1E432CC3" w14:textId="53594837" w:rsidTr="004E440C">
        <w:trPr>
          <w:trHeight w:val="402"/>
          <w:del w:id="369" w:author="Gonzalo Pedrotti" w:date="2019-05-17T12:31:00Z"/>
        </w:trPr>
        <w:tc>
          <w:tcPr>
            <w:tcW w:w="11341" w:type="dxa"/>
            <w:gridSpan w:val="4"/>
          </w:tcPr>
          <w:p w14:paraId="1DA356BC" w14:textId="4BBAABAF" w:rsidR="004E14FE" w:rsidDel="00B74175" w:rsidRDefault="004E14FE" w:rsidP="004E14FE">
            <w:pPr>
              <w:rPr>
                <w:del w:id="370" w:author="Gonzalo Pedrotti" w:date="2019-05-17T12:31:00Z"/>
              </w:rPr>
            </w:pPr>
            <w:del w:id="371" w:author="Gonzalo Pedrotti" w:date="2019-05-17T12:31:00Z">
              <w:r w:rsidDel="00B74175">
                <w:delText>Nombre: Organización del Equipo</w:delText>
              </w:r>
            </w:del>
          </w:p>
        </w:tc>
      </w:tr>
      <w:tr w:rsidR="004E14FE" w:rsidDel="00B74175" w14:paraId="613ED577" w14:textId="0A83ED9E" w:rsidTr="004E440C">
        <w:trPr>
          <w:trHeight w:val="705"/>
          <w:del w:id="372" w:author="Gonzalo Pedrotti" w:date="2019-05-17T12:31:00Z"/>
        </w:trPr>
        <w:tc>
          <w:tcPr>
            <w:tcW w:w="11341" w:type="dxa"/>
            <w:gridSpan w:val="4"/>
          </w:tcPr>
          <w:p w14:paraId="1218ECBD" w14:textId="6B6B32AC" w:rsidR="004E14FE" w:rsidDel="00B74175" w:rsidRDefault="004E14FE" w:rsidP="004E14FE">
            <w:pPr>
              <w:rPr>
                <w:del w:id="373" w:author="Gonzalo Pedrotti" w:date="2019-05-17T12:31:00Z"/>
              </w:rPr>
            </w:pPr>
            <w:del w:id="374" w:author="Gonzalo Pedrotti" w:date="2019-05-17T12:31:00Z">
              <w:r w:rsidDel="00B74175">
                <w:delText xml:space="preserve">Entregable: el entregable correspondiente a dicho componente es la definición de cómo es la organización del equipo de trabajo </w:delText>
              </w:r>
            </w:del>
          </w:p>
        </w:tc>
      </w:tr>
      <w:tr w:rsidR="004E14FE" w:rsidDel="00B74175" w14:paraId="2F828926" w14:textId="30B8D7AB" w:rsidTr="004E440C">
        <w:trPr>
          <w:trHeight w:val="702"/>
          <w:del w:id="375" w:author="Gonzalo Pedrotti" w:date="2019-05-17T12:31:00Z"/>
        </w:trPr>
        <w:tc>
          <w:tcPr>
            <w:tcW w:w="11341" w:type="dxa"/>
            <w:gridSpan w:val="4"/>
          </w:tcPr>
          <w:p w14:paraId="42902905" w14:textId="152E6A83" w:rsidR="004E14FE" w:rsidDel="00B74175" w:rsidRDefault="004E14FE" w:rsidP="004E14FE">
            <w:pPr>
              <w:rPr>
                <w:del w:id="376" w:author="Gonzalo Pedrotti" w:date="2019-05-17T12:31:00Z"/>
              </w:rPr>
            </w:pPr>
            <w:del w:id="377" w:author="Gonzalo Pedrotti" w:date="2019-05-17T12:31:00Z">
              <w:r w:rsidDel="00B74175">
                <w:delText>Descripción: La organización del equipo incluye integrantes del equipo, lugar de trabajo, recursos e infraestructura tecnológica</w:delText>
              </w:r>
            </w:del>
          </w:p>
        </w:tc>
      </w:tr>
      <w:tr w:rsidR="004E14FE" w:rsidDel="00B74175" w14:paraId="48E0D145" w14:textId="3D18DA4B" w:rsidTr="004E440C">
        <w:trPr>
          <w:del w:id="378" w:author="Gonzalo Pedrotti" w:date="2019-05-17T12:31:00Z"/>
        </w:trPr>
        <w:tc>
          <w:tcPr>
            <w:tcW w:w="11341" w:type="dxa"/>
            <w:gridSpan w:val="4"/>
          </w:tcPr>
          <w:p w14:paraId="3DD43299" w14:textId="4A9F4559" w:rsidR="004E14FE" w:rsidDel="00B74175" w:rsidRDefault="004E14FE" w:rsidP="004E14FE">
            <w:pPr>
              <w:rPr>
                <w:del w:id="379" w:author="Gonzalo Pedrotti" w:date="2019-05-17T12:31:00Z"/>
              </w:rPr>
            </w:pPr>
            <w:del w:id="380" w:author="Gonzalo Pedrotti" w:date="2019-05-17T12:31:00Z">
              <w:r w:rsidDel="00B74175">
                <w:delText xml:space="preserve">Criterio de aceptación: </w:delText>
              </w:r>
            </w:del>
          </w:p>
          <w:p w14:paraId="10A5EF7A" w14:textId="782BA2FE" w:rsidR="004E14FE" w:rsidDel="00B74175" w:rsidRDefault="004E14FE" w:rsidP="004E14FE">
            <w:pPr>
              <w:rPr>
                <w:del w:id="381" w:author="Gonzalo Pedrotti" w:date="2019-05-17T12:31:00Z"/>
              </w:rPr>
            </w:pPr>
            <w:del w:id="382" w:author="Gonzalo Pedrotti" w:date="2019-05-17T12:31:00Z">
              <w:r w:rsidDel="00B74175">
                <w:delText>Debe contener como mínimo la definición de los integrantes del equipo de trabajo y los recursos con los que se cuenta</w:delText>
              </w:r>
            </w:del>
          </w:p>
        </w:tc>
      </w:tr>
      <w:tr w:rsidR="004E14FE" w:rsidDel="00B74175" w14:paraId="044B2D71" w14:textId="6FDF2A9D" w:rsidTr="004E440C">
        <w:trPr>
          <w:del w:id="383" w:author="Gonzalo Pedrotti" w:date="2019-05-17T12:31:00Z"/>
        </w:trPr>
        <w:tc>
          <w:tcPr>
            <w:tcW w:w="11341" w:type="dxa"/>
            <w:gridSpan w:val="4"/>
          </w:tcPr>
          <w:p w14:paraId="73C91583" w14:textId="1F49DE3A" w:rsidR="004E14FE" w:rsidDel="00B74175" w:rsidRDefault="004E14FE" w:rsidP="004E14FE">
            <w:pPr>
              <w:rPr>
                <w:del w:id="384" w:author="Gonzalo Pedrotti" w:date="2019-05-17T12:31:00Z"/>
              </w:rPr>
            </w:pPr>
            <w:del w:id="385" w:author="Gonzalo Pedrotti" w:date="2019-05-17T12:31:00Z">
              <w:r w:rsidDel="00B74175">
                <w:delText>Recursos Asignados: Para completar dicho trabajo se requiere de la participación de todos los integrantes del equipo y dos notebooks</w:delText>
              </w:r>
            </w:del>
          </w:p>
        </w:tc>
      </w:tr>
      <w:tr w:rsidR="004E14FE" w:rsidDel="00B74175" w14:paraId="4D52BA2A" w14:textId="5B9F24B4" w:rsidTr="004E440C">
        <w:trPr>
          <w:del w:id="386" w:author="Gonzalo Pedrotti" w:date="2019-05-17T12:31:00Z"/>
        </w:trPr>
        <w:tc>
          <w:tcPr>
            <w:tcW w:w="11341" w:type="dxa"/>
            <w:gridSpan w:val="4"/>
          </w:tcPr>
          <w:p w14:paraId="531AFC6D" w14:textId="0AC5A6DD" w:rsidR="004E14FE" w:rsidDel="00B74175" w:rsidRDefault="004E14FE" w:rsidP="004E14FE">
            <w:pPr>
              <w:rPr>
                <w:del w:id="387" w:author="Gonzalo Pedrotti" w:date="2019-05-17T12:31:00Z"/>
              </w:rPr>
            </w:pPr>
            <w:del w:id="388" w:author="Gonzalo Pedrotti" w:date="2019-05-17T12:31:00Z">
              <w:r w:rsidDel="00B74175">
                <w:delText>Duración: 1 días.  Fecha de inicio: 15/04/2019.     Fecha de Finalización: 15/04/2019</w:delText>
              </w:r>
            </w:del>
          </w:p>
        </w:tc>
      </w:tr>
      <w:tr w:rsidR="004E14FE" w:rsidDel="00B74175" w14:paraId="61132C92" w14:textId="119A928C" w:rsidTr="004E440C">
        <w:trPr>
          <w:del w:id="389" w:author="Gonzalo Pedrotti" w:date="2019-05-17T12:31:00Z"/>
        </w:trPr>
        <w:tc>
          <w:tcPr>
            <w:tcW w:w="11341" w:type="dxa"/>
            <w:gridSpan w:val="4"/>
          </w:tcPr>
          <w:p w14:paraId="79BCAB8E" w14:textId="2FDBC0C4" w:rsidR="004E14FE" w:rsidDel="00B74175" w:rsidRDefault="004E14FE" w:rsidP="004E14FE">
            <w:pPr>
              <w:rPr>
                <w:del w:id="390" w:author="Gonzalo Pedrotti" w:date="2019-05-17T12:31:00Z"/>
              </w:rPr>
            </w:pPr>
            <w:del w:id="391" w:author="Gonzalo Pedrotti" w:date="2019-05-17T12:31:00Z">
              <w:r w:rsidDel="00B74175">
                <w:delText xml:space="preserve">Hitos: </w:delText>
              </w:r>
            </w:del>
          </w:p>
          <w:p w14:paraId="560E5FAB" w14:textId="4A5C4F41" w:rsidR="004E14FE" w:rsidDel="00B74175" w:rsidRDefault="004E14FE" w:rsidP="004E14FE">
            <w:pPr>
              <w:rPr>
                <w:del w:id="392" w:author="Gonzalo Pedrotti" w:date="2019-05-17T12:31:00Z"/>
              </w:rPr>
            </w:pPr>
            <w:del w:id="393" w:author="Gonzalo Pedrotti" w:date="2019-05-17T12:31:00Z">
              <w:r w:rsidDel="00B74175">
                <w:delText>15/04/2019 – Equipo presentado</w:delText>
              </w:r>
            </w:del>
          </w:p>
          <w:p w14:paraId="193E8F2F" w14:textId="63D9B893" w:rsidR="004E14FE" w:rsidDel="00B74175" w:rsidRDefault="004E14FE" w:rsidP="004E14FE">
            <w:pPr>
              <w:rPr>
                <w:del w:id="394" w:author="Gonzalo Pedrotti" w:date="2019-05-17T12:31:00Z"/>
              </w:rPr>
            </w:pPr>
            <w:del w:id="395" w:author="Gonzalo Pedrotti" w:date="2019-05-17T12:31:00Z">
              <w:r w:rsidDel="00B74175">
                <w:delText xml:space="preserve">15/04/2019 – Recursos Presentados </w:delText>
              </w:r>
            </w:del>
          </w:p>
          <w:p w14:paraId="673E6E1D" w14:textId="328ACB00" w:rsidR="00A739E8" w:rsidDel="00B74175" w:rsidRDefault="00A739E8" w:rsidP="004E14FE">
            <w:pPr>
              <w:rPr>
                <w:del w:id="396" w:author="Gonzalo Pedrotti" w:date="2019-05-17T12:31:00Z"/>
              </w:rPr>
            </w:pPr>
          </w:p>
        </w:tc>
      </w:tr>
      <w:tr w:rsidR="004E14FE" w:rsidDel="00B74175" w14:paraId="22DD4D5A" w14:textId="38371B3C" w:rsidTr="00A739E8">
        <w:trPr>
          <w:trHeight w:val="1356"/>
          <w:del w:id="397" w:author="Gonzalo Pedrotti" w:date="2019-05-17T12:31:00Z"/>
        </w:trPr>
        <w:tc>
          <w:tcPr>
            <w:tcW w:w="11341" w:type="dxa"/>
            <w:gridSpan w:val="4"/>
            <w:tcBorders>
              <w:bottom w:val="single" w:sz="4" w:space="0" w:color="auto"/>
            </w:tcBorders>
          </w:tcPr>
          <w:p w14:paraId="28C93C97" w14:textId="575B89DE" w:rsidR="004E14FE" w:rsidDel="00B74175" w:rsidRDefault="004E14FE" w:rsidP="004E14FE">
            <w:pPr>
              <w:rPr>
                <w:del w:id="398" w:author="Gonzalo Pedrotti" w:date="2019-05-17T12:31:00Z"/>
              </w:rPr>
            </w:pPr>
            <w:del w:id="399" w:author="Gonzalo Pedrotti" w:date="2019-05-17T12:31:00Z">
              <w:r w:rsidDel="00B74175">
                <w:delText>Lista de Actividades:</w:delText>
              </w:r>
            </w:del>
          </w:p>
          <w:p w14:paraId="49A8152B" w14:textId="34A5CC1A" w:rsidR="004E14FE" w:rsidDel="00B74175" w:rsidRDefault="004E14FE" w:rsidP="004E14FE">
            <w:pPr>
              <w:pStyle w:val="Prrafodelista"/>
              <w:numPr>
                <w:ilvl w:val="4"/>
                <w:numId w:val="12"/>
              </w:numPr>
              <w:rPr>
                <w:del w:id="400" w:author="Gonzalo Pedrotti" w:date="2019-05-17T12:31:00Z"/>
              </w:rPr>
            </w:pPr>
            <w:del w:id="401" w:author="Gonzalo Pedrotti" w:date="2019-05-17T12:31:00Z">
              <w:r w:rsidDel="00B74175">
                <w:delText>Presentar los integrantes del equipo</w:delText>
              </w:r>
            </w:del>
          </w:p>
          <w:p w14:paraId="31134E4E" w14:textId="5C4AE878" w:rsidR="004E14FE" w:rsidDel="00B74175" w:rsidRDefault="00FF21C3" w:rsidP="004E14FE">
            <w:pPr>
              <w:pStyle w:val="Prrafodelista"/>
              <w:numPr>
                <w:ilvl w:val="4"/>
                <w:numId w:val="12"/>
              </w:numPr>
              <w:rPr>
                <w:del w:id="402" w:author="Gonzalo Pedrotti" w:date="2019-05-17T12:31:00Z"/>
              </w:rPr>
            </w:pPr>
            <w:del w:id="403" w:author="Gonzalo Pedrotti" w:date="2019-05-17T12:31:00Z">
              <w:r w:rsidDel="00B74175">
                <w:delText>Definir los horarios de reunión del equipo</w:delText>
              </w:r>
            </w:del>
          </w:p>
          <w:p w14:paraId="484529AA" w14:textId="59CD45E0" w:rsidR="00A739E8" w:rsidDel="00B74175" w:rsidRDefault="00FF21C3" w:rsidP="00A739E8">
            <w:pPr>
              <w:pStyle w:val="Prrafodelista"/>
              <w:numPr>
                <w:ilvl w:val="4"/>
                <w:numId w:val="12"/>
              </w:numPr>
              <w:rPr>
                <w:del w:id="404" w:author="Gonzalo Pedrotti" w:date="2019-05-17T12:31:00Z"/>
              </w:rPr>
            </w:pPr>
            <w:del w:id="405" w:author="Gonzalo Pedrotti" w:date="2019-05-17T12:31:00Z">
              <w:r w:rsidDel="00B74175">
                <w:delText>Definir los recursos con los que cuenta el equipo</w:delText>
              </w:r>
            </w:del>
          </w:p>
          <w:p w14:paraId="3565F10D" w14:textId="69C4A692" w:rsidR="00A739E8" w:rsidRPr="00A739E8" w:rsidDel="00B74175" w:rsidRDefault="00A739E8" w:rsidP="00A739E8">
            <w:pPr>
              <w:tabs>
                <w:tab w:val="left" w:pos="1114"/>
              </w:tabs>
              <w:rPr>
                <w:del w:id="406" w:author="Gonzalo Pedrotti" w:date="2019-05-17T12:31:00Z"/>
              </w:rPr>
            </w:pPr>
            <w:del w:id="407" w:author="Gonzalo Pedrotti" w:date="2019-05-17T12:31:00Z">
              <w:r w:rsidDel="00B74175">
                <w:tab/>
              </w:r>
            </w:del>
          </w:p>
        </w:tc>
      </w:tr>
      <w:tr w:rsidR="00FF21C3" w:rsidDel="00B74175" w14:paraId="3CF4CCE6" w14:textId="0200D4DE" w:rsidTr="00A739E8">
        <w:trPr>
          <w:del w:id="408" w:author="Gonzalo Pedrotti" w:date="2019-05-17T12:31:00Z"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967F" w14:textId="28DAF9C0" w:rsidR="00FF21C3" w:rsidDel="00B74175" w:rsidRDefault="00FF21C3" w:rsidP="00BD4CCD">
            <w:pPr>
              <w:rPr>
                <w:del w:id="409" w:author="Gonzalo Pedrotti" w:date="2019-05-17T12:31:00Z"/>
              </w:rPr>
            </w:pPr>
            <w:del w:id="410" w:author="Gonzalo Pedrotti" w:date="2019-05-17T12:31:00Z">
              <w:r w:rsidDel="00B74175">
                <w:delText>ID: 1.1.2.2</w:delText>
              </w:r>
            </w:del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A79" w14:textId="266332CC" w:rsidR="00FF21C3" w:rsidDel="00B74175" w:rsidRDefault="00FF21C3" w:rsidP="00BD4CCD">
            <w:pPr>
              <w:rPr>
                <w:del w:id="411" w:author="Gonzalo Pedrotti" w:date="2019-05-17T12:31:00Z"/>
              </w:rPr>
            </w:pPr>
            <w:del w:id="412" w:author="Gonzalo Pedrotti" w:date="2019-05-17T12:31:00Z">
              <w:r w:rsidDel="00B74175">
                <w:delText>Cuenta Control: 1.1.2</w:delText>
              </w:r>
            </w:del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D09C" w14:textId="142A9C10" w:rsidR="00FF21C3" w:rsidDel="00B74175" w:rsidRDefault="00FF21C3" w:rsidP="00BD4CCD">
            <w:pPr>
              <w:rPr>
                <w:del w:id="413" w:author="Gonzalo Pedrotti" w:date="2019-05-17T12:31:00Z"/>
              </w:rPr>
            </w:pPr>
            <w:del w:id="414" w:author="Gonzalo Pedrotti" w:date="2019-05-17T12:31:00Z">
              <w:r w:rsidDel="00B74175">
                <w:delText>Última Actualización: 27-04-2019</w:delText>
              </w:r>
            </w:del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C38C" w14:textId="5E461E65" w:rsidR="00FF21C3" w:rsidDel="00B74175" w:rsidRDefault="00FF21C3" w:rsidP="00BD4CCD">
            <w:pPr>
              <w:rPr>
                <w:del w:id="415" w:author="Gonzalo Pedrotti" w:date="2019-05-17T12:31:00Z"/>
              </w:rPr>
            </w:pPr>
            <w:del w:id="416" w:author="Gonzalo Pedrotti" w:date="2019-05-17T12:31:00Z">
              <w:r w:rsidDel="00B74175">
                <w:delText>Responsable:</w:delText>
              </w:r>
            </w:del>
          </w:p>
          <w:p w14:paraId="5028814A" w14:textId="7707D199" w:rsidR="00FF21C3" w:rsidDel="00B74175" w:rsidRDefault="00FF21C3" w:rsidP="00BD4CCD">
            <w:pPr>
              <w:rPr>
                <w:del w:id="417" w:author="Gonzalo Pedrotti" w:date="2019-05-17T12:31:00Z"/>
              </w:rPr>
            </w:pPr>
            <w:del w:id="418" w:author="Gonzalo Pedrotti" w:date="2019-05-17T12:31:00Z">
              <w:r w:rsidDel="00B74175">
                <w:delText>Equipo de Proyecto</w:delText>
              </w:r>
            </w:del>
          </w:p>
        </w:tc>
      </w:tr>
      <w:tr w:rsidR="00FF21C3" w:rsidDel="00B74175" w14:paraId="4AEC1B55" w14:textId="463CE096" w:rsidTr="00A739E8">
        <w:trPr>
          <w:trHeight w:val="402"/>
          <w:del w:id="419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654E" w14:textId="2B430C55" w:rsidR="00FF21C3" w:rsidDel="00B74175" w:rsidRDefault="00FF21C3" w:rsidP="00BD4CCD">
            <w:pPr>
              <w:rPr>
                <w:del w:id="420" w:author="Gonzalo Pedrotti" w:date="2019-05-17T12:31:00Z"/>
              </w:rPr>
            </w:pPr>
            <w:del w:id="421" w:author="Gonzalo Pedrotti" w:date="2019-05-17T12:31:00Z">
              <w:r w:rsidDel="00B74175">
                <w:delText>Nombre: Definición del Framework</w:delText>
              </w:r>
            </w:del>
          </w:p>
        </w:tc>
      </w:tr>
      <w:tr w:rsidR="00FF21C3" w:rsidDel="00B74175" w14:paraId="05AC70AE" w14:textId="2CB2E7C5" w:rsidTr="00A739E8">
        <w:trPr>
          <w:trHeight w:val="705"/>
          <w:del w:id="422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55FB" w14:textId="6281E81F" w:rsidR="00FF21C3" w:rsidDel="00B74175" w:rsidRDefault="00FF21C3" w:rsidP="00BD4CCD">
            <w:pPr>
              <w:rPr>
                <w:del w:id="423" w:author="Gonzalo Pedrotti" w:date="2019-05-17T12:31:00Z"/>
              </w:rPr>
            </w:pPr>
            <w:del w:id="424" w:author="Gonzalo Pedrotti" w:date="2019-05-17T12:31:00Z">
              <w:r w:rsidDel="00B74175">
                <w:delText xml:space="preserve">Entregable: el entregable correspondiente a dicho componente es la definición del framework utilizado para la gestión del producto </w:delText>
              </w:r>
            </w:del>
          </w:p>
        </w:tc>
      </w:tr>
      <w:tr w:rsidR="00FF21C3" w:rsidDel="00B74175" w14:paraId="0A1A2D9E" w14:textId="12E6DD22" w:rsidTr="00A739E8">
        <w:trPr>
          <w:trHeight w:val="702"/>
          <w:del w:id="425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654E" w14:textId="44EB5348" w:rsidR="00FF21C3" w:rsidDel="00B74175" w:rsidRDefault="00FF21C3" w:rsidP="00BD4CCD">
            <w:pPr>
              <w:rPr>
                <w:del w:id="426" w:author="Gonzalo Pedrotti" w:date="2019-05-17T12:31:00Z"/>
              </w:rPr>
            </w:pPr>
            <w:del w:id="427" w:author="Gonzalo Pedrotti" w:date="2019-05-17T12:31:00Z">
              <w:r w:rsidDel="00B74175">
                <w:delText>Descripción: Se describe qué metodología se va a llevar a cabo, nombres de los entregables pertenecientes a dicha metodología, ceremonias o actividades</w:delText>
              </w:r>
              <w:r w:rsidR="00B4380A" w:rsidDel="00B74175">
                <w:delText>,</w:delText>
              </w:r>
              <w:r w:rsidDel="00B74175">
                <w:delText xml:space="preserve"> roles, identificación de requerimientos y otros criterios.</w:delText>
              </w:r>
            </w:del>
          </w:p>
        </w:tc>
      </w:tr>
      <w:tr w:rsidR="00FF21C3" w:rsidDel="00B74175" w14:paraId="140DD6C8" w14:textId="6AD4FCB7" w:rsidTr="00A739E8">
        <w:trPr>
          <w:del w:id="428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B66E" w14:textId="65973BA6" w:rsidR="00FF21C3" w:rsidDel="00B74175" w:rsidRDefault="00FF21C3" w:rsidP="00BD4CCD">
            <w:pPr>
              <w:rPr>
                <w:del w:id="429" w:author="Gonzalo Pedrotti" w:date="2019-05-17T12:31:00Z"/>
              </w:rPr>
            </w:pPr>
            <w:del w:id="430" w:author="Gonzalo Pedrotti" w:date="2019-05-17T12:31:00Z">
              <w:r w:rsidDel="00B74175">
                <w:delText xml:space="preserve">Criterio de aceptación: </w:delText>
              </w:r>
            </w:del>
          </w:p>
          <w:p w14:paraId="31E75DFF" w14:textId="0D64B088" w:rsidR="00FF21C3" w:rsidDel="00B74175" w:rsidRDefault="00FF21C3" w:rsidP="00BD4CCD">
            <w:pPr>
              <w:rPr>
                <w:del w:id="431" w:author="Gonzalo Pedrotti" w:date="2019-05-17T12:31:00Z"/>
              </w:rPr>
            </w:pPr>
            <w:del w:id="432" w:author="Gonzalo Pedrotti" w:date="2019-05-17T12:31:00Z">
              <w:r w:rsidDel="00B74175">
                <w:delText>Debe contener como mínimo el nombre de la metodología, en que consiste, quienes son los responsables de llevarla a cabo.</w:delText>
              </w:r>
            </w:del>
          </w:p>
        </w:tc>
      </w:tr>
      <w:tr w:rsidR="00FF21C3" w:rsidDel="00B74175" w14:paraId="70627B99" w14:textId="6C7CB43B" w:rsidTr="00A739E8">
        <w:trPr>
          <w:del w:id="433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73A5" w14:textId="4D5FBA59" w:rsidR="00FF21C3" w:rsidDel="00B74175" w:rsidRDefault="00FF21C3" w:rsidP="00BD4CCD">
            <w:pPr>
              <w:rPr>
                <w:del w:id="434" w:author="Gonzalo Pedrotti" w:date="2019-05-17T12:31:00Z"/>
              </w:rPr>
            </w:pPr>
            <w:del w:id="435" w:author="Gonzalo Pedrotti" w:date="2019-05-17T12:31:00Z">
              <w:r w:rsidDel="00B74175">
                <w:delText>Recursos Asignados: Para completar dicho trabajo se requiere de la participación de todos los integrantes del equipo y dos notebooks</w:delText>
              </w:r>
            </w:del>
          </w:p>
        </w:tc>
      </w:tr>
      <w:tr w:rsidR="00FF21C3" w:rsidDel="00B74175" w14:paraId="7FC787F5" w14:textId="0EF20DFD" w:rsidTr="00A739E8">
        <w:trPr>
          <w:del w:id="436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83C3" w14:textId="212120BF" w:rsidR="00FF21C3" w:rsidDel="00B74175" w:rsidRDefault="00FF21C3" w:rsidP="00BD4CCD">
            <w:pPr>
              <w:rPr>
                <w:del w:id="437" w:author="Gonzalo Pedrotti" w:date="2019-05-17T12:31:00Z"/>
              </w:rPr>
            </w:pPr>
            <w:del w:id="438" w:author="Gonzalo Pedrotti" w:date="2019-05-17T12:31:00Z">
              <w:r w:rsidDel="00B74175">
                <w:delText>Duración: 1 día.  Fecha de inicio: 16/04/2019.     Fecha de Finalización: 16/04/2019</w:delText>
              </w:r>
            </w:del>
          </w:p>
        </w:tc>
      </w:tr>
      <w:tr w:rsidR="00FF21C3" w:rsidDel="00B74175" w14:paraId="551C34BB" w14:textId="1C9806D7" w:rsidTr="00A739E8">
        <w:trPr>
          <w:del w:id="439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415" w14:textId="258E21D1" w:rsidR="00FF21C3" w:rsidDel="00B74175" w:rsidRDefault="00FF21C3" w:rsidP="00BD4CCD">
            <w:pPr>
              <w:rPr>
                <w:del w:id="440" w:author="Gonzalo Pedrotti" w:date="2019-05-17T12:31:00Z"/>
              </w:rPr>
            </w:pPr>
            <w:del w:id="441" w:author="Gonzalo Pedrotti" w:date="2019-05-17T12:31:00Z">
              <w:r w:rsidDel="00B74175">
                <w:delText xml:space="preserve">Hitos: </w:delText>
              </w:r>
            </w:del>
          </w:p>
          <w:p w14:paraId="07E880C2" w14:textId="0E3C57F2" w:rsidR="00FF21C3" w:rsidDel="00B74175" w:rsidRDefault="00FF21C3" w:rsidP="00BD4CCD">
            <w:pPr>
              <w:rPr>
                <w:del w:id="442" w:author="Gonzalo Pedrotti" w:date="2019-05-17T12:31:00Z"/>
              </w:rPr>
            </w:pPr>
            <w:del w:id="443" w:author="Gonzalo Pedrotti" w:date="2019-05-17T12:31:00Z">
              <w:r w:rsidDel="00B74175">
                <w:delText>1</w:delText>
              </w:r>
              <w:r w:rsidR="002F766A" w:rsidDel="00B74175">
                <w:delText>6</w:delText>
              </w:r>
              <w:r w:rsidDel="00B74175">
                <w:delText xml:space="preserve">/04/2019 – Metodología terminada con su correspondiente descripción </w:delText>
              </w:r>
            </w:del>
          </w:p>
          <w:p w14:paraId="7DA043B3" w14:textId="3C06AA11" w:rsidR="00FF21C3" w:rsidDel="00B74175" w:rsidRDefault="00FF21C3" w:rsidP="00BD4CCD">
            <w:pPr>
              <w:rPr>
                <w:del w:id="444" w:author="Gonzalo Pedrotti" w:date="2019-05-17T12:31:00Z"/>
              </w:rPr>
            </w:pPr>
          </w:p>
          <w:p w14:paraId="08523732" w14:textId="66B72F22" w:rsidR="00FF21C3" w:rsidDel="00B74175" w:rsidRDefault="00FF21C3" w:rsidP="00BD4CCD">
            <w:pPr>
              <w:rPr>
                <w:del w:id="445" w:author="Gonzalo Pedrotti" w:date="2019-05-17T12:31:00Z"/>
              </w:rPr>
            </w:pPr>
          </w:p>
        </w:tc>
      </w:tr>
      <w:tr w:rsidR="00FF21C3" w:rsidDel="00B74175" w14:paraId="2DCDB4F2" w14:textId="3A9A6D35" w:rsidTr="00A739E8">
        <w:trPr>
          <w:trHeight w:val="1356"/>
          <w:del w:id="446" w:author="Gonzalo Pedrotti" w:date="2019-05-17T12:31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09ED" w14:textId="53A1E6F1" w:rsidR="00FF21C3" w:rsidDel="00B74175" w:rsidRDefault="00FF21C3" w:rsidP="00FF21C3">
            <w:pPr>
              <w:rPr>
                <w:del w:id="447" w:author="Gonzalo Pedrotti" w:date="2019-05-17T12:31:00Z"/>
              </w:rPr>
            </w:pPr>
            <w:del w:id="448" w:author="Gonzalo Pedrotti" w:date="2019-05-17T12:31:00Z">
              <w:r w:rsidDel="00B74175">
                <w:delText>Lista de Actividades:</w:delText>
              </w:r>
            </w:del>
          </w:p>
          <w:p w14:paraId="0A556EC4" w14:textId="2B007F50" w:rsidR="00FF21C3" w:rsidDel="00B74175" w:rsidRDefault="00FF21C3" w:rsidP="00FF21C3">
            <w:pPr>
              <w:pStyle w:val="Prrafodelista"/>
              <w:numPr>
                <w:ilvl w:val="4"/>
                <w:numId w:val="21"/>
              </w:numPr>
              <w:rPr>
                <w:del w:id="449" w:author="Gonzalo Pedrotti" w:date="2019-05-17T12:31:00Z"/>
              </w:rPr>
            </w:pPr>
            <w:del w:id="450" w:author="Gonzalo Pedrotti" w:date="2019-05-17T12:31:00Z">
              <w:r w:rsidDel="00B74175">
                <w:delText>Definir nombre de metodología y características principales</w:delText>
              </w:r>
            </w:del>
          </w:p>
          <w:p w14:paraId="08FF7BD4" w14:textId="00DB95BD" w:rsidR="00FF21C3" w:rsidDel="00B74175" w:rsidRDefault="00FF74FC" w:rsidP="00FF21C3">
            <w:pPr>
              <w:pStyle w:val="Prrafodelista"/>
              <w:numPr>
                <w:ilvl w:val="4"/>
                <w:numId w:val="21"/>
              </w:numPr>
              <w:rPr>
                <w:del w:id="451" w:author="Gonzalo Pedrotti" w:date="2019-05-17T12:31:00Z"/>
              </w:rPr>
            </w:pPr>
            <w:del w:id="452" w:author="Gonzalo Pedrotti" w:date="2019-05-17T12:31:00Z">
              <w:r w:rsidDel="00B74175">
                <w:delText>Definir los entregables/documentación generada en la metodología</w:delText>
              </w:r>
            </w:del>
          </w:p>
          <w:p w14:paraId="541CC96F" w14:textId="5E6CA091" w:rsidR="00FF74FC" w:rsidDel="00B74175" w:rsidRDefault="00FF74FC" w:rsidP="00FF21C3">
            <w:pPr>
              <w:pStyle w:val="Prrafodelista"/>
              <w:numPr>
                <w:ilvl w:val="4"/>
                <w:numId w:val="21"/>
              </w:numPr>
              <w:rPr>
                <w:del w:id="453" w:author="Gonzalo Pedrotti" w:date="2019-05-17T12:31:00Z"/>
              </w:rPr>
            </w:pPr>
            <w:del w:id="454" w:author="Gonzalo Pedrotti" w:date="2019-05-17T12:31:00Z">
              <w:r w:rsidDel="00B74175">
                <w:delText>Definir los roles de cada integrante del equipo</w:delText>
              </w:r>
            </w:del>
          </w:p>
          <w:p w14:paraId="5F833DE8" w14:textId="51134701" w:rsidR="00FF74FC" w:rsidDel="00B74175" w:rsidRDefault="00FF74FC" w:rsidP="00FF21C3">
            <w:pPr>
              <w:pStyle w:val="Prrafodelista"/>
              <w:numPr>
                <w:ilvl w:val="4"/>
                <w:numId w:val="21"/>
              </w:numPr>
              <w:rPr>
                <w:del w:id="455" w:author="Gonzalo Pedrotti" w:date="2019-05-17T12:31:00Z"/>
              </w:rPr>
            </w:pPr>
            <w:del w:id="456" w:author="Gonzalo Pedrotti" w:date="2019-05-17T12:31:00Z">
              <w:r w:rsidDel="00B74175">
                <w:delText>Definir la forma en la que se capturan los requerimientos</w:delText>
              </w:r>
            </w:del>
          </w:p>
          <w:p w14:paraId="5FD5F2BA" w14:textId="6B97D384" w:rsidR="00FF74FC" w:rsidDel="00B74175" w:rsidRDefault="00FF74FC" w:rsidP="00FF74FC">
            <w:pPr>
              <w:pStyle w:val="Prrafodelista"/>
              <w:ind w:left="1080"/>
              <w:rPr>
                <w:del w:id="457" w:author="Gonzalo Pedrotti" w:date="2019-05-17T12:31:00Z"/>
              </w:rPr>
            </w:pPr>
          </w:p>
        </w:tc>
      </w:tr>
    </w:tbl>
    <w:p w14:paraId="1DDB1F88" w14:textId="515C66A4" w:rsidR="004E756B" w:rsidDel="00B74175" w:rsidRDefault="004E756B">
      <w:pPr>
        <w:rPr>
          <w:del w:id="458" w:author="Gonzalo Pedrotti" w:date="2019-05-17T12:31:00Z"/>
        </w:rPr>
      </w:pPr>
    </w:p>
    <w:p w14:paraId="71E87597" w14:textId="60DA79FE" w:rsidR="000B0DC2" w:rsidDel="00B74175" w:rsidRDefault="000B0DC2">
      <w:pPr>
        <w:rPr>
          <w:del w:id="459" w:author="Gonzalo Pedrotti" w:date="2019-05-17T12:31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0B0DC2" w:rsidDel="00B74175" w14:paraId="1B0A849F" w14:textId="1C7521CA" w:rsidTr="002F766A">
        <w:trPr>
          <w:del w:id="460" w:author="Gonzalo Pedrotti" w:date="2019-05-17T12:31:00Z"/>
        </w:trPr>
        <w:tc>
          <w:tcPr>
            <w:tcW w:w="3546" w:type="dxa"/>
          </w:tcPr>
          <w:p w14:paraId="0FB130E3" w14:textId="2B1896F7" w:rsidR="000B0DC2" w:rsidDel="00B74175" w:rsidRDefault="000B0DC2" w:rsidP="00BD4CCD">
            <w:pPr>
              <w:rPr>
                <w:del w:id="461" w:author="Gonzalo Pedrotti" w:date="2019-05-17T12:31:00Z"/>
              </w:rPr>
            </w:pPr>
            <w:del w:id="462" w:author="Gonzalo Pedrotti" w:date="2019-05-17T12:31:00Z">
              <w:r w:rsidDel="00B74175">
                <w:delText>ID: 1.1.2.3</w:delText>
              </w:r>
            </w:del>
          </w:p>
        </w:tc>
        <w:tc>
          <w:tcPr>
            <w:tcW w:w="2124" w:type="dxa"/>
          </w:tcPr>
          <w:p w14:paraId="1BAD3116" w14:textId="474B220B" w:rsidR="000B0DC2" w:rsidDel="00B74175" w:rsidRDefault="000B0DC2" w:rsidP="00BD4CCD">
            <w:pPr>
              <w:rPr>
                <w:del w:id="463" w:author="Gonzalo Pedrotti" w:date="2019-05-17T12:31:00Z"/>
              </w:rPr>
            </w:pPr>
            <w:del w:id="464" w:author="Gonzalo Pedrotti" w:date="2019-05-17T12:31:00Z">
              <w:r w:rsidDel="00B74175">
                <w:delText>Cuenta Control: 1.1.2</w:delText>
              </w:r>
            </w:del>
          </w:p>
        </w:tc>
        <w:tc>
          <w:tcPr>
            <w:tcW w:w="2123" w:type="dxa"/>
          </w:tcPr>
          <w:p w14:paraId="5E40CA71" w14:textId="657CC2C2" w:rsidR="000B0DC2" w:rsidDel="00B74175" w:rsidRDefault="000B0DC2" w:rsidP="00BD4CCD">
            <w:pPr>
              <w:rPr>
                <w:del w:id="465" w:author="Gonzalo Pedrotti" w:date="2019-05-17T12:31:00Z"/>
              </w:rPr>
            </w:pPr>
            <w:del w:id="466" w:author="Gonzalo Pedrotti" w:date="2019-05-17T12:31:00Z">
              <w:r w:rsidDel="00B74175">
                <w:delText>Última Actualización: 27-04-2019</w:delText>
              </w:r>
            </w:del>
          </w:p>
        </w:tc>
        <w:tc>
          <w:tcPr>
            <w:tcW w:w="3548" w:type="dxa"/>
          </w:tcPr>
          <w:p w14:paraId="76A34CC1" w14:textId="3DE29C8F" w:rsidR="000B0DC2" w:rsidDel="00B74175" w:rsidRDefault="000B0DC2" w:rsidP="00BD4CCD">
            <w:pPr>
              <w:rPr>
                <w:del w:id="467" w:author="Gonzalo Pedrotti" w:date="2019-05-17T12:31:00Z"/>
              </w:rPr>
            </w:pPr>
            <w:del w:id="468" w:author="Gonzalo Pedrotti" w:date="2019-05-17T12:31:00Z">
              <w:r w:rsidDel="00B74175">
                <w:delText>Responsable:</w:delText>
              </w:r>
            </w:del>
          </w:p>
          <w:p w14:paraId="71C4840B" w14:textId="551EDF9B" w:rsidR="000B0DC2" w:rsidDel="00B74175" w:rsidRDefault="000B0DC2" w:rsidP="00BD4CCD">
            <w:pPr>
              <w:rPr>
                <w:del w:id="469" w:author="Gonzalo Pedrotti" w:date="2019-05-17T12:31:00Z"/>
              </w:rPr>
            </w:pPr>
            <w:del w:id="470" w:author="Gonzalo Pedrotti" w:date="2019-05-17T12:31:00Z">
              <w:r w:rsidDel="00B74175">
                <w:delText>Equipo de Proyecto</w:delText>
              </w:r>
            </w:del>
          </w:p>
        </w:tc>
      </w:tr>
      <w:tr w:rsidR="000B0DC2" w:rsidDel="00B74175" w14:paraId="60D80546" w14:textId="0F32DC23" w:rsidTr="002F766A">
        <w:trPr>
          <w:trHeight w:val="402"/>
          <w:del w:id="471" w:author="Gonzalo Pedrotti" w:date="2019-05-17T12:31:00Z"/>
        </w:trPr>
        <w:tc>
          <w:tcPr>
            <w:tcW w:w="11341" w:type="dxa"/>
            <w:gridSpan w:val="4"/>
          </w:tcPr>
          <w:p w14:paraId="7D8E8D84" w14:textId="4E43842F" w:rsidR="000B0DC2" w:rsidDel="00B74175" w:rsidRDefault="000B0DC2" w:rsidP="00BD4CCD">
            <w:pPr>
              <w:rPr>
                <w:del w:id="472" w:author="Gonzalo Pedrotti" w:date="2019-05-17T12:31:00Z"/>
              </w:rPr>
            </w:pPr>
            <w:del w:id="473" w:author="Gonzalo Pedrotti" w:date="2019-05-17T12:31:00Z">
              <w:r w:rsidDel="00B74175">
                <w:delText>Nombre: Definición del Trabajo en Iteración</w:delText>
              </w:r>
            </w:del>
          </w:p>
        </w:tc>
      </w:tr>
      <w:tr w:rsidR="000B0DC2" w:rsidDel="00B74175" w14:paraId="2E467D02" w14:textId="54AE3A4B" w:rsidTr="002F766A">
        <w:trPr>
          <w:trHeight w:val="705"/>
          <w:del w:id="474" w:author="Gonzalo Pedrotti" w:date="2019-05-17T12:31:00Z"/>
        </w:trPr>
        <w:tc>
          <w:tcPr>
            <w:tcW w:w="11341" w:type="dxa"/>
            <w:gridSpan w:val="4"/>
          </w:tcPr>
          <w:p w14:paraId="5A4F463D" w14:textId="4E169DBD" w:rsidR="000B0DC2" w:rsidDel="00B74175" w:rsidRDefault="000B0DC2" w:rsidP="00BD4CCD">
            <w:pPr>
              <w:rPr>
                <w:del w:id="475" w:author="Gonzalo Pedrotti" w:date="2019-05-17T12:31:00Z"/>
              </w:rPr>
            </w:pPr>
            <w:del w:id="476" w:author="Gonzalo Pedrotti" w:date="2019-05-17T12:31:00Z">
              <w:r w:rsidDel="00B74175">
                <w:delText>Entregable: el entregable correspondiente a dicho componente es</w:delText>
              </w:r>
              <w:r w:rsidR="00024C5C" w:rsidDel="00B74175">
                <w:delText xml:space="preserve"> </w:delText>
              </w:r>
              <w:r w:rsidDel="00B74175">
                <w:delText>la</w:delText>
              </w:r>
              <w:r w:rsidR="00024C5C" w:rsidDel="00B74175">
                <w:delText xml:space="preserve"> definición de la </w:delText>
              </w:r>
              <w:r w:rsidDel="00B74175">
                <w:delText xml:space="preserve">metodología de trabajo dentro de una iteración en el ciclo de vida del producto. </w:delText>
              </w:r>
            </w:del>
          </w:p>
        </w:tc>
      </w:tr>
      <w:tr w:rsidR="000B0DC2" w:rsidDel="00B74175" w14:paraId="054B3E0F" w14:textId="161DA428" w:rsidTr="002F766A">
        <w:trPr>
          <w:trHeight w:val="702"/>
          <w:del w:id="477" w:author="Gonzalo Pedrotti" w:date="2019-05-17T12:31:00Z"/>
        </w:trPr>
        <w:tc>
          <w:tcPr>
            <w:tcW w:w="11341" w:type="dxa"/>
            <w:gridSpan w:val="4"/>
          </w:tcPr>
          <w:p w14:paraId="61369050" w14:textId="0CFE62B6" w:rsidR="000B0DC2" w:rsidDel="00B74175" w:rsidRDefault="000B0DC2" w:rsidP="00BD4CCD">
            <w:pPr>
              <w:rPr>
                <w:del w:id="478" w:author="Gonzalo Pedrotti" w:date="2019-05-17T12:31:00Z"/>
              </w:rPr>
            </w:pPr>
            <w:del w:id="479" w:author="Gonzalo Pedrotti" w:date="2019-05-17T12:31:00Z">
              <w:r w:rsidDel="00B74175">
                <w:delText xml:space="preserve">Descripción: se describe </w:delText>
              </w:r>
              <w:r w:rsidR="00A1367E" w:rsidDel="00B74175">
                <w:delText xml:space="preserve">como es el flujo de trabajo dentro de cada iteración durante el ciclo de vida del producto y cómo se lleva a cabo la planificación y que documentación se genera </w:delText>
              </w:r>
              <w:r w:rsidR="00A14A5D" w:rsidDel="00B74175">
                <w:delText>al final de cada iteración.</w:delText>
              </w:r>
            </w:del>
          </w:p>
        </w:tc>
      </w:tr>
      <w:tr w:rsidR="000B0DC2" w:rsidDel="00B74175" w14:paraId="1DE57376" w14:textId="6B83D439" w:rsidTr="002F766A">
        <w:trPr>
          <w:del w:id="480" w:author="Gonzalo Pedrotti" w:date="2019-05-17T12:31:00Z"/>
        </w:trPr>
        <w:tc>
          <w:tcPr>
            <w:tcW w:w="11341" w:type="dxa"/>
            <w:gridSpan w:val="4"/>
          </w:tcPr>
          <w:p w14:paraId="329875A1" w14:textId="78B8FB0B" w:rsidR="000B0DC2" w:rsidDel="00B74175" w:rsidRDefault="000B0DC2" w:rsidP="00BD4CCD">
            <w:pPr>
              <w:rPr>
                <w:del w:id="481" w:author="Gonzalo Pedrotti" w:date="2019-05-17T12:31:00Z"/>
              </w:rPr>
            </w:pPr>
            <w:del w:id="482" w:author="Gonzalo Pedrotti" w:date="2019-05-17T12:31:00Z">
              <w:r w:rsidDel="00B74175">
                <w:delText xml:space="preserve">Criterio de aceptación: Debe contener </w:delText>
              </w:r>
              <w:r w:rsidR="00A14A5D" w:rsidDel="00B74175">
                <w:delText>como está conformada una iteración, que trabajos se realizan dentro de la misma y los principales documentos generados. Debe ser aceptado por los representantes de la cátedra de Proyecto Final</w:delText>
              </w:r>
            </w:del>
          </w:p>
        </w:tc>
      </w:tr>
      <w:tr w:rsidR="000B0DC2" w:rsidDel="00B74175" w14:paraId="27D9F74F" w14:textId="1850FCD6" w:rsidTr="002F766A">
        <w:trPr>
          <w:del w:id="483" w:author="Gonzalo Pedrotti" w:date="2019-05-17T12:31:00Z"/>
        </w:trPr>
        <w:tc>
          <w:tcPr>
            <w:tcW w:w="11341" w:type="dxa"/>
            <w:gridSpan w:val="4"/>
          </w:tcPr>
          <w:p w14:paraId="068B44C5" w14:textId="3D08DE9D" w:rsidR="000B0DC2" w:rsidDel="00B74175" w:rsidRDefault="000B0DC2" w:rsidP="00BD4CCD">
            <w:pPr>
              <w:rPr>
                <w:del w:id="484" w:author="Gonzalo Pedrotti" w:date="2019-05-17T12:31:00Z"/>
              </w:rPr>
            </w:pPr>
            <w:del w:id="485" w:author="Gonzalo Pedrotti" w:date="2019-05-17T12:31:00Z">
              <w:r w:rsidDel="00B74175">
                <w:delText>Recursos Asignados: Para completar dicho trabajo se requiere de la participación de todos los integrantes del equipo y una notebook</w:delText>
              </w:r>
            </w:del>
          </w:p>
        </w:tc>
      </w:tr>
      <w:tr w:rsidR="000B0DC2" w:rsidDel="00B74175" w14:paraId="19D47489" w14:textId="7A684702" w:rsidTr="002F766A">
        <w:trPr>
          <w:del w:id="486" w:author="Gonzalo Pedrotti" w:date="2019-05-17T12:31:00Z"/>
        </w:trPr>
        <w:tc>
          <w:tcPr>
            <w:tcW w:w="11341" w:type="dxa"/>
            <w:gridSpan w:val="4"/>
          </w:tcPr>
          <w:p w14:paraId="6FF15EF3" w14:textId="3A94D2D0" w:rsidR="000B0DC2" w:rsidDel="00B74175" w:rsidRDefault="000B0DC2" w:rsidP="00BD4CCD">
            <w:pPr>
              <w:rPr>
                <w:del w:id="487" w:author="Gonzalo Pedrotti" w:date="2019-05-17T12:31:00Z"/>
              </w:rPr>
            </w:pPr>
            <w:del w:id="488" w:author="Gonzalo Pedrotti" w:date="2019-05-17T12:31:00Z">
              <w:r w:rsidDel="00B74175">
                <w:delText xml:space="preserve">Duración: 3 </w:delText>
              </w:r>
              <w:r w:rsidR="002F766A" w:rsidDel="00B74175">
                <w:delText>días</w:delText>
              </w:r>
              <w:r w:rsidDel="00B74175">
                <w:delText xml:space="preserve">. Fecha de inicio: </w:delText>
              </w:r>
              <w:r w:rsidR="002F766A" w:rsidDel="00B74175">
                <w:delText>18</w:delText>
              </w:r>
              <w:r w:rsidDel="00B74175">
                <w:delText xml:space="preserve">/04/2019.     Fecha de Finalización: </w:delText>
              </w:r>
              <w:r w:rsidR="002F766A" w:rsidDel="00B74175">
                <w:delText>2</w:delText>
              </w:r>
              <w:r w:rsidR="0076354E" w:rsidDel="00B74175">
                <w:delText>2</w:delText>
              </w:r>
              <w:r w:rsidDel="00B74175">
                <w:delText>/04/2019</w:delText>
              </w:r>
            </w:del>
          </w:p>
        </w:tc>
      </w:tr>
      <w:tr w:rsidR="000B0DC2" w:rsidDel="00B74175" w14:paraId="4FF11E27" w14:textId="3EA1AC62" w:rsidTr="002F766A">
        <w:trPr>
          <w:del w:id="489" w:author="Gonzalo Pedrotti" w:date="2019-05-17T12:31:00Z"/>
        </w:trPr>
        <w:tc>
          <w:tcPr>
            <w:tcW w:w="11341" w:type="dxa"/>
            <w:gridSpan w:val="4"/>
          </w:tcPr>
          <w:p w14:paraId="068760BF" w14:textId="76649C23" w:rsidR="000B0DC2" w:rsidDel="00B74175" w:rsidRDefault="000B0DC2" w:rsidP="00BD4CCD">
            <w:pPr>
              <w:rPr>
                <w:del w:id="490" w:author="Gonzalo Pedrotti" w:date="2019-05-17T12:31:00Z"/>
              </w:rPr>
            </w:pPr>
            <w:del w:id="491" w:author="Gonzalo Pedrotti" w:date="2019-05-17T12:31:00Z">
              <w:r w:rsidDel="00B74175">
                <w:delText xml:space="preserve">Hitos: </w:delText>
              </w:r>
            </w:del>
          </w:p>
          <w:p w14:paraId="34311184" w14:textId="0808F8B1" w:rsidR="002F766A" w:rsidDel="00B74175" w:rsidRDefault="00A14A5D" w:rsidP="00BD4CCD">
            <w:pPr>
              <w:rPr>
                <w:del w:id="492" w:author="Gonzalo Pedrotti" w:date="2019-05-17T12:31:00Z"/>
              </w:rPr>
            </w:pPr>
            <w:del w:id="493" w:author="Gonzalo Pedrotti" w:date="2019-05-17T12:31:00Z">
              <w:r w:rsidDel="00B74175">
                <w:delText>2</w:delText>
              </w:r>
              <w:r w:rsidR="0076354E" w:rsidDel="00B74175">
                <w:delText>3</w:delText>
              </w:r>
              <w:r w:rsidR="000B0DC2" w:rsidDel="00B74175">
                <w:delText xml:space="preserve">/04/2019 – </w:delText>
              </w:r>
              <w:r w:rsidDel="00B74175">
                <w:delText>Planificación de la iteración definida</w:delText>
              </w:r>
            </w:del>
          </w:p>
          <w:p w14:paraId="129742FA" w14:textId="5B3941E4" w:rsidR="002F766A" w:rsidDel="00B74175" w:rsidRDefault="002F766A" w:rsidP="00BD4CCD">
            <w:pPr>
              <w:rPr>
                <w:del w:id="494" w:author="Gonzalo Pedrotti" w:date="2019-05-17T12:31:00Z"/>
              </w:rPr>
            </w:pPr>
          </w:p>
        </w:tc>
      </w:tr>
      <w:tr w:rsidR="000B0DC2" w:rsidDel="00B74175" w14:paraId="3F012FFD" w14:textId="17275AFB" w:rsidTr="002F766A">
        <w:trPr>
          <w:trHeight w:val="1356"/>
          <w:del w:id="495" w:author="Gonzalo Pedrotti" w:date="2019-05-17T12:31:00Z"/>
        </w:trPr>
        <w:tc>
          <w:tcPr>
            <w:tcW w:w="11341" w:type="dxa"/>
            <w:gridSpan w:val="4"/>
          </w:tcPr>
          <w:p w14:paraId="13A32332" w14:textId="6601E180" w:rsidR="002F766A" w:rsidDel="00B74175" w:rsidRDefault="000B0DC2" w:rsidP="002F766A">
            <w:pPr>
              <w:rPr>
                <w:del w:id="496" w:author="Gonzalo Pedrotti" w:date="2019-05-17T12:31:00Z"/>
              </w:rPr>
            </w:pPr>
            <w:del w:id="497" w:author="Gonzalo Pedrotti" w:date="2019-05-17T12:31:00Z">
              <w:r w:rsidDel="00B74175">
                <w:delText>Lista de Actividades:</w:delText>
              </w:r>
            </w:del>
          </w:p>
          <w:p w14:paraId="712A6E46" w14:textId="1F6AD7C7" w:rsidR="00FA08E7" w:rsidDel="00B74175" w:rsidRDefault="002F766A" w:rsidP="002F766A">
            <w:pPr>
              <w:rPr>
                <w:del w:id="498" w:author="Gonzalo Pedrotti" w:date="2019-05-17T12:31:00Z"/>
              </w:rPr>
            </w:pPr>
            <w:del w:id="499" w:author="Gonzalo Pedrotti" w:date="2019-05-17T12:31:00Z">
              <w:r w:rsidDel="00B74175">
                <w:delText xml:space="preserve">1.1.2.3.1 Identificar y definir </w:delText>
              </w:r>
              <w:r w:rsidR="00FA08E7" w:rsidDel="00B74175">
                <w:delText>los trabajos a realizar dentro de cada iteración</w:delText>
              </w:r>
            </w:del>
          </w:p>
          <w:p w14:paraId="75AC94E0" w14:textId="15A9B3E6" w:rsidR="00FA08E7" w:rsidDel="00B74175" w:rsidRDefault="00FA08E7" w:rsidP="002F766A">
            <w:pPr>
              <w:rPr>
                <w:del w:id="500" w:author="Gonzalo Pedrotti" w:date="2019-05-17T12:31:00Z"/>
              </w:rPr>
            </w:pPr>
            <w:del w:id="501" w:author="Gonzalo Pedrotti" w:date="2019-05-17T12:31:00Z">
              <w:r w:rsidDel="00B74175">
                <w:delText>1.1.2.3.2 Identificar duración de la iteración</w:delText>
              </w:r>
            </w:del>
          </w:p>
          <w:p w14:paraId="60A4F1D2" w14:textId="528FDEBE" w:rsidR="00FA08E7" w:rsidDel="00B74175" w:rsidRDefault="00FA08E7" w:rsidP="002F766A">
            <w:pPr>
              <w:rPr>
                <w:del w:id="502" w:author="Gonzalo Pedrotti" w:date="2019-05-17T12:31:00Z"/>
              </w:rPr>
            </w:pPr>
            <w:del w:id="503" w:author="Gonzalo Pedrotti" w:date="2019-05-17T12:31:00Z">
              <w:r w:rsidDel="00B74175">
                <w:delText>1.1.2.3.3 Identificar documentos generados durante la planificación de la iteración.</w:delText>
              </w:r>
            </w:del>
          </w:p>
          <w:p w14:paraId="3B67E4A7" w14:textId="499C4C69" w:rsidR="00FA08E7" w:rsidDel="00B74175" w:rsidRDefault="00FA08E7" w:rsidP="002F766A">
            <w:pPr>
              <w:rPr>
                <w:del w:id="504" w:author="Gonzalo Pedrotti" w:date="2019-05-17T12:31:00Z"/>
              </w:rPr>
            </w:pPr>
            <w:del w:id="505" w:author="Gonzalo Pedrotti" w:date="2019-05-17T12:31:00Z">
              <w:r w:rsidDel="00B74175">
                <w:delText>1.1.2.3.4 Identificar y definir el método de gestión de la iteración.</w:delText>
              </w:r>
            </w:del>
          </w:p>
          <w:p w14:paraId="29BC7C81" w14:textId="0C2C362F" w:rsidR="000B0DC2" w:rsidDel="00B74175" w:rsidRDefault="000B0DC2" w:rsidP="00BD4CCD">
            <w:pPr>
              <w:rPr>
                <w:del w:id="506" w:author="Gonzalo Pedrotti" w:date="2019-05-17T12:31:00Z"/>
              </w:rPr>
            </w:pPr>
          </w:p>
        </w:tc>
      </w:tr>
    </w:tbl>
    <w:p w14:paraId="16FCCB88" w14:textId="5BDA019C" w:rsidR="000B0DC2" w:rsidDel="00B74175" w:rsidRDefault="000B0DC2">
      <w:pPr>
        <w:rPr>
          <w:del w:id="507" w:author="Gonzalo Pedrotti" w:date="2019-05-17T12:31:00Z"/>
        </w:rPr>
      </w:pPr>
    </w:p>
    <w:p w14:paraId="2ABE32D5" w14:textId="557CA0E0" w:rsidR="00B42793" w:rsidDel="00B74175" w:rsidRDefault="00B42793">
      <w:pPr>
        <w:rPr>
          <w:del w:id="508" w:author="Gonzalo Pedrotti" w:date="2019-05-17T12:31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024C5C" w:rsidDel="00B74175" w14:paraId="0E7224B7" w14:textId="18A2F9FC" w:rsidTr="00BD4CCD">
        <w:trPr>
          <w:del w:id="509" w:author="Gonzalo Pedrotti" w:date="2019-05-17T12:31:00Z"/>
        </w:trPr>
        <w:tc>
          <w:tcPr>
            <w:tcW w:w="3546" w:type="dxa"/>
          </w:tcPr>
          <w:p w14:paraId="1663CF7F" w14:textId="7936B280" w:rsidR="00024C5C" w:rsidDel="00B74175" w:rsidRDefault="00024C5C" w:rsidP="00BD4CCD">
            <w:pPr>
              <w:rPr>
                <w:del w:id="510" w:author="Gonzalo Pedrotti" w:date="2019-05-17T12:31:00Z"/>
              </w:rPr>
            </w:pPr>
            <w:del w:id="511" w:author="Gonzalo Pedrotti" w:date="2019-05-17T12:31:00Z">
              <w:r w:rsidDel="00B74175">
                <w:delText>ID: 1.1.2.4</w:delText>
              </w:r>
            </w:del>
          </w:p>
        </w:tc>
        <w:tc>
          <w:tcPr>
            <w:tcW w:w="2124" w:type="dxa"/>
          </w:tcPr>
          <w:p w14:paraId="0E1C0997" w14:textId="18F11897" w:rsidR="00024C5C" w:rsidDel="00B74175" w:rsidRDefault="00024C5C" w:rsidP="00BD4CCD">
            <w:pPr>
              <w:rPr>
                <w:del w:id="512" w:author="Gonzalo Pedrotti" w:date="2019-05-17T12:31:00Z"/>
              </w:rPr>
            </w:pPr>
            <w:del w:id="513" w:author="Gonzalo Pedrotti" w:date="2019-05-17T12:31:00Z">
              <w:r w:rsidDel="00B74175">
                <w:delText>Cuenta Control: 1.1.2</w:delText>
              </w:r>
            </w:del>
          </w:p>
        </w:tc>
        <w:tc>
          <w:tcPr>
            <w:tcW w:w="2123" w:type="dxa"/>
          </w:tcPr>
          <w:p w14:paraId="64A8A026" w14:textId="4023CA9D" w:rsidR="00024C5C" w:rsidDel="00B74175" w:rsidRDefault="00024C5C" w:rsidP="00BD4CCD">
            <w:pPr>
              <w:rPr>
                <w:del w:id="514" w:author="Gonzalo Pedrotti" w:date="2019-05-17T12:31:00Z"/>
              </w:rPr>
            </w:pPr>
            <w:del w:id="515" w:author="Gonzalo Pedrotti" w:date="2019-05-17T12:31:00Z">
              <w:r w:rsidDel="00B74175">
                <w:delText>Última Actualización: 27-04-2019</w:delText>
              </w:r>
            </w:del>
          </w:p>
        </w:tc>
        <w:tc>
          <w:tcPr>
            <w:tcW w:w="3548" w:type="dxa"/>
          </w:tcPr>
          <w:p w14:paraId="3414B7C8" w14:textId="5DAFA839" w:rsidR="00024C5C" w:rsidDel="00B74175" w:rsidRDefault="00024C5C" w:rsidP="00BD4CCD">
            <w:pPr>
              <w:rPr>
                <w:del w:id="516" w:author="Gonzalo Pedrotti" w:date="2019-05-17T12:31:00Z"/>
              </w:rPr>
            </w:pPr>
            <w:del w:id="517" w:author="Gonzalo Pedrotti" w:date="2019-05-17T12:31:00Z">
              <w:r w:rsidDel="00B74175">
                <w:delText>Responsable:</w:delText>
              </w:r>
            </w:del>
          </w:p>
          <w:p w14:paraId="19DB55AA" w14:textId="38AE7A9F" w:rsidR="00024C5C" w:rsidDel="00B74175" w:rsidRDefault="00024C5C" w:rsidP="00BD4CCD">
            <w:pPr>
              <w:rPr>
                <w:del w:id="518" w:author="Gonzalo Pedrotti" w:date="2019-05-17T12:31:00Z"/>
              </w:rPr>
            </w:pPr>
            <w:del w:id="519" w:author="Gonzalo Pedrotti" w:date="2019-05-17T12:31:00Z">
              <w:r w:rsidDel="00B74175">
                <w:delText>Equipo de Proyecto</w:delText>
              </w:r>
            </w:del>
          </w:p>
        </w:tc>
      </w:tr>
      <w:tr w:rsidR="00024C5C" w:rsidDel="00B74175" w14:paraId="672C1D2E" w14:textId="159F0A67" w:rsidTr="00BD4CCD">
        <w:trPr>
          <w:trHeight w:val="402"/>
          <w:del w:id="520" w:author="Gonzalo Pedrotti" w:date="2019-05-17T12:31:00Z"/>
        </w:trPr>
        <w:tc>
          <w:tcPr>
            <w:tcW w:w="11341" w:type="dxa"/>
            <w:gridSpan w:val="4"/>
          </w:tcPr>
          <w:p w14:paraId="4BF73EAC" w14:textId="6BC8E8FC" w:rsidR="00024C5C" w:rsidDel="00B74175" w:rsidRDefault="00024C5C" w:rsidP="00BD4CCD">
            <w:pPr>
              <w:rPr>
                <w:del w:id="521" w:author="Gonzalo Pedrotti" w:date="2019-05-17T12:31:00Z"/>
              </w:rPr>
            </w:pPr>
            <w:del w:id="522" w:author="Gonzalo Pedrotti" w:date="2019-05-17T12:31:00Z">
              <w:r w:rsidDel="00B74175">
                <w:delText>Nombre: Definición de Gestión del Configuración</w:delText>
              </w:r>
            </w:del>
          </w:p>
        </w:tc>
      </w:tr>
      <w:tr w:rsidR="00024C5C" w:rsidDel="00B74175" w14:paraId="19287462" w14:textId="28E45216" w:rsidTr="00BD4CCD">
        <w:trPr>
          <w:trHeight w:val="705"/>
          <w:del w:id="523" w:author="Gonzalo Pedrotti" w:date="2019-05-17T12:31:00Z"/>
        </w:trPr>
        <w:tc>
          <w:tcPr>
            <w:tcW w:w="11341" w:type="dxa"/>
            <w:gridSpan w:val="4"/>
          </w:tcPr>
          <w:p w14:paraId="22685F9B" w14:textId="659F3C97" w:rsidR="00024C5C" w:rsidDel="00B74175" w:rsidRDefault="00024C5C" w:rsidP="00BD4CCD">
            <w:pPr>
              <w:rPr>
                <w:del w:id="524" w:author="Gonzalo Pedrotti" w:date="2019-05-17T12:31:00Z"/>
              </w:rPr>
            </w:pPr>
            <w:del w:id="525" w:author="Gonzalo Pedrotti" w:date="2019-05-17T12:31:00Z">
              <w:r w:rsidDel="00B74175">
                <w:delText>Entregable: el entregable correspondiente a dicho componente es la definición de la gestión de la configuración y versionado del código</w:delText>
              </w:r>
            </w:del>
          </w:p>
        </w:tc>
      </w:tr>
      <w:tr w:rsidR="00024C5C" w:rsidDel="00B74175" w14:paraId="32045A71" w14:textId="29E3841B" w:rsidTr="00BD4CCD">
        <w:trPr>
          <w:trHeight w:val="702"/>
          <w:del w:id="526" w:author="Gonzalo Pedrotti" w:date="2019-05-17T12:31:00Z"/>
        </w:trPr>
        <w:tc>
          <w:tcPr>
            <w:tcW w:w="11341" w:type="dxa"/>
            <w:gridSpan w:val="4"/>
          </w:tcPr>
          <w:p w14:paraId="40059A7C" w14:textId="0BE34BE7" w:rsidR="00024C5C" w:rsidDel="00B74175" w:rsidRDefault="00024C5C" w:rsidP="00BD4CCD">
            <w:pPr>
              <w:rPr>
                <w:del w:id="527" w:author="Gonzalo Pedrotti" w:date="2019-05-17T12:31:00Z"/>
              </w:rPr>
            </w:pPr>
            <w:del w:id="528" w:author="Gonzalo Pedrotti" w:date="2019-05-17T12:31:00Z">
              <w:r w:rsidDel="00B74175">
                <w:delText xml:space="preserve">Descripción: se describe la herramienta utilizada para llevar a cabo la configuración </w:delText>
              </w:r>
              <w:r w:rsidR="00D66D4B" w:rsidDel="00B74175">
                <w:delText>del código y la documentación y cómo será versionado dicho código y documentos.</w:delText>
              </w:r>
            </w:del>
          </w:p>
        </w:tc>
      </w:tr>
      <w:tr w:rsidR="00024C5C" w:rsidDel="00B74175" w14:paraId="0381A383" w14:textId="5A4BDBA3" w:rsidTr="00BD4CCD">
        <w:trPr>
          <w:del w:id="529" w:author="Gonzalo Pedrotti" w:date="2019-05-17T12:31:00Z"/>
        </w:trPr>
        <w:tc>
          <w:tcPr>
            <w:tcW w:w="11341" w:type="dxa"/>
            <w:gridSpan w:val="4"/>
          </w:tcPr>
          <w:p w14:paraId="6C0E8142" w14:textId="12C99452" w:rsidR="00024C5C" w:rsidDel="00B74175" w:rsidRDefault="00024C5C" w:rsidP="00BD4CCD">
            <w:pPr>
              <w:rPr>
                <w:del w:id="530" w:author="Gonzalo Pedrotti" w:date="2019-05-17T12:31:00Z"/>
              </w:rPr>
            </w:pPr>
            <w:del w:id="531" w:author="Gonzalo Pedrotti" w:date="2019-05-17T12:31:00Z">
              <w:r w:rsidDel="00B74175">
                <w:delText xml:space="preserve">Criterio de aceptación: </w:delText>
              </w:r>
              <w:r w:rsidR="00F75FB8" w:rsidDel="00B74175">
                <w:delText xml:space="preserve">Debe contener la herramienta a utilizar </w:delText>
              </w:r>
            </w:del>
          </w:p>
        </w:tc>
      </w:tr>
      <w:tr w:rsidR="00024C5C" w:rsidDel="00B74175" w14:paraId="54BD4328" w14:textId="443FD006" w:rsidTr="00BD4CCD">
        <w:trPr>
          <w:del w:id="532" w:author="Gonzalo Pedrotti" w:date="2019-05-17T12:31:00Z"/>
        </w:trPr>
        <w:tc>
          <w:tcPr>
            <w:tcW w:w="11341" w:type="dxa"/>
            <w:gridSpan w:val="4"/>
          </w:tcPr>
          <w:p w14:paraId="1F6A86AC" w14:textId="1A97951A" w:rsidR="00024C5C" w:rsidDel="00B74175" w:rsidRDefault="00024C5C" w:rsidP="00BD4CCD">
            <w:pPr>
              <w:rPr>
                <w:del w:id="533" w:author="Gonzalo Pedrotti" w:date="2019-05-17T12:31:00Z"/>
              </w:rPr>
            </w:pPr>
            <w:del w:id="534" w:author="Gonzalo Pedrotti" w:date="2019-05-17T12:31:00Z">
              <w:r w:rsidDel="00B74175">
                <w:delText>Recursos Asignados: Para completar dicho trabajo se requiere de la participación de todos los integrantes del equipo y una notebook</w:delText>
              </w:r>
            </w:del>
          </w:p>
        </w:tc>
      </w:tr>
      <w:tr w:rsidR="00024C5C" w:rsidDel="00B74175" w14:paraId="013BB156" w14:textId="575D0A18" w:rsidTr="00BD4CCD">
        <w:trPr>
          <w:del w:id="535" w:author="Gonzalo Pedrotti" w:date="2019-05-17T12:31:00Z"/>
        </w:trPr>
        <w:tc>
          <w:tcPr>
            <w:tcW w:w="11341" w:type="dxa"/>
            <w:gridSpan w:val="4"/>
          </w:tcPr>
          <w:p w14:paraId="7BC64B17" w14:textId="5E9D65F3" w:rsidR="00024C5C" w:rsidDel="00B74175" w:rsidRDefault="00024C5C" w:rsidP="00BD4CCD">
            <w:pPr>
              <w:rPr>
                <w:del w:id="536" w:author="Gonzalo Pedrotti" w:date="2019-05-17T12:31:00Z"/>
              </w:rPr>
            </w:pPr>
            <w:del w:id="537" w:author="Gonzalo Pedrotti" w:date="2019-05-17T12:31:00Z">
              <w:r w:rsidDel="00B74175">
                <w:delText xml:space="preserve">Duración: 3 días. Fecha de inicio: </w:delText>
              </w:r>
              <w:r w:rsidR="00F75FB8" w:rsidDel="00B74175">
                <w:delText>2</w:delText>
              </w:r>
              <w:r w:rsidR="0076354E" w:rsidDel="00B74175">
                <w:delText>3</w:delText>
              </w:r>
              <w:r w:rsidDel="00B74175">
                <w:delText>/04/2019.     Fecha de Finalización: 2</w:delText>
              </w:r>
              <w:r w:rsidR="00F75FB8" w:rsidDel="00B74175">
                <w:delText>5</w:delText>
              </w:r>
              <w:r w:rsidDel="00B74175">
                <w:delText>/04/2019</w:delText>
              </w:r>
            </w:del>
          </w:p>
        </w:tc>
      </w:tr>
      <w:tr w:rsidR="00024C5C" w:rsidDel="00B74175" w14:paraId="75B6138C" w14:textId="2BFC8B86" w:rsidTr="00BD4CCD">
        <w:trPr>
          <w:del w:id="538" w:author="Gonzalo Pedrotti" w:date="2019-05-17T12:31:00Z"/>
        </w:trPr>
        <w:tc>
          <w:tcPr>
            <w:tcW w:w="11341" w:type="dxa"/>
            <w:gridSpan w:val="4"/>
          </w:tcPr>
          <w:p w14:paraId="6A0EED02" w14:textId="232DF8D1" w:rsidR="00024C5C" w:rsidDel="00B74175" w:rsidRDefault="00024C5C" w:rsidP="00BD4CCD">
            <w:pPr>
              <w:rPr>
                <w:del w:id="539" w:author="Gonzalo Pedrotti" w:date="2019-05-17T12:31:00Z"/>
              </w:rPr>
            </w:pPr>
            <w:del w:id="540" w:author="Gonzalo Pedrotti" w:date="2019-05-17T12:31:00Z">
              <w:r w:rsidDel="00B74175">
                <w:delText xml:space="preserve">Hitos: </w:delText>
              </w:r>
            </w:del>
          </w:p>
          <w:p w14:paraId="59A74B7B" w14:textId="4D3D7970" w:rsidR="00024C5C" w:rsidDel="00B74175" w:rsidRDefault="00024C5C" w:rsidP="00BD4CCD">
            <w:pPr>
              <w:rPr>
                <w:del w:id="541" w:author="Gonzalo Pedrotti" w:date="2019-05-17T12:31:00Z"/>
              </w:rPr>
            </w:pPr>
            <w:del w:id="542" w:author="Gonzalo Pedrotti" w:date="2019-05-17T12:31:00Z">
              <w:r w:rsidDel="00B74175">
                <w:delText>2</w:delText>
              </w:r>
              <w:r w:rsidR="0076354E" w:rsidDel="00B74175">
                <w:delText>5</w:delText>
              </w:r>
              <w:r w:rsidDel="00B74175">
                <w:delText xml:space="preserve">/04/2019 – </w:delText>
              </w:r>
              <w:r w:rsidR="0076354E" w:rsidDel="00B74175">
                <w:delText>Gestión de la configuración definida y presentada</w:delText>
              </w:r>
            </w:del>
          </w:p>
          <w:p w14:paraId="02078641" w14:textId="4A68A7DC" w:rsidR="00024C5C" w:rsidDel="00B74175" w:rsidRDefault="00024C5C" w:rsidP="00BD4CCD">
            <w:pPr>
              <w:rPr>
                <w:del w:id="543" w:author="Gonzalo Pedrotti" w:date="2019-05-17T12:31:00Z"/>
              </w:rPr>
            </w:pPr>
          </w:p>
        </w:tc>
      </w:tr>
      <w:tr w:rsidR="00024C5C" w:rsidDel="00B74175" w14:paraId="63934C64" w14:textId="13D07F0E" w:rsidTr="00BD4CCD">
        <w:trPr>
          <w:trHeight w:val="1356"/>
          <w:del w:id="544" w:author="Gonzalo Pedrotti" w:date="2019-05-17T12:31:00Z"/>
        </w:trPr>
        <w:tc>
          <w:tcPr>
            <w:tcW w:w="11341" w:type="dxa"/>
            <w:gridSpan w:val="4"/>
          </w:tcPr>
          <w:p w14:paraId="6518DAF2" w14:textId="07DAF572" w:rsidR="00024C5C" w:rsidDel="00B74175" w:rsidRDefault="00024C5C" w:rsidP="00BD4CCD">
            <w:pPr>
              <w:rPr>
                <w:del w:id="545" w:author="Gonzalo Pedrotti" w:date="2019-05-17T12:31:00Z"/>
              </w:rPr>
            </w:pPr>
            <w:del w:id="546" w:author="Gonzalo Pedrotti" w:date="2019-05-17T12:31:00Z">
              <w:r w:rsidDel="00B74175">
                <w:delText>Lista de Actividades:</w:delText>
              </w:r>
            </w:del>
          </w:p>
          <w:p w14:paraId="06AF0F8C" w14:textId="7606BB5A" w:rsidR="0076354E" w:rsidDel="00B74175" w:rsidRDefault="0076354E" w:rsidP="00BD4CCD">
            <w:pPr>
              <w:rPr>
                <w:del w:id="547" w:author="Gonzalo Pedrotti" w:date="2019-05-17T12:31:00Z"/>
              </w:rPr>
            </w:pPr>
          </w:p>
          <w:p w14:paraId="059454DA" w14:textId="4BA80320" w:rsidR="00024C5C" w:rsidDel="00B74175" w:rsidRDefault="00024C5C" w:rsidP="00BD4CCD">
            <w:pPr>
              <w:rPr>
                <w:del w:id="548" w:author="Gonzalo Pedrotti" w:date="2019-05-17T12:31:00Z"/>
              </w:rPr>
            </w:pPr>
            <w:del w:id="549" w:author="Gonzalo Pedrotti" w:date="2019-05-17T12:31:00Z">
              <w:r w:rsidDel="00B74175">
                <w:delText>1.1.2.</w:delText>
              </w:r>
              <w:r w:rsidR="0076354E" w:rsidDel="00B74175">
                <w:delText>4</w:delText>
              </w:r>
              <w:r w:rsidDel="00B74175">
                <w:delText>.1 Identificar y def</w:delText>
              </w:r>
              <w:r w:rsidR="0076354E" w:rsidDel="00B74175">
                <w:delText>inir el software/herramienta utilizada para la gestión de las configuraciones</w:delText>
              </w:r>
            </w:del>
          </w:p>
          <w:p w14:paraId="0DD9475C" w14:textId="2895BF16" w:rsidR="0076354E" w:rsidRPr="0076354E" w:rsidDel="00B74175" w:rsidRDefault="00024C5C" w:rsidP="0076354E">
            <w:pPr>
              <w:rPr>
                <w:del w:id="550" w:author="Gonzalo Pedrotti" w:date="2019-05-17T12:31:00Z"/>
              </w:rPr>
            </w:pPr>
            <w:del w:id="551" w:author="Gonzalo Pedrotti" w:date="2019-05-17T12:31:00Z">
              <w:r w:rsidDel="00B74175">
                <w:delText>1.1.2.</w:delText>
              </w:r>
              <w:r w:rsidR="0076354E" w:rsidDel="00B74175">
                <w:delText>4</w:delText>
              </w:r>
              <w:r w:rsidDel="00B74175">
                <w:delText xml:space="preserve">.2 </w:delText>
              </w:r>
              <w:r w:rsidR="0076354E" w:rsidDel="00B74175">
                <w:delText>Identificar y definir el tipo de versionado del código y documentación.</w:delText>
              </w:r>
            </w:del>
          </w:p>
        </w:tc>
      </w:tr>
    </w:tbl>
    <w:p w14:paraId="62D6E290" w14:textId="6AEC2250" w:rsidR="00B42793" w:rsidDel="00B74175" w:rsidRDefault="00B42793">
      <w:pPr>
        <w:rPr>
          <w:del w:id="552" w:author="Gonzalo Pedrotti" w:date="2019-05-17T12:27:00Z"/>
        </w:rPr>
      </w:pPr>
    </w:p>
    <w:p w14:paraId="5923A8F8" w14:textId="38FACC5A" w:rsidR="0036530C" w:rsidDel="00B74175" w:rsidRDefault="00A739E8" w:rsidP="00BD4CCD">
      <w:pPr>
        <w:rPr>
          <w:del w:id="553" w:author="Gonzalo Pedrotti" w:date="2019-05-17T12:27:00Z"/>
        </w:rPr>
      </w:pPr>
      <w:del w:id="554" w:author="Gonzalo Pedrotti" w:date="2019-05-17T12:27:00Z">
        <w:r w:rsidDel="00B74175">
          <w:rPr>
            <w:u w:val="single"/>
          </w:rPr>
          <w:delText>1</w:delText>
        </w:r>
        <w:r w:rsidR="00BD4CCD" w:rsidDel="00B74175">
          <w:rPr>
            <w:u w:val="single"/>
          </w:rPr>
          <w:delText>.2.</w:delText>
        </w:r>
        <w:r w:rsidR="00BD4CCD" w:rsidRPr="00BD4CCD" w:rsidDel="00B74175">
          <w:rPr>
            <w:u w:val="single"/>
          </w:rPr>
          <w:delText xml:space="preserve"> Interesados</w:delText>
        </w:r>
        <w:r w:rsidR="0036530C" w:rsidRPr="00BD4CCD" w:rsidDel="00B74175">
          <w:rPr>
            <w:u w:val="single"/>
          </w:rPr>
          <w:delText xml:space="preserve"> del Proyecto:</w:delText>
        </w:r>
        <w:r w:rsidR="00BD4CCD" w:rsidDel="00B74175">
          <w:delText xml:space="preserve"> Se describen los diccionarios pertenecientes a los entregables y paquetes de trabajo correspondientes al nivel de Interesados del Proyecto</w:delText>
        </w:r>
      </w:del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36530C" w:rsidDel="00B74175" w14:paraId="2D35B771" w14:textId="4448B44B" w:rsidTr="00BD4CCD">
        <w:trPr>
          <w:del w:id="555" w:author="Gonzalo Pedrotti" w:date="2019-05-17T12:27:00Z"/>
        </w:trPr>
        <w:tc>
          <w:tcPr>
            <w:tcW w:w="3546" w:type="dxa"/>
          </w:tcPr>
          <w:p w14:paraId="7B0640C3" w14:textId="7797D0F2" w:rsidR="0036530C" w:rsidDel="00B74175" w:rsidRDefault="0036530C" w:rsidP="00BD4CCD">
            <w:pPr>
              <w:rPr>
                <w:del w:id="556" w:author="Gonzalo Pedrotti" w:date="2019-05-17T12:27:00Z"/>
              </w:rPr>
            </w:pPr>
            <w:del w:id="557" w:author="Gonzalo Pedrotti" w:date="2019-05-17T12:27:00Z">
              <w:r w:rsidDel="00B74175">
                <w:delText>ID: 1.2.1</w:delText>
              </w:r>
            </w:del>
          </w:p>
        </w:tc>
        <w:tc>
          <w:tcPr>
            <w:tcW w:w="2124" w:type="dxa"/>
          </w:tcPr>
          <w:p w14:paraId="39EF69AF" w14:textId="74AC4D45" w:rsidR="0036530C" w:rsidDel="00B74175" w:rsidRDefault="0036530C" w:rsidP="00BD4CCD">
            <w:pPr>
              <w:rPr>
                <w:del w:id="558" w:author="Gonzalo Pedrotti" w:date="2019-05-17T12:27:00Z"/>
              </w:rPr>
            </w:pPr>
            <w:del w:id="559" w:author="Gonzalo Pedrotti" w:date="2019-05-17T12:27:00Z">
              <w:r w:rsidDel="00B74175">
                <w:delText>Cuenta Control: 1.1.2</w:delText>
              </w:r>
            </w:del>
          </w:p>
        </w:tc>
        <w:tc>
          <w:tcPr>
            <w:tcW w:w="2123" w:type="dxa"/>
          </w:tcPr>
          <w:p w14:paraId="30B62755" w14:textId="29C5F99C" w:rsidR="0036530C" w:rsidDel="00B74175" w:rsidRDefault="0036530C" w:rsidP="00BD4CCD">
            <w:pPr>
              <w:rPr>
                <w:del w:id="560" w:author="Gonzalo Pedrotti" w:date="2019-05-17T12:27:00Z"/>
              </w:rPr>
            </w:pPr>
            <w:del w:id="561" w:author="Gonzalo Pedrotti" w:date="2019-05-17T12:27:00Z">
              <w:r w:rsidDel="00B74175">
                <w:delText>Última Actualización: 27-04-2019</w:delText>
              </w:r>
            </w:del>
          </w:p>
        </w:tc>
        <w:tc>
          <w:tcPr>
            <w:tcW w:w="3548" w:type="dxa"/>
          </w:tcPr>
          <w:p w14:paraId="570FA9AA" w14:textId="1176456F" w:rsidR="0036530C" w:rsidDel="00B74175" w:rsidRDefault="0036530C" w:rsidP="00BD4CCD">
            <w:pPr>
              <w:rPr>
                <w:del w:id="562" w:author="Gonzalo Pedrotti" w:date="2019-05-17T12:27:00Z"/>
              </w:rPr>
            </w:pPr>
            <w:del w:id="563" w:author="Gonzalo Pedrotti" w:date="2019-05-17T12:27:00Z">
              <w:r w:rsidDel="00B74175">
                <w:delText>Responsable:</w:delText>
              </w:r>
            </w:del>
          </w:p>
          <w:p w14:paraId="0EECCB08" w14:textId="460B8DB8" w:rsidR="0036530C" w:rsidDel="00B74175" w:rsidRDefault="0036530C" w:rsidP="00BD4CCD">
            <w:pPr>
              <w:rPr>
                <w:del w:id="564" w:author="Gonzalo Pedrotti" w:date="2019-05-17T12:27:00Z"/>
              </w:rPr>
            </w:pPr>
            <w:del w:id="565" w:author="Gonzalo Pedrotti" w:date="2019-05-17T12:27:00Z">
              <w:r w:rsidDel="00B74175">
                <w:delText>Equipo de Proyecto</w:delText>
              </w:r>
            </w:del>
          </w:p>
        </w:tc>
      </w:tr>
      <w:tr w:rsidR="0036530C" w:rsidDel="00B74175" w14:paraId="0E747079" w14:textId="3367478F" w:rsidTr="00BD4CCD">
        <w:trPr>
          <w:trHeight w:val="402"/>
          <w:del w:id="566" w:author="Gonzalo Pedrotti" w:date="2019-05-17T12:27:00Z"/>
        </w:trPr>
        <w:tc>
          <w:tcPr>
            <w:tcW w:w="11341" w:type="dxa"/>
            <w:gridSpan w:val="4"/>
          </w:tcPr>
          <w:p w14:paraId="00CB331C" w14:textId="1D647EF5" w:rsidR="0036530C" w:rsidDel="00B74175" w:rsidRDefault="0036530C" w:rsidP="00BD4CCD">
            <w:pPr>
              <w:rPr>
                <w:del w:id="567" w:author="Gonzalo Pedrotti" w:date="2019-05-17T12:27:00Z"/>
              </w:rPr>
            </w:pPr>
            <w:del w:id="568" w:author="Gonzalo Pedrotti" w:date="2019-05-17T12:27:00Z">
              <w:r w:rsidDel="00B74175">
                <w:delText>Nombre: Lista de interesados</w:delText>
              </w:r>
            </w:del>
          </w:p>
        </w:tc>
      </w:tr>
      <w:tr w:rsidR="0036530C" w:rsidDel="00B74175" w14:paraId="69558D22" w14:textId="2642C475" w:rsidTr="00BD4CCD">
        <w:trPr>
          <w:trHeight w:val="705"/>
          <w:del w:id="569" w:author="Gonzalo Pedrotti" w:date="2019-05-17T12:27:00Z"/>
        </w:trPr>
        <w:tc>
          <w:tcPr>
            <w:tcW w:w="11341" w:type="dxa"/>
            <w:gridSpan w:val="4"/>
          </w:tcPr>
          <w:p w14:paraId="240B8762" w14:textId="2020D2C6" w:rsidR="0036530C" w:rsidDel="00B74175" w:rsidRDefault="0036530C" w:rsidP="00BD4CCD">
            <w:pPr>
              <w:rPr>
                <w:del w:id="570" w:author="Gonzalo Pedrotti" w:date="2019-05-17T12:27:00Z"/>
              </w:rPr>
            </w:pPr>
            <w:del w:id="571" w:author="Gonzalo Pedrotti" w:date="2019-05-17T12:27:00Z">
              <w:r w:rsidDel="00B74175">
                <w:delText xml:space="preserve">Entregable: el entregable corresponde a un documento que contiene los interesados (Stakeholders) del proyecto. </w:delText>
              </w:r>
            </w:del>
          </w:p>
        </w:tc>
      </w:tr>
      <w:tr w:rsidR="0036530C" w:rsidDel="00B74175" w14:paraId="2E1B324C" w14:textId="28B928D0" w:rsidTr="00BD4CCD">
        <w:trPr>
          <w:trHeight w:val="702"/>
          <w:del w:id="572" w:author="Gonzalo Pedrotti" w:date="2019-05-17T12:27:00Z"/>
        </w:trPr>
        <w:tc>
          <w:tcPr>
            <w:tcW w:w="11341" w:type="dxa"/>
            <w:gridSpan w:val="4"/>
          </w:tcPr>
          <w:p w14:paraId="12144156" w14:textId="5128E3D4" w:rsidR="0036530C" w:rsidDel="00B74175" w:rsidRDefault="0036530C" w:rsidP="00BD4CCD">
            <w:pPr>
              <w:rPr>
                <w:del w:id="573" w:author="Gonzalo Pedrotti" w:date="2019-05-17T12:27:00Z"/>
              </w:rPr>
            </w:pPr>
            <w:del w:id="574" w:author="Gonzalo Pedrotti" w:date="2019-05-17T12:27:00Z">
              <w:r w:rsidDel="00B74175">
                <w:delText xml:space="preserve">Descripción: </w:delText>
              </w:r>
              <w:r w:rsidR="00A73A50" w:rsidDel="00B74175">
                <w:delText>listado de interesados en el proyecto</w:delText>
              </w:r>
            </w:del>
          </w:p>
        </w:tc>
      </w:tr>
      <w:tr w:rsidR="0036530C" w:rsidDel="00B74175" w14:paraId="1D6D246C" w14:textId="7FAC2414" w:rsidTr="00BD4CCD">
        <w:trPr>
          <w:del w:id="575" w:author="Gonzalo Pedrotti" w:date="2019-05-17T12:27:00Z"/>
        </w:trPr>
        <w:tc>
          <w:tcPr>
            <w:tcW w:w="11341" w:type="dxa"/>
            <w:gridSpan w:val="4"/>
          </w:tcPr>
          <w:p w14:paraId="64654DF9" w14:textId="150F1BDA" w:rsidR="0036530C" w:rsidDel="00B74175" w:rsidRDefault="0036530C" w:rsidP="00BD4CCD">
            <w:pPr>
              <w:rPr>
                <w:del w:id="576" w:author="Gonzalo Pedrotti" w:date="2019-05-17T12:27:00Z"/>
              </w:rPr>
            </w:pPr>
            <w:del w:id="577" w:author="Gonzalo Pedrotti" w:date="2019-05-17T12:27:00Z">
              <w:r w:rsidDel="00B74175">
                <w:delText>Criterio de aceptación: es aceptado si contiene un listado de interesados aceptado por los representantes de la cátedra de proyecto Final</w:delText>
              </w:r>
            </w:del>
          </w:p>
        </w:tc>
      </w:tr>
      <w:tr w:rsidR="0036530C" w:rsidDel="00B74175" w14:paraId="4B6893E8" w14:textId="66DA25BF" w:rsidTr="00BD4CCD">
        <w:trPr>
          <w:del w:id="578" w:author="Gonzalo Pedrotti" w:date="2019-05-17T12:27:00Z"/>
        </w:trPr>
        <w:tc>
          <w:tcPr>
            <w:tcW w:w="11341" w:type="dxa"/>
            <w:gridSpan w:val="4"/>
          </w:tcPr>
          <w:p w14:paraId="7F1B0A56" w14:textId="7DDB7310" w:rsidR="0036530C" w:rsidDel="00B74175" w:rsidRDefault="0036530C" w:rsidP="00BD4CCD">
            <w:pPr>
              <w:rPr>
                <w:del w:id="579" w:author="Gonzalo Pedrotti" w:date="2019-05-17T12:27:00Z"/>
              </w:rPr>
            </w:pPr>
            <w:del w:id="580" w:author="Gonzalo Pedrotti" w:date="2019-05-17T12:27:00Z">
              <w:r w:rsidDel="00B74175">
                <w:delText>Recursos Asignados: Para completar dicho trabajo se requiere de la participación de todos los integrantes del equipo y una notebook</w:delText>
              </w:r>
            </w:del>
          </w:p>
        </w:tc>
      </w:tr>
      <w:tr w:rsidR="0036530C" w:rsidDel="00B74175" w14:paraId="228E5248" w14:textId="09A0E686" w:rsidTr="00BD4CCD">
        <w:trPr>
          <w:del w:id="581" w:author="Gonzalo Pedrotti" w:date="2019-05-17T12:27:00Z"/>
        </w:trPr>
        <w:tc>
          <w:tcPr>
            <w:tcW w:w="11341" w:type="dxa"/>
            <w:gridSpan w:val="4"/>
          </w:tcPr>
          <w:p w14:paraId="05FEFF21" w14:textId="66B6B093" w:rsidR="0036530C" w:rsidDel="00B74175" w:rsidRDefault="0036530C" w:rsidP="00BD4CCD">
            <w:pPr>
              <w:rPr>
                <w:del w:id="582" w:author="Gonzalo Pedrotti" w:date="2019-05-17T12:27:00Z"/>
              </w:rPr>
            </w:pPr>
            <w:del w:id="583" w:author="Gonzalo Pedrotti" w:date="2019-05-17T12:27:00Z">
              <w:r w:rsidDel="00B74175">
                <w:delText>Duración: 1 días. Fecha de inicio: 03/04/2019.     Fecha de Finalización: 04/04/2019</w:delText>
              </w:r>
            </w:del>
          </w:p>
        </w:tc>
      </w:tr>
      <w:tr w:rsidR="0036530C" w:rsidDel="00B74175" w14:paraId="6C538E30" w14:textId="7211535E" w:rsidTr="00BD4CCD">
        <w:trPr>
          <w:del w:id="584" w:author="Gonzalo Pedrotti" w:date="2019-05-17T12:27:00Z"/>
        </w:trPr>
        <w:tc>
          <w:tcPr>
            <w:tcW w:w="11341" w:type="dxa"/>
            <w:gridSpan w:val="4"/>
          </w:tcPr>
          <w:p w14:paraId="48F75DF6" w14:textId="48F31580" w:rsidR="0036530C" w:rsidDel="00B74175" w:rsidRDefault="0036530C" w:rsidP="00BD4CCD">
            <w:pPr>
              <w:rPr>
                <w:del w:id="585" w:author="Gonzalo Pedrotti" w:date="2019-05-17T12:27:00Z"/>
              </w:rPr>
            </w:pPr>
            <w:del w:id="586" w:author="Gonzalo Pedrotti" w:date="2019-05-17T12:27:00Z">
              <w:r w:rsidDel="00B74175">
                <w:delText xml:space="preserve">Hitos: </w:delText>
              </w:r>
            </w:del>
          </w:p>
          <w:p w14:paraId="54DC7CFC" w14:textId="2200E0FC" w:rsidR="0036530C" w:rsidDel="00B74175" w:rsidRDefault="0036530C" w:rsidP="00BD4CCD">
            <w:pPr>
              <w:rPr>
                <w:del w:id="587" w:author="Gonzalo Pedrotti" w:date="2019-05-17T12:27:00Z"/>
              </w:rPr>
            </w:pPr>
            <w:del w:id="588" w:author="Gonzalo Pedrotti" w:date="2019-05-17T12:27:00Z">
              <w:r w:rsidDel="00B74175">
                <w:delText>25/04/2019 – Listado de interesados presentado a los representantes de la cátedra de proyecto</w:delText>
              </w:r>
            </w:del>
          </w:p>
          <w:p w14:paraId="29B3A87D" w14:textId="16C3D6BA" w:rsidR="0036530C" w:rsidDel="00B74175" w:rsidRDefault="0036530C" w:rsidP="00BD4CCD">
            <w:pPr>
              <w:rPr>
                <w:del w:id="589" w:author="Gonzalo Pedrotti" w:date="2019-05-17T12:27:00Z"/>
              </w:rPr>
            </w:pPr>
          </w:p>
        </w:tc>
      </w:tr>
      <w:tr w:rsidR="0036530C" w:rsidDel="00B74175" w14:paraId="5AC15143" w14:textId="3BE37732" w:rsidTr="0070259F">
        <w:trPr>
          <w:trHeight w:val="875"/>
          <w:del w:id="590" w:author="Gonzalo Pedrotti" w:date="2019-05-17T12:27:00Z"/>
        </w:trPr>
        <w:tc>
          <w:tcPr>
            <w:tcW w:w="11341" w:type="dxa"/>
            <w:gridSpan w:val="4"/>
          </w:tcPr>
          <w:p w14:paraId="5C82ABEA" w14:textId="5AF9C6FD" w:rsidR="0036530C" w:rsidDel="00B74175" w:rsidRDefault="0036530C" w:rsidP="00BD4CCD">
            <w:pPr>
              <w:rPr>
                <w:del w:id="591" w:author="Gonzalo Pedrotti" w:date="2019-05-17T12:27:00Z"/>
              </w:rPr>
            </w:pPr>
            <w:del w:id="592" w:author="Gonzalo Pedrotti" w:date="2019-05-17T12:27:00Z">
              <w:r w:rsidDel="00B74175">
                <w:delText xml:space="preserve">Lista de </w:delText>
              </w:r>
              <w:r w:rsidR="00F20DD7" w:rsidDel="00B74175">
                <w:delText>Paquetes de Trabajo</w:delText>
              </w:r>
            </w:del>
          </w:p>
          <w:p w14:paraId="1C0A202E" w14:textId="3B53CBD3" w:rsidR="0036530C" w:rsidDel="00B74175" w:rsidRDefault="0036530C" w:rsidP="00BD4CCD">
            <w:pPr>
              <w:rPr>
                <w:del w:id="593" w:author="Gonzalo Pedrotti" w:date="2019-05-17T12:27:00Z"/>
              </w:rPr>
            </w:pPr>
          </w:p>
          <w:p w14:paraId="36D9C0AC" w14:textId="56D170DB" w:rsidR="0070259F" w:rsidRPr="0070259F" w:rsidDel="00B74175" w:rsidRDefault="0036530C" w:rsidP="0070259F">
            <w:pPr>
              <w:rPr>
                <w:del w:id="594" w:author="Gonzalo Pedrotti" w:date="2019-05-17T12:27:00Z"/>
              </w:rPr>
            </w:pPr>
            <w:del w:id="595" w:author="Gonzalo Pedrotti" w:date="2019-05-17T12:27:00Z">
              <w:r w:rsidDel="00B74175">
                <w:delText>1.1.2.4.1</w:delText>
              </w:r>
              <w:r w:rsidR="00F20DD7" w:rsidDel="00B74175">
                <w:delText xml:space="preserve"> </w:delText>
              </w:r>
              <w:r w:rsidR="00A73A50" w:rsidDel="00B74175">
                <w:delText>Identificación de interesados</w:delText>
              </w:r>
            </w:del>
          </w:p>
        </w:tc>
      </w:tr>
    </w:tbl>
    <w:p w14:paraId="20081F10" w14:textId="206099C0" w:rsidR="000B0DC2" w:rsidDel="00B74175" w:rsidRDefault="000B0DC2">
      <w:pPr>
        <w:rPr>
          <w:del w:id="596" w:author="Gonzalo Pedrotti" w:date="2019-05-17T12:27:00Z"/>
        </w:rPr>
      </w:pPr>
    </w:p>
    <w:p w14:paraId="296CE4F5" w14:textId="34F71366" w:rsidR="00A739E8" w:rsidDel="00B74175" w:rsidRDefault="00A739E8">
      <w:pPr>
        <w:rPr>
          <w:del w:id="597" w:author="Gonzalo Pedrotti" w:date="2019-05-17T12:27:00Z"/>
        </w:rPr>
      </w:pPr>
    </w:p>
    <w:p w14:paraId="67C4EB58" w14:textId="05AFEFD3" w:rsidR="0070259F" w:rsidDel="00B74175" w:rsidRDefault="0070259F">
      <w:pPr>
        <w:rPr>
          <w:del w:id="598" w:author="Gonzalo Pedrotti" w:date="2019-05-17T12:27:00Z"/>
        </w:rPr>
      </w:pPr>
    </w:p>
    <w:p w14:paraId="3EEF46ED" w14:textId="499014DE" w:rsidR="00A73A50" w:rsidDel="00B74175" w:rsidRDefault="00A73A50">
      <w:pPr>
        <w:rPr>
          <w:del w:id="599" w:author="Gonzalo Pedrotti" w:date="2019-05-17T12:27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A73A50" w:rsidDel="00B74175" w14:paraId="7791F187" w14:textId="0360C5B9" w:rsidTr="00BD4CCD">
        <w:trPr>
          <w:del w:id="600" w:author="Gonzalo Pedrotti" w:date="2019-05-17T12:27:00Z"/>
        </w:trPr>
        <w:tc>
          <w:tcPr>
            <w:tcW w:w="3546" w:type="dxa"/>
          </w:tcPr>
          <w:p w14:paraId="486A2508" w14:textId="3D82C13F" w:rsidR="00A73A50" w:rsidDel="00B74175" w:rsidRDefault="00A73A50" w:rsidP="00BD4CCD">
            <w:pPr>
              <w:rPr>
                <w:del w:id="601" w:author="Gonzalo Pedrotti" w:date="2019-05-17T12:27:00Z"/>
              </w:rPr>
            </w:pPr>
            <w:del w:id="602" w:author="Gonzalo Pedrotti" w:date="2019-05-17T12:27:00Z">
              <w:r w:rsidDel="00B74175">
                <w:delText>ID: 1.2.1.1</w:delText>
              </w:r>
            </w:del>
          </w:p>
        </w:tc>
        <w:tc>
          <w:tcPr>
            <w:tcW w:w="2124" w:type="dxa"/>
          </w:tcPr>
          <w:p w14:paraId="2B1B853D" w14:textId="3A9F96F4" w:rsidR="00A73A50" w:rsidDel="00B74175" w:rsidRDefault="00A73A50" w:rsidP="00BD4CCD">
            <w:pPr>
              <w:rPr>
                <w:del w:id="603" w:author="Gonzalo Pedrotti" w:date="2019-05-17T12:27:00Z"/>
              </w:rPr>
            </w:pPr>
            <w:del w:id="604" w:author="Gonzalo Pedrotti" w:date="2019-05-17T12:27:00Z">
              <w:r w:rsidDel="00B74175">
                <w:delText>Cuenta Control: 1.</w:delText>
              </w:r>
              <w:r w:rsidR="00FE0F8A" w:rsidDel="00B74175">
                <w:delText>2.1</w:delText>
              </w:r>
            </w:del>
          </w:p>
        </w:tc>
        <w:tc>
          <w:tcPr>
            <w:tcW w:w="2123" w:type="dxa"/>
          </w:tcPr>
          <w:p w14:paraId="59D34D20" w14:textId="1466BAA1" w:rsidR="00A73A50" w:rsidDel="00B74175" w:rsidRDefault="00A73A50" w:rsidP="00BD4CCD">
            <w:pPr>
              <w:rPr>
                <w:del w:id="605" w:author="Gonzalo Pedrotti" w:date="2019-05-17T12:27:00Z"/>
              </w:rPr>
            </w:pPr>
            <w:del w:id="606" w:author="Gonzalo Pedrotti" w:date="2019-05-17T12:27:00Z">
              <w:r w:rsidDel="00B74175">
                <w:delText>Última Actualización: 27-04-2019</w:delText>
              </w:r>
            </w:del>
          </w:p>
        </w:tc>
        <w:tc>
          <w:tcPr>
            <w:tcW w:w="3548" w:type="dxa"/>
          </w:tcPr>
          <w:p w14:paraId="1A42A7E8" w14:textId="10E16647" w:rsidR="00A73A50" w:rsidDel="00B74175" w:rsidRDefault="00A73A50" w:rsidP="00BD4CCD">
            <w:pPr>
              <w:rPr>
                <w:del w:id="607" w:author="Gonzalo Pedrotti" w:date="2019-05-17T12:27:00Z"/>
              </w:rPr>
            </w:pPr>
            <w:del w:id="608" w:author="Gonzalo Pedrotti" w:date="2019-05-17T12:27:00Z">
              <w:r w:rsidDel="00B74175">
                <w:delText>Responsable:</w:delText>
              </w:r>
            </w:del>
          </w:p>
          <w:p w14:paraId="0A303C9C" w14:textId="2C1381A1" w:rsidR="00A73A50" w:rsidDel="00B74175" w:rsidRDefault="00A73A50" w:rsidP="00BD4CCD">
            <w:pPr>
              <w:rPr>
                <w:del w:id="609" w:author="Gonzalo Pedrotti" w:date="2019-05-17T12:27:00Z"/>
              </w:rPr>
            </w:pPr>
            <w:del w:id="610" w:author="Gonzalo Pedrotti" w:date="2019-05-17T12:27:00Z">
              <w:r w:rsidDel="00B74175">
                <w:delText>Equipo de Proyecto</w:delText>
              </w:r>
            </w:del>
          </w:p>
        </w:tc>
      </w:tr>
      <w:tr w:rsidR="00A73A50" w:rsidDel="00B74175" w14:paraId="54038F7E" w14:textId="72797097" w:rsidTr="00BD4CCD">
        <w:trPr>
          <w:trHeight w:val="402"/>
          <w:del w:id="611" w:author="Gonzalo Pedrotti" w:date="2019-05-17T12:27:00Z"/>
        </w:trPr>
        <w:tc>
          <w:tcPr>
            <w:tcW w:w="11341" w:type="dxa"/>
            <w:gridSpan w:val="4"/>
          </w:tcPr>
          <w:p w14:paraId="34EBC579" w14:textId="0CDF6D86" w:rsidR="00A73A50" w:rsidDel="00B74175" w:rsidRDefault="00A73A50" w:rsidP="00BD4CCD">
            <w:pPr>
              <w:rPr>
                <w:del w:id="612" w:author="Gonzalo Pedrotti" w:date="2019-05-17T12:27:00Z"/>
              </w:rPr>
            </w:pPr>
            <w:del w:id="613" w:author="Gonzalo Pedrotti" w:date="2019-05-17T12:27:00Z">
              <w:r w:rsidDel="00B74175">
                <w:delText>Nombre: Identificación de interesados</w:delText>
              </w:r>
            </w:del>
          </w:p>
        </w:tc>
      </w:tr>
      <w:tr w:rsidR="00A73A50" w:rsidDel="00B74175" w14:paraId="75AB991B" w14:textId="01D3EB28" w:rsidTr="00BD4CCD">
        <w:trPr>
          <w:trHeight w:val="705"/>
          <w:del w:id="614" w:author="Gonzalo Pedrotti" w:date="2019-05-17T12:27:00Z"/>
        </w:trPr>
        <w:tc>
          <w:tcPr>
            <w:tcW w:w="11341" w:type="dxa"/>
            <w:gridSpan w:val="4"/>
          </w:tcPr>
          <w:p w14:paraId="27A4BB21" w14:textId="555D92C1" w:rsidR="00A73A50" w:rsidDel="00B74175" w:rsidRDefault="00A73A50" w:rsidP="00BD4CCD">
            <w:pPr>
              <w:rPr>
                <w:del w:id="615" w:author="Gonzalo Pedrotti" w:date="2019-05-17T12:27:00Z"/>
              </w:rPr>
            </w:pPr>
            <w:del w:id="616" w:author="Gonzalo Pedrotti" w:date="2019-05-17T12:27:00Z">
              <w:r w:rsidDel="00B74175">
                <w:delText xml:space="preserve">Entregable: el entregable contiene una lista descripta de cada uno de los interesados en el proyecto y producto. </w:delText>
              </w:r>
            </w:del>
          </w:p>
        </w:tc>
      </w:tr>
      <w:tr w:rsidR="00A73A50" w:rsidDel="00B74175" w14:paraId="32FE9E88" w14:textId="18F01C4C" w:rsidTr="00BD4CCD">
        <w:trPr>
          <w:trHeight w:val="702"/>
          <w:del w:id="617" w:author="Gonzalo Pedrotti" w:date="2019-05-17T12:27:00Z"/>
        </w:trPr>
        <w:tc>
          <w:tcPr>
            <w:tcW w:w="11341" w:type="dxa"/>
            <w:gridSpan w:val="4"/>
          </w:tcPr>
          <w:p w14:paraId="531DA2E2" w14:textId="5D18BBF9" w:rsidR="00A73A50" w:rsidDel="00B74175" w:rsidRDefault="00A73A50" w:rsidP="00BD4CCD">
            <w:pPr>
              <w:rPr>
                <w:del w:id="618" w:author="Gonzalo Pedrotti" w:date="2019-05-17T12:27:00Z"/>
              </w:rPr>
            </w:pPr>
            <w:del w:id="619" w:author="Gonzalo Pedrotti" w:date="2019-05-17T12:27:00Z">
              <w:r w:rsidDel="00B74175">
                <w:delText>Descripción: se identifican y describen los interesados en el proyecto</w:delText>
              </w:r>
            </w:del>
          </w:p>
        </w:tc>
      </w:tr>
      <w:tr w:rsidR="00A73A50" w:rsidDel="00B74175" w14:paraId="47788DBA" w14:textId="0F283082" w:rsidTr="00BD4CCD">
        <w:trPr>
          <w:del w:id="620" w:author="Gonzalo Pedrotti" w:date="2019-05-17T12:27:00Z"/>
        </w:trPr>
        <w:tc>
          <w:tcPr>
            <w:tcW w:w="11341" w:type="dxa"/>
            <w:gridSpan w:val="4"/>
          </w:tcPr>
          <w:p w14:paraId="6D14867E" w14:textId="5431A232" w:rsidR="00A73A50" w:rsidDel="00B74175" w:rsidRDefault="00A73A50" w:rsidP="00BD4CCD">
            <w:pPr>
              <w:rPr>
                <w:del w:id="621" w:author="Gonzalo Pedrotti" w:date="2019-05-17T12:27:00Z"/>
              </w:rPr>
            </w:pPr>
            <w:del w:id="622" w:author="Gonzalo Pedrotti" w:date="2019-05-17T12:27:00Z">
              <w:r w:rsidDel="00B74175">
                <w:delText>Criterio de aceptación: es aceptado si contiene un listado de interesados aceptado por los representantes de la cátedra de proyecto Final</w:delText>
              </w:r>
            </w:del>
          </w:p>
        </w:tc>
      </w:tr>
      <w:tr w:rsidR="00A73A50" w:rsidDel="00B74175" w14:paraId="5711A150" w14:textId="0052B523" w:rsidTr="00BD4CCD">
        <w:trPr>
          <w:del w:id="623" w:author="Gonzalo Pedrotti" w:date="2019-05-17T12:27:00Z"/>
        </w:trPr>
        <w:tc>
          <w:tcPr>
            <w:tcW w:w="11341" w:type="dxa"/>
            <w:gridSpan w:val="4"/>
          </w:tcPr>
          <w:p w14:paraId="76E1FF72" w14:textId="09E3B991" w:rsidR="00A73A50" w:rsidDel="00B74175" w:rsidRDefault="00A73A50" w:rsidP="00BD4CCD">
            <w:pPr>
              <w:rPr>
                <w:del w:id="624" w:author="Gonzalo Pedrotti" w:date="2019-05-17T12:27:00Z"/>
              </w:rPr>
            </w:pPr>
            <w:del w:id="625" w:author="Gonzalo Pedrotti" w:date="2019-05-17T12:27:00Z">
              <w:r w:rsidDel="00B74175">
                <w:delText>Recursos Asignados: Para completar dicho trabajo se requiere de la participación de todos los integrantes del equipo y una notebook</w:delText>
              </w:r>
            </w:del>
          </w:p>
        </w:tc>
      </w:tr>
      <w:tr w:rsidR="00A73A50" w:rsidDel="00B74175" w14:paraId="246282EF" w14:textId="7CC4E235" w:rsidTr="00BD4CCD">
        <w:trPr>
          <w:del w:id="626" w:author="Gonzalo Pedrotti" w:date="2019-05-17T12:27:00Z"/>
        </w:trPr>
        <w:tc>
          <w:tcPr>
            <w:tcW w:w="11341" w:type="dxa"/>
            <w:gridSpan w:val="4"/>
          </w:tcPr>
          <w:p w14:paraId="5A665F4A" w14:textId="4BF1227D" w:rsidR="00A73A50" w:rsidDel="00B74175" w:rsidRDefault="00A73A50" w:rsidP="00BD4CCD">
            <w:pPr>
              <w:rPr>
                <w:del w:id="627" w:author="Gonzalo Pedrotti" w:date="2019-05-17T12:27:00Z"/>
              </w:rPr>
            </w:pPr>
            <w:del w:id="628" w:author="Gonzalo Pedrotti" w:date="2019-05-17T12:27:00Z">
              <w:r w:rsidDel="00B74175">
                <w:delText>Duración: 1 días. Fecha de inicio: 03/04/2019.     Fecha de Finalización: 04/04/2019</w:delText>
              </w:r>
            </w:del>
          </w:p>
        </w:tc>
      </w:tr>
      <w:tr w:rsidR="00A73A50" w:rsidDel="00B74175" w14:paraId="5E6EFFB6" w14:textId="7B20B996" w:rsidTr="00BD4CCD">
        <w:trPr>
          <w:del w:id="629" w:author="Gonzalo Pedrotti" w:date="2019-05-17T12:27:00Z"/>
        </w:trPr>
        <w:tc>
          <w:tcPr>
            <w:tcW w:w="11341" w:type="dxa"/>
            <w:gridSpan w:val="4"/>
          </w:tcPr>
          <w:p w14:paraId="7245D79F" w14:textId="7DFAAD25" w:rsidR="00A73A50" w:rsidDel="00B74175" w:rsidRDefault="00A73A50" w:rsidP="00BD4CCD">
            <w:pPr>
              <w:rPr>
                <w:del w:id="630" w:author="Gonzalo Pedrotti" w:date="2019-05-17T12:27:00Z"/>
              </w:rPr>
            </w:pPr>
            <w:del w:id="631" w:author="Gonzalo Pedrotti" w:date="2019-05-17T12:27:00Z">
              <w:r w:rsidDel="00B74175">
                <w:delText xml:space="preserve">Hitos: </w:delText>
              </w:r>
            </w:del>
          </w:p>
          <w:p w14:paraId="7C6DF5EE" w14:textId="5E249E66" w:rsidR="00A73A50" w:rsidDel="00B74175" w:rsidRDefault="00FE0F8A" w:rsidP="00BD4CCD">
            <w:pPr>
              <w:rPr>
                <w:del w:id="632" w:author="Gonzalo Pedrotti" w:date="2019-05-17T12:27:00Z"/>
              </w:rPr>
            </w:pPr>
            <w:del w:id="633" w:author="Gonzalo Pedrotti" w:date="2019-05-17T12:27:00Z">
              <w:r w:rsidDel="00B74175">
                <w:delText>04</w:delText>
              </w:r>
              <w:r w:rsidR="00A73A50" w:rsidDel="00B74175">
                <w:delText xml:space="preserve">/04/2019 – Listado de interesados </w:delText>
              </w:r>
              <w:r w:rsidR="00AF0643" w:rsidDel="00B74175">
                <w:delText>definido</w:delText>
              </w:r>
            </w:del>
          </w:p>
          <w:p w14:paraId="21809F61" w14:textId="3DDDA571" w:rsidR="00A73A50" w:rsidDel="00B74175" w:rsidRDefault="00A73A50" w:rsidP="00BD4CCD">
            <w:pPr>
              <w:rPr>
                <w:del w:id="634" w:author="Gonzalo Pedrotti" w:date="2019-05-17T12:27:00Z"/>
              </w:rPr>
            </w:pPr>
          </w:p>
        </w:tc>
      </w:tr>
      <w:tr w:rsidR="00A73A50" w:rsidDel="00B74175" w14:paraId="5C35B419" w14:textId="3F9178CC" w:rsidTr="00BD4CCD">
        <w:trPr>
          <w:trHeight w:val="1356"/>
          <w:del w:id="635" w:author="Gonzalo Pedrotti" w:date="2019-05-17T12:27:00Z"/>
        </w:trPr>
        <w:tc>
          <w:tcPr>
            <w:tcW w:w="11341" w:type="dxa"/>
            <w:gridSpan w:val="4"/>
          </w:tcPr>
          <w:p w14:paraId="6354E127" w14:textId="28CB7BFC" w:rsidR="00A73A50" w:rsidDel="00B74175" w:rsidRDefault="00A73A50" w:rsidP="00BD4CCD">
            <w:pPr>
              <w:rPr>
                <w:del w:id="636" w:author="Gonzalo Pedrotti" w:date="2019-05-17T12:27:00Z"/>
              </w:rPr>
            </w:pPr>
            <w:del w:id="637" w:author="Gonzalo Pedrotti" w:date="2019-05-17T12:27:00Z">
              <w:r w:rsidDel="00B74175">
                <w:delText>Lista de</w:delText>
              </w:r>
              <w:r w:rsidR="00AF0643" w:rsidDel="00B74175">
                <w:delText xml:space="preserve"> Actividades:</w:delText>
              </w:r>
            </w:del>
          </w:p>
          <w:p w14:paraId="4A4E6E8F" w14:textId="21604425" w:rsidR="00A73A50" w:rsidDel="00B74175" w:rsidRDefault="00A73A50" w:rsidP="00BD4CCD">
            <w:pPr>
              <w:rPr>
                <w:del w:id="638" w:author="Gonzalo Pedrotti" w:date="2019-05-17T12:27:00Z"/>
              </w:rPr>
            </w:pPr>
          </w:p>
          <w:p w14:paraId="63BBF4C9" w14:textId="4B71F5EF" w:rsidR="00A73A50" w:rsidDel="00B74175" w:rsidRDefault="00A73A50" w:rsidP="00BD4CCD">
            <w:pPr>
              <w:rPr>
                <w:del w:id="639" w:author="Gonzalo Pedrotti" w:date="2019-05-17T12:27:00Z"/>
              </w:rPr>
            </w:pPr>
            <w:del w:id="640" w:author="Gonzalo Pedrotti" w:date="2019-05-17T12:27:00Z">
              <w:r w:rsidDel="00B74175">
                <w:delText>1.1.2.</w:delText>
              </w:r>
              <w:r w:rsidR="00AF0643" w:rsidDel="00B74175">
                <w:delText>1</w:delText>
              </w:r>
              <w:r w:rsidDel="00B74175">
                <w:delText>.1 Identificación de interesados</w:delText>
              </w:r>
            </w:del>
          </w:p>
          <w:p w14:paraId="3DF4322D" w14:textId="1A2CB110" w:rsidR="00AF0643" w:rsidRPr="0076354E" w:rsidDel="00B74175" w:rsidRDefault="00AF0643" w:rsidP="00BD4CCD">
            <w:pPr>
              <w:pStyle w:val="Prrafodelista"/>
              <w:numPr>
                <w:ilvl w:val="4"/>
                <w:numId w:val="29"/>
              </w:numPr>
              <w:rPr>
                <w:del w:id="641" w:author="Gonzalo Pedrotti" w:date="2019-05-17T12:27:00Z"/>
              </w:rPr>
            </w:pPr>
            <w:del w:id="642" w:author="Gonzalo Pedrotti" w:date="2019-05-17T12:27:00Z">
              <w:r w:rsidDel="00B74175">
                <w:delText>Descripción de los Interesados</w:delText>
              </w:r>
            </w:del>
          </w:p>
        </w:tc>
      </w:tr>
    </w:tbl>
    <w:p w14:paraId="4E310A00" w14:textId="569078DD" w:rsidR="00BD4CCD" w:rsidDel="00AD4871" w:rsidRDefault="00BD4CCD">
      <w:pPr>
        <w:jc w:val="both"/>
        <w:rPr>
          <w:del w:id="643" w:author="Gonzalo Pedrotti" w:date="2019-05-17T12:27:00Z"/>
          <w:u w:val="single"/>
        </w:rPr>
      </w:pPr>
    </w:p>
    <w:p w14:paraId="1B45B95D" w14:textId="4913D074" w:rsidR="00777D52" w:rsidRDefault="00BD4CCD">
      <w:pPr>
        <w:pStyle w:val="Prrafodelista"/>
        <w:ind w:left="360" w:firstLine="348"/>
        <w:jc w:val="both"/>
        <w:rPr>
          <w:ins w:id="644" w:author="Gonzalo Pedrotti" w:date="2019-05-17T14:03:00Z"/>
        </w:rPr>
        <w:pPrChange w:id="645" w:author="Gonzalo Pedrotti" w:date="2019-05-17T16:30:00Z">
          <w:pPr>
            <w:ind w:firstLine="360"/>
            <w:jc w:val="both"/>
          </w:pPr>
        </w:pPrChange>
      </w:pPr>
      <w:del w:id="646" w:author="Gonzalo Pedrotti" w:date="2019-05-17T16:23:00Z">
        <w:r w:rsidRPr="00BD4CCD" w:rsidDel="00D55EE0">
          <w:rPr>
            <w:u w:val="single"/>
          </w:rPr>
          <w:delText>1.3</w:delText>
        </w:r>
        <w:commentRangeStart w:id="647"/>
        <w:r w:rsidRPr="00BD4CCD" w:rsidDel="00D55EE0">
          <w:rPr>
            <w:u w:val="single"/>
          </w:rPr>
          <w:delText xml:space="preserve">. </w:delText>
        </w:r>
        <w:r w:rsidR="004242DF" w:rsidRPr="00BD4CCD" w:rsidDel="00D55EE0">
          <w:rPr>
            <w:u w:val="single"/>
          </w:rPr>
          <w:delText>Alcance del Proyecto</w:delText>
        </w:r>
        <w:r w:rsidRPr="00BD4CCD" w:rsidDel="00D55EE0">
          <w:rPr>
            <w:u w:val="single"/>
          </w:rPr>
          <w:delText>:</w:delText>
        </w:r>
        <w:r w:rsidDel="00D55EE0">
          <w:delText xml:space="preserve"> Se describen los diccionarios pertenecientes a los entregables y paquetes de trabajo correspondientes al nivel de Alcance del Proyecto</w:delText>
        </w:r>
        <w:commentRangeEnd w:id="647"/>
        <w:r w:rsidR="00C04680" w:rsidDel="00D55EE0">
          <w:rPr>
            <w:rStyle w:val="Refdecomentario"/>
          </w:rPr>
          <w:commentReference w:id="647"/>
        </w:r>
        <w:r w:rsidDel="00D55EE0">
          <w:delText>.</w:delText>
        </w:r>
      </w:del>
    </w:p>
    <w:tbl>
      <w:tblPr>
        <w:tblStyle w:val="Tablaconcuadrcula"/>
        <w:tblpPr w:leftFromText="141" w:rightFromText="141" w:vertAnchor="text" w:horzAnchor="margin" w:tblpXSpec="center" w:tblpY="-9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E824CC" w14:paraId="269DA7EE" w14:textId="77777777" w:rsidTr="008B5956">
        <w:tc>
          <w:tcPr>
            <w:tcW w:w="3404" w:type="dxa"/>
          </w:tcPr>
          <w:p w14:paraId="2E030033" w14:textId="77777777" w:rsidR="00E824CC" w:rsidRDefault="00E824CC" w:rsidP="008B5956">
            <w:pPr>
              <w:rPr>
                <w:moveTo w:id="648" w:author="Gonzalo Pedrotti" w:date="2019-05-17T16:31:00Z"/>
              </w:rPr>
            </w:pPr>
            <w:moveToRangeStart w:id="649" w:author="Gonzalo Pedrotti" w:date="2019-05-17T16:31:00Z" w:name="move9003090"/>
            <w:moveTo w:id="650" w:author="Gonzalo Pedrotti" w:date="2019-05-17T16:31:00Z">
              <w:r>
                <w:t xml:space="preserve">ID: 1.3.1 </w:t>
              </w:r>
            </w:moveTo>
          </w:p>
        </w:tc>
        <w:tc>
          <w:tcPr>
            <w:tcW w:w="2124" w:type="dxa"/>
          </w:tcPr>
          <w:p w14:paraId="442B6BC9" w14:textId="77777777" w:rsidR="00E824CC" w:rsidRDefault="00E824CC" w:rsidP="008B5956">
            <w:pPr>
              <w:rPr>
                <w:moveTo w:id="651" w:author="Gonzalo Pedrotti" w:date="2019-05-17T16:31:00Z"/>
              </w:rPr>
            </w:pPr>
            <w:moveTo w:id="652" w:author="Gonzalo Pedrotti" w:date="2019-05-17T16:31:00Z">
              <w:r>
                <w:t>Cuenta Control: 1.3</w:t>
              </w:r>
            </w:moveTo>
          </w:p>
        </w:tc>
        <w:tc>
          <w:tcPr>
            <w:tcW w:w="2123" w:type="dxa"/>
          </w:tcPr>
          <w:p w14:paraId="50D2CDE4" w14:textId="77777777" w:rsidR="00E824CC" w:rsidRDefault="00E824CC" w:rsidP="008B5956">
            <w:pPr>
              <w:rPr>
                <w:moveTo w:id="653" w:author="Gonzalo Pedrotti" w:date="2019-05-17T16:31:00Z"/>
              </w:rPr>
            </w:pPr>
            <w:moveTo w:id="654" w:author="Gonzalo Pedrotti" w:date="2019-05-17T16:31:00Z">
              <w:r>
                <w:t>Última Actualización: 27-04-2019</w:t>
              </w:r>
            </w:moveTo>
          </w:p>
        </w:tc>
        <w:tc>
          <w:tcPr>
            <w:tcW w:w="3684" w:type="dxa"/>
          </w:tcPr>
          <w:p w14:paraId="423195CB" w14:textId="77777777" w:rsidR="00E824CC" w:rsidRDefault="00E824CC" w:rsidP="008B5956">
            <w:pPr>
              <w:rPr>
                <w:moveTo w:id="655" w:author="Gonzalo Pedrotti" w:date="2019-05-17T16:31:00Z"/>
              </w:rPr>
            </w:pPr>
            <w:moveTo w:id="656" w:author="Gonzalo Pedrotti" w:date="2019-05-17T16:31:00Z">
              <w:r>
                <w:t>Responsable:</w:t>
              </w:r>
            </w:moveTo>
          </w:p>
          <w:p w14:paraId="034C7127" w14:textId="77777777" w:rsidR="00E824CC" w:rsidRDefault="00E824CC" w:rsidP="008B5956">
            <w:pPr>
              <w:rPr>
                <w:moveTo w:id="657" w:author="Gonzalo Pedrotti" w:date="2019-05-17T16:31:00Z"/>
              </w:rPr>
            </w:pPr>
            <w:moveTo w:id="658" w:author="Gonzalo Pedrotti" w:date="2019-05-17T16:31:00Z">
              <w:r>
                <w:t>Equipo de Proyecto</w:t>
              </w:r>
            </w:moveTo>
          </w:p>
        </w:tc>
      </w:tr>
      <w:tr w:rsidR="00E824CC" w14:paraId="7D7AB01F" w14:textId="77777777" w:rsidTr="008B5956">
        <w:trPr>
          <w:trHeight w:val="402"/>
        </w:trPr>
        <w:tc>
          <w:tcPr>
            <w:tcW w:w="11335" w:type="dxa"/>
            <w:gridSpan w:val="4"/>
          </w:tcPr>
          <w:p w14:paraId="0940293D" w14:textId="77777777" w:rsidR="00E824CC" w:rsidRDefault="00E824CC" w:rsidP="008B5956">
            <w:pPr>
              <w:rPr>
                <w:moveTo w:id="659" w:author="Gonzalo Pedrotti" w:date="2019-05-17T16:31:00Z"/>
              </w:rPr>
            </w:pPr>
            <w:moveTo w:id="660" w:author="Gonzalo Pedrotti" w:date="2019-05-17T16:31:00Z">
              <w:r>
                <w:t>Nombre: Estudio del Ámbito del Proyecto</w:t>
              </w:r>
            </w:moveTo>
          </w:p>
        </w:tc>
      </w:tr>
      <w:tr w:rsidR="00E824CC" w14:paraId="7524EC30" w14:textId="77777777" w:rsidTr="008B5956">
        <w:trPr>
          <w:trHeight w:val="705"/>
        </w:trPr>
        <w:tc>
          <w:tcPr>
            <w:tcW w:w="11335" w:type="dxa"/>
            <w:gridSpan w:val="4"/>
          </w:tcPr>
          <w:p w14:paraId="66C3807B" w14:textId="77777777" w:rsidR="00E824CC" w:rsidRDefault="00E824CC" w:rsidP="008B5956">
            <w:pPr>
              <w:rPr>
                <w:moveTo w:id="661" w:author="Gonzalo Pedrotti" w:date="2019-05-17T16:31:00Z"/>
              </w:rPr>
            </w:pPr>
            <w:moveTo w:id="662" w:author="Gonzalo Pedrotti" w:date="2019-05-17T16:31:00Z">
              <w:r>
                <w:t>Entregable: el entregable correspondiente a dicho componente es el documento que describe el estudio del ámbito del proyecto</w:t>
              </w:r>
            </w:moveTo>
          </w:p>
        </w:tc>
      </w:tr>
      <w:tr w:rsidR="00E824CC" w14:paraId="0CEAB67B" w14:textId="77777777" w:rsidTr="008B5956">
        <w:trPr>
          <w:trHeight w:val="702"/>
        </w:trPr>
        <w:tc>
          <w:tcPr>
            <w:tcW w:w="11335" w:type="dxa"/>
            <w:gridSpan w:val="4"/>
          </w:tcPr>
          <w:p w14:paraId="2485D0CB" w14:textId="77777777" w:rsidR="00E824CC" w:rsidRPr="006A60A4" w:rsidRDefault="00E824CC" w:rsidP="008B5956">
            <w:pPr>
              <w:rPr>
                <w:moveTo w:id="663" w:author="Gonzalo Pedrotti" w:date="2019-05-17T16:31:00Z"/>
                <w:rFonts w:cstheme="minorHAnsi"/>
              </w:rPr>
            </w:pPr>
            <w:moveTo w:id="664" w:author="Gonzalo Pedrotti" w:date="2019-05-17T16:31:00Z">
              <w:r>
                <w:t>Descripción: El estudio del ámbito del proyecto especifica</w:t>
              </w:r>
              <w:r w:rsidRPr="006A60A4"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</w:rPr>
                <w:t>cómo se conforma el sector o el ámbito al cual está destinado nuestro proyecto</w:t>
              </w:r>
            </w:moveTo>
          </w:p>
          <w:p w14:paraId="3CA7D031" w14:textId="77777777" w:rsidR="00E824CC" w:rsidRDefault="00E824CC" w:rsidP="008B5956">
            <w:pPr>
              <w:rPr>
                <w:moveTo w:id="665" w:author="Gonzalo Pedrotti" w:date="2019-05-17T16:31:00Z"/>
              </w:rPr>
            </w:pPr>
          </w:p>
        </w:tc>
      </w:tr>
      <w:tr w:rsidR="00E824CC" w14:paraId="5CCC7597" w14:textId="77777777" w:rsidTr="008B5956">
        <w:tc>
          <w:tcPr>
            <w:tcW w:w="11335" w:type="dxa"/>
            <w:gridSpan w:val="4"/>
          </w:tcPr>
          <w:p w14:paraId="23673586" w14:textId="77777777" w:rsidR="00E824CC" w:rsidRDefault="00E824CC" w:rsidP="008B5956">
            <w:pPr>
              <w:rPr>
                <w:moveTo w:id="666" w:author="Gonzalo Pedrotti" w:date="2019-05-17T16:31:00Z"/>
              </w:rPr>
            </w:pPr>
            <w:moveTo w:id="667" w:author="Gonzalo Pedrotti" w:date="2019-05-17T16:31:00Z">
              <w:r>
                <w:t xml:space="preserve">Criterio de aceptación: </w:t>
              </w:r>
            </w:moveTo>
          </w:p>
          <w:p w14:paraId="497D08EE" w14:textId="77777777" w:rsidR="00E824CC" w:rsidRDefault="00E824CC" w:rsidP="008B5956">
            <w:pPr>
              <w:rPr>
                <w:moveTo w:id="668" w:author="Gonzalo Pedrotti" w:date="2019-05-17T16:31:00Z"/>
              </w:rPr>
            </w:pPr>
            <w:moveTo w:id="669" w:author="Gonzalo Pedrotti" w:date="2019-05-17T16:31:00Z">
              <w:r>
                <w:t>Nombramiento y descripción del sector o ámbito al cual está destinado el proyecto y las características principales del mismo, incluyendo además un análisis del proyecto dentro de ese ámbito</w:t>
              </w:r>
            </w:moveTo>
          </w:p>
        </w:tc>
      </w:tr>
      <w:tr w:rsidR="00E824CC" w14:paraId="56D8B8C6" w14:textId="77777777" w:rsidTr="008B5956">
        <w:tc>
          <w:tcPr>
            <w:tcW w:w="11335" w:type="dxa"/>
            <w:gridSpan w:val="4"/>
          </w:tcPr>
          <w:p w14:paraId="2AC8079C" w14:textId="77777777" w:rsidR="00E824CC" w:rsidRDefault="00E824CC" w:rsidP="008B5956">
            <w:pPr>
              <w:rPr>
                <w:moveTo w:id="670" w:author="Gonzalo Pedrotti" w:date="2019-05-17T16:31:00Z"/>
              </w:rPr>
            </w:pPr>
            <w:moveTo w:id="671" w:author="Gonzalo Pedrotti" w:date="2019-05-17T16:31:00Z">
              <w:r>
                <w:t>Recursos Asignados: Para completar dicho trabajo se requiere de la participación de todos los integrantes del equipo y dos notebooks</w:t>
              </w:r>
            </w:moveTo>
          </w:p>
        </w:tc>
      </w:tr>
      <w:tr w:rsidR="00E824CC" w14:paraId="40D40651" w14:textId="77777777" w:rsidTr="008B5956">
        <w:tc>
          <w:tcPr>
            <w:tcW w:w="11335" w:type="dxa"/>
            <w:gridSpan w:val="4"/>
          </w:tcPr>
          <w:p w14:paraId="53355A3F" w14:textId="77777777" w:rsidR="00E824CC" w:rsidRDefault="00E824CC" w:rsidP="008B5956">
            <w:pPr>
              <w:rPr>
                <w:moveTo w:id="672" w:author="Gonzalo Pedrotti" w:date="2019-05-17T16:31:00Z"/>
              </w:rPr>
            </w:pPr>
            <w:moveTo w:id="673" w:author="Gonzalo Pedrotti" w:date="2019-05-17T16:31:00Z">
              <w:r>
                <w:t>Duración: 6 días.  Fecha de inicio: 15/04/2019.     Fecha de Finalización: 21/04/2019</w:t>
              </w:r>
            </w:moveTo>
          </w:p>
        </w:tc>
      </w:tr>
      <w:tr w:rsidR="00E824CC" w14:paraId="4527C4D2" w14:textId="77777777" w:rsidTr="008B5956">
        <w:trPr>
          <w:trHeight w:val="1389"/>
        </w:trPr>
        <w:tc>
          <w:tcPr>
            <w:tcW w:w="11335" w:type="dxa"/>
            <w:gridSpan w:val="4"/>
          </w:tcPr>
          <w:p w14:paraId="21032CB1" w14:textId="77777777" w:rsidR="00E824CC" w:rsidRDefault="00E824CC" w:rsidP="008B5956">
            <w:pPr>
              <w:rPr>
                <w:moveTo w:id="674" w:author="Gonzalo Pedrotti" w:date="2019-05-17T16:31:00Z"/>
              </w:rPr>
            </w:pPr>
            <w:moveTo w:id="675" w:author="Gonzalo Pedrotti" w:date="2019-05-17T16:31:00Z">
              <w:r>
                <w:t xml:space="preserve">Hitos: </w:t>
              </w:r>
            </w:moveTo>
          </w:p>
          <w:p w14:paraId="11D63EEC" w14:textId="77777777" w:rsidR="00E824CC" w:rsidRDefault="00E824CC" w:rsidP="008B5956">
            <w:pPr>
              <w:rPr>
                <w:moveTo w:id="676" w:author="Gonzalo Pedrotti" w:date="2019-05-17T16:31:00Z"/>
              </w:rPr>
            </w:pPr>
            <w:moveTo w:id="677" w:author="Gonzalo Pedrotti" w:date="2019-05-17T16:31:00Z">
              <w:r>
                <w:t>15/04/2019 – Panorama del agro descripto</w:t>
              </w:r>
            </w:moveTo>
          </w:p>
          <w:p w14:paraId="6338952F" w14:textId="77777777" w:rsidR="00E824CC" w:rsidRDefault="00E824CC" w:rsidP="008B5956">
            <w:pPr>
              <w:rPr>
                <w:moveTo w:id="678" w:author="Gonzalo Pedrotti" w:date="2019-05-17T16:31:00Z"/>
              </w:rPr>
            </w:pPr>
            <w:moveTo w:id="679" w:author="Gonzalo Pedrotti" w:date="2019-05-17T16:31:00Z">
              <w:r>
                <w:t>16/04/2019 – Laboreos en agricultura definidos</w:t>
              </w:r>
            </w:moveTo>
          </w:p>
          <w:p w14:paraId="0CC027C9" w14:textId="77777777" w:rsidR="00E824CC" w:rsidRDefault="00E824CC" w:rsidP="008B5956">
            <w:pPr>
              <w:rPr>
                <w:moveTo w:id="680" w:author="Gonzalo Pedrotti" w:date="2019-05-17T16:31:00Z"/>
              </w:rPr>
            </w:pPr>
            <w:moveTo w:id="681" w:author="Gonzalo Pedrotti" w:date="2019-05-17T16:31:00Z">
              <w:r>
                <w:t xml:space="preserve">17/04/2019 – Análisis FODA realizado </w:t>
              </w:r>
            </w:moveTo>
          </w:p>
          <w:p w14:paraId="42C2F939" w14:textId="77777777" w:rsidR="00E824CC" w:rsidRDefault="00E824CC" w:rsidP="008B5956">
            <w:pPr>
              <w:rPr>
                <w:moveTo w:id="682" w:author="Gonzalo Pedrotti" w:date="2019-05-17T16:31:00Z"/>
              </w:rPr>
            </w:pPr>
            <w:moveTo w:id="683" w:author="Gonzalo Pedrotti" w:date="2019-05-17T16:31:00Z">
              <w:r>
                <w:t>21/04/2019 – Estudio de competencia concluido</w:t>
              </w:r>
            </w:moveTo>
          </w:p>
          <w:p w14:paraId="4CDFEA2E" w14:textId="77777777" w:rsidR="00E824CC" w:rsidRDefault="00E824CC" w:rsidP="008B5956">
            <w:pPr>
              <w:rPr>
                <w:moveTo w:id="684" w:author="Gonzalo Pedrotti" w:date="2019-05-17T16:31:00Z"/>
              </w:rPr>
            </w:pPr>
          </w:p>
        </w:tc>
      </w:tr>
      <w:tr w:rsidR="00E824CC" w14:paraId="744D98B5" w14:textId="77777777" w:rsidTr="008B5956">
        <w:trPr>
          <w:trHeight w:val="1356"/>
        </w:trPr>
        <w:tc>
          <w:tcPr>
            <w:tcW w:w="11335" w:type="dxa"/>
            <w:gridSpan w:val="4"/>
          </w:tcPr>
          <w:p w14:paraId="21B68B86" w14:textId="77777777" w:rsidR="00E824CC" w:rsidRDefault="00E824CC" w:rsidP="008B5956">
            <w:pPr>
              <w:rPr>
                <w:moveTo w:id="685" w:author="Gonzalo Pedrotti" w:date="2019-05-17T16:31:00Z"/>
              </w:rPr>
            </w:pPr>
            <w:moveTo w:id="686" w:author="Gonzalo Pedrotti" w:date="2019-05-17T16:31:00Z">
              <w:r>
                <w:t>Lista de Paquetes de Trabajo:</w:t>
              </w:r>
            </w:moveTo>
          </w:p>
          <w:p w14:paraId="73136859" w14:textId="77777777" w:rsidR="00E824CC" w:rsidRDefault="00E824CC" w:rsidP="008B5956">
            <w:pPr>
              <w:rPr>
                <w:moveTo w:id="687" w:author="Gonzalo Pedrotti" w:date="2019-05-17T16:31:00Z"/>
              </w:rPr>
            </w:pPr>
            <w:moveTo w:id="688" w:author="Gonzalo Pedrotti" w:date="2019-05-17T16:31:00Z">
              <w:r>
                <w:t xml:space="preserve">1.3.1.1 </w:t>
              </w:r>
              <w:r w:rsidRPr="007747EE">
                <w:t>Descripción del Panorama del Agro</w:t>
              </w:r>
            </w:moveTo>
          </w:p>
          <w:p w14:paraId="4A9701E9" w14:textId="77777777" w:rsidR="00E824CC" w:rsidRDefault="00E824CC" w:rsidP="008B5956">
            <w:pPr>
              <w:rPr>
                <w:moveTo w:id="689" w:author="Gonzalo Pedrotti" w:date="2019-05-17T16:31:00Z"/>
              </w:rPr>
            </w:pPr>
            <w:moveTo w:id="690" w:author="Gonzalo Pedrotti" w:date="2019-05-17T16:31:00Z">
              <w:r w:rsidRPr="007747EE">
                <w:t>1.3.1.2 Definición de Laboreos en Agricultura</w:t>
              </w:r>
            </w:moveTo>
          </w:p>
          <w:p w14:paraId="1E3130EC" w14:textId="77777777" w:rsidR="00E824CC" w:rsidRDefault="00E824CC" w:rsidP="008B5956">
            <w:pPr>
              <w:rPr>
                <w:moveTo w:id="691" w:author="Gonzalo Pedrotti" w:date="2019-05-17T16:31:00Z"/>
              </w:rPr>
            </w:pPr>
            <w:moveTo w:id="692" w:author="Gonzalo Pedrotti" w:date="2019-05-17T16:31:00Z">
              <w:r w:rsidRPr="007747EE">
                <w:t>1.3.1.3 Análisis FODA</w:t>
              </w:r>
            </w:moveTo>
          </w:p>
          <w:p w14:paraId="602E8913" w14:textId="77777777" w:rsidR="00E824CC" w:rsidRDefault="00E824CC" w:rsidP="008B5956">
            <w:pPr>
              <w:rPr>
                <w:moveTo w:id="693" w:author="Gonzalo Pedrotti" w:date="2019-05-17T16:31:00Z"/>
              </w:rPr>
            </w:pPr>
            <w:moveTo w:id="694" w:author="Gonzalo Pedrotti" w:date="2019-05-17T16:31:00Z">
              <w:r w:rsidRPr="007747EE">
                <w:t>1.3.1.4 Estudio de Competencia</w:t>
              </w:r>
            </w:moveTo>
          </w:p>
        </w:tc>
      </w:tr>
      <w:moveToRangeEnd w:id="649"/>
    </w:tbl>
    <w:p w14:paraId="2E910133" w14:textId="09582D1F" w:rsidR="00B74175" w:rsidRPr="004E725A" w:rsidDel="00E824CC" w:rsidRDefault="00B74175">
      <w:pPr>
        <w:pStyle w:val="Prrafodelista"/>
        <w:ind w:left="660"/>
        <w:jc w:val="both"/>
        <w:rPr>
          <w:del w:id="695" w:author="Gonzalo Pedrotti" w:date="2019-05-17T16:31:00Z"/>
        </w:rPr>
        <w:pPrChange w:id="696" w:author="Gonzalo Pedrotti" w:date="2019-05-17T12:32:00Z">
          <w:pPr/>
        </w:pPrChange>
      </w:pPr>
    </w:p>
    <w:tbl>
      <w:tblPr>
        <w:tblStyle w:val="Tablaconcuadrcula"/>
        <w:tblpPr w:leftFromText="141" w:rightFromText="141" w:vertAnchor="text" w:horzAnchor="margin" w:tblpXSpec="center" w:tblpY="-9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4E725A" w:rsidDel="0017757C" w14:paraId="3F3C2838" w14:textId="0D22FDF3" w:rsidTr="004E725A">
        <w:trPr>
          <w:del w:id="697" w:author="Gonzalo Pedrotti" w:date="2019-05-17T16:36:00Z"/>
        </w:trPr>
        <w:tc>
          <w:tcPr>
            <w:tcW w:w="3404" w:type="dxa"/>
          </w:tcPr>
          <w:p w14:paraId="31712C2D" w14:textId="1DB192DC" w:rsidR="004E725A" w:rsidDel="0017757C" w:rsidRDefault="004E725A" w:rsidP="004E725A">
            <w:pPr>
              <w:rPr>
                <w:del w:id="698" w:author="Gonzalo Pedrotti" w:date="2019-05-17T16:36:00Z"/>
                <w:moveFrom w:id="699" w:author="Gonzalo Pedrotti" w:date="2019-05-17T16:31:00Z"/>
              </w:rPr>
            </w:pPr>
            <w:moveFromRangeStart w:id="700" w:author="Gonzalo Pedrotti" w:date="2019-05-17T16:31:00Z" w:name="move9003090"/>
            <w:moveFrom w:id="701" w:author="Gonzalo Pedrotti" w:date="2019-05-17T16:31:00Z">
              <w:del w:id="702" w:author="Gonzalo Pedrotti" w:date="2019-05-17T16:36:00Z">
                <w:r w:rsidDel="0017757C">
                  <w:delText xml:space="preserve">ID: 1.3.1 </w:delText>
                </w:r>
              </w:del>
            </w:moveFrom>
          </w:p>
        </w:tc>
        <w:tc>
          <w:tcPr>
            <w:tcW w:w="2124" w:type="dxa"/>
          </w:tcPr>
          <w:p w14:paraId="5DB89648" w14:textId="405BC9DA" w:rsidR="004E725A" w:rsidDel="0017757C" w:rsidRDefault="004E725A" w:rsidP="004E725A">
            <w:pPr>
              <w:rPr>
                <w:del w:id="703" w:author="Gonzalo Pedrotti" w:date="2019-05-17T16:36:00Z"/>
                <w:moveFrom w:id="704" w:author="Gonzalo Pedrotti" w:date="2019-05-17T16:31:00Z"/>
              </w:rPr>
            </w:pPr>
            <w:moveFrom w:id="705" w:author="Gonzalo Pedrotti" w:date="2019-05-17T16:31:00Z">
              <w:del w:id="706" w:author="Gonzalo Pedrotti" w:date="2019-05-17T16:36:00Z">
                <w:r w:rsidDel="0017757C">
                  <w:delText>Cuenta Control: 1.3</w:delText>
                </w:r>
              </w:del>
            </w:moveFrom>
          </w:p>
        </w:tc>
        <w:tc>
          <w:tcPr>
            <w:tcW w:w="2123" w:type="dxa"/>
          </w:tcPr>
          <w:p w14:paraId="0D6A437E" w14:textId="1C5B986C" w:rsidR="004E725A" w:rsidDel="0017757C" w:rsidRDefault="004E725A" w:rsidP="004E725A">
            <w:pPr>
              <w:rPr>
                <w:del w:id="707" w:author="Gonzalo Pedrotti" w:date="2019-05-17T16:36:00Z"/>
                <w:moveFrom w:id="708" w:author="Gonzalo Pedrotti" w:date="2019-05-17T16:31:00Z"/>
              </w:rPr>
            </w:pPr>
            <w:moveFrom w:id="709" w:author="Gonzalo Pedrotti" w:date="2019-05-17T16:31:00Z">
              <w:del w:id="710" w:author="Gonzalo Pedrotti" w:date="2019-05-17T16:36:00Z">
                <w:r w:rsidDel="0017757C">
                  <w:delText>Última Actualización: 27-04-2019</w:delText>
                </w:r>
              </w:del>
            </w:moveFrom>
          </w:p>
        </w:tc>
        <w:tc>
          <w:tcPr>
            <w:tcW w:w="3684" w:type="dxa"/>
          </w:tcPr>
          <w:p w14:paraId="40ABEB80" w14:textId="52966A27" w:rsidR="004E725A" w:rsidDel="0017757C" w:rsidRDefault="004E725A" w:rsidP="004E725A">
            <w:pPr>
              <w:rPr>
                <w:del w:id="711" w:author="Gonzalo Pedrotti" w:date="2019-05-17T16:36:00Z"/>
                <w:moveFrom w:id="712" w:author="Gonzalo Pedrotti" w:date="2019-05-17T16:31:00Z"/>
              </w:rPr>
            </w:pPr>
            <w:moveFrom w:id="713" w:author="Gonzalo Pedrotti" w:date="2019-05-17T16:31:00Z">
              <w:del w:id="714" w:author="Gonzalo Pedrotti" w:date="2019-05-17T16:36:00Z">
                <w:r w:rsidDel="0017757C">
                  <w:delText>Responsable:</w:delText>
                </w:r>
              </w:del>
            </w:moveFrom>
          </w:p>
          <w:p w14:paraId="1E766638" w14:textId="00F3341D" w:rsidR="004E725A" w:rsidDel="0017757C" w:rsidRDefault="004E725A" w:rsidP="004E725A">
            <w:pPr>
              <w:rPr>
                <w:del w:id="715" w:author="Gonzalo Pedrotti" w:date="2019-05-17T16:36:00Z"/>
                <w:moveFrom w:id="716" w:author="Gonzalo Pedrotti" w:date="2019-05-17T16:31:00Z"/>
              </w:rPr>
            </w:pPr>
            <w:moveFrom w:id="717" w:author="Gonzalo Pedrotti" w:date="2019-05-17T16:31:00Z">
              <w:del w:id="718" w:author="Gonzalo Pedrotti" w:date="2019-05-17T16:36:00Z">
                <w:r w:rsidDel="0017757C">
                  <w:delText>Equipo de Proyecto</w:delText>
                </w:r>
              </w:del>
            </w:moveFrom>
          </w:p>
        </w:tc>
      </w:tr>
      <w:tr w:rsidR="004E725A" w:rsidDel="0017757C" w14:paraId="7E758541" w14:textId="31DB3165" w:rsidTr="004E725A">
        <w:trPr>
          <w:trHeight w:val="402"/>
          <w:del w:id="719" w:author="Gonzalo Pedrotti" w:date="2019-05-17T16:36:00Z"/>
        </w:trPr>
        <w:tc>
          <w:tcPr>
            <w:tcW w:w="11335" w:type="dxa"/>
            <w:gridSpan w:val="4"/>
          </w:tcPr>
          <w:p w14:paraId="01DFB6D4" w14:textId="12751CB6" w:rsidR="004E725A" w:rsidDel="0017757C" w:rsidRDefault="004E725A" w:rsidP="004E725A">
            <w:pPr>
              <w:rPr>
                <w:del w:id="720" w:author="Gonzalo Pedrotti" w:date="2019-05-17T16:36:00Z"/>
                <w:moveFrom w:id="721" w:author="Gonzalo Pedrotti" w:date="2019-05-17T16:31:00Z"/>
              </w:rPr>
            </w:pPr>
            <w:moveFrom w:id="722" w:author="Gonzalo Pedrotti" w:date="2019-05-17T16:31:00Z">
              <w:del w:id="723" w:author="Gonzalo Pedrotti" w:date="2019-05-17T16:36:00Z">
                <w:r w:rsidDel="0017757C">
                  <w:delText xml:space="preserve">Nombre: Estudio del </w:delText>
                </w:r>
                <w:r w:rsidR="00BD4CCD" w:rsidDel="0017757C">
                  <w:delText>Ámbito</w:delText>
                </w:r>
                <w:r w:rsidDel="0017757C">
                  <w:delText xml:space="preserve"> del Proyecto</w:delText>
                </w:r>
              </w:del>
            </w:moveFrom>
          </w:p>
        </w:tc>
      </w:tr>
      <w:tr w:rsidR="004E725A" w:rsidDel="0017757C" w14:paraId="1B01B008" w14:textId="22606F00" w:rsidTr="004E725A">
        <w:trPr>
          <w:trHeight w:val="705"/>
          <w:del w:id="724" w:author="Gonzalo Pedrotti" w:date="2019-05-17T16:36:00Z"/>
        </w:trPr>
        <w:tc>
          <w:tcPr>
            <w:tcW w:w="11335" w:type="dxa"/>
            <w:gridSpan w:val="4"/>
          </w:tcPr>
          <w:p w14:paraId="7D860F30" w14:textId="4102C586" w:rsidR="004E725A" w:rsidDel="0017757C" w:rsidRDefault="004E725A" w:rsidP="004E725A">
            <w:pPr>
              <w:rPr>
                <w:del w:id="725" w:author="Gonzalo Pedrotti" w:date="2019-05-17T16:36:00Z"/>
                <w:moveFrom w:id="726" w:author="Gonzalo Pedrotti" w:date="2019-05-17T16:31:00Z"/>
              </w:rPr>
            </w:pPr>
            <w:moveFrom w:id="727" w:author="Gonzalo Pedrotti" w:date="2019-05-17T16:31:00Z">
              <w:del w:id="728" w:author="Gonzalo Pedrotti" w:date="2019-05-17T16:36:00Z">
                <w:r w:rsidDel="0017757C">
                  <w:delText>Entregable: el entregable correspondiente a dicho componente es el documento que describe el estudio del ámbito del proyecto</w:delText>
                </w:r>
              </w:del>
            </w:moveFrom>
          </w:p>
        </w:tc>
      </w:tr>
      <w:tr w:rsidR="004E725A" w:rsidDel="0017757C" w14:paraId="6C979B83" w14:textId="53541858" w:rsidTr="004E725A">
        <w:trPr>
          <w:trHeight w:val="702"/>
          <w:del w:id="729" w:author="Gonzalo Pedrotti" w:date="2019-05-17T16:36:00Z"/>
        </w:trPr>
        <w:tc>
          <w:tcPr>
            <w:tcW w:w="11335" w:type="dxa"/>
            <w:gridSpan w:val="4"/>
          </w:tcPr>
          <w:p w14:paraId="2ACAE5AB" w14:textId="6BCDD22E" w:rsidR="004E725A" w:rsidRPr="006A60A4" w:rsidDel="0017757C" w:rsidRDefault="004E725A" w:rsidP="004E725A">
            <w:pPr>
              <w:rPr>
                <w:del w:id="730" w:author="Gonzalo Pedrotti" w:date="2019-05-17T16:36:00Z"/>
                <w:moveFrom w:id="731" w:author="Gonzalo Pedrotti" w:date="2019-05-17T16:31:00Z"/>
                <w:rFonts w:cstheme="minorHAnsi"/>
              </w:rPr>
            </w:pPr>
            <w:moveFrom w:id="732" w:author="Gonzalo Pedrotti" w:date="2019-05-17T16:31:00Z">
              <w:del w:id="733" w:author="Gonzalo Pedrotti" w:date="2019-05-17T16:36:00Z">
                <w:r w:rsidDel="0017757C">
                  <w:delText>Descripción: El estudio del ámbito del proyecto especifica</w:delText>
                </w:r>
                <w:r w:rsidRPr="006A60A4" w:rsidDel="0017757C">
                  <w:rPr>
                    <w:rFonts w:cstheme="minorHAnsi"/>
                  </w:rPr>
                  <w:delText xml:space="preserve"> </w:delText>
                </w:r>
                <w:r w:rsidDel="0017757C">
                  <w:rPr>
                    <w:rFonts w:cstheme="minorHAnsi"/>
                  </w:rPr>
                  <w:delText>cómo se conforma el sector o el ámbito al cual está destinado nuestro proyecto</w:delText>
                </w:r>
              </w:del>
            </w:moveFrom>
          </w:p>
          <w:p w14:paraId="44D9A4E4" w14:textId="688F0F8A" w:rsidR="004E725A" w:rsidDel="0017757C" w:rsidRDefault="004E725A" w:rsidP="004E725A">
            <w:pPr>
              <w:rPr>
                <w:del w:id="734" w:author="Gonzalo Pedrotti" w:date="2019-05-17T16:36:00Z"/>
                <w:moveFrom w:id="735" w:author="Gonzalo Pedrotti" w:date="2019-05-17T16:31:00Z"/>
              </w:rPr>
            </w:pPr>
          </w:p>
        </w:tc>
      </w:tr>
      <w:tr w:rsidR="004E725A" w:rsidDel="0017757C" w14:paraId="3AADB6A5" w14:textId="3BA79485" w:rsidTr="004E725A">
        <w:trPr>
          <w:del w:id="736" w:author="Gonzalo Pedrotti" w:date="2019-05-17T16:36:00Z"/>
        </w:trPr>
        <w:tc>
          <w:tcPr>
            <w:tcW w:w="11335" w:type="dxa"/>
            <w:gridSpan w:val="4"/>
          </w:tcPr>
          <w:p w14:paraId="0F35E4E2" w14:textId="2A840897" w:rsidR="004E725A" w:rsidDel="0017757C" w:rsidRDefault="004E725A" w:rsidP="004E725A">
            <w:pPr>
              <w:rPr>
                <w:del w:id="737" w:author="Gonzalo Pedrotti" w:date="2019-05-17T16:36:00Z"/>
                <w:moveFrom w:id="738" w:author="Gonzalo Pedrotti" w:date="2019-05-17T16:31:00Z"/>
              </w:rPr>
            </w:pPr>
            <w:moveFrom w:id="739" w:author="Gonzalo Pedrotti" w:date="2019-05-17T16:31:00Z">
              <w:del w:id="740" w:author="Gonzalo Pedrotti" w:date="2019-05-17T16:36:00Z">
                <w:r w:rsidDel="0017757C">
                  <w:delText xml:space="preserve">Criterio de aceptación: </w:delText>
                </w:r>
              </w:del>
            </w:moveFrom>
          </w:p>
          <w:p w14:paraId="219A61FC" w14:textId="5C36C16F" w:rsidR="004E725A" w:rsidDel="0017757C" w:rsidRDefault="004E725A" w:rsidP="004E725A">
            <w:pPr>
              <w:rPr>
                <w:del w:id="741" w:author="Gonzalo Pedrotti" w:date="2019-05-17T16:36:00Z"/>
                <w:moveFrom w:id="742" w:author="Gonzalo Pedrotti" w:date="2019-05-17T16:31:00Z"/>
              </w:rPr>
            </w:pPr>
            <w:moveFrom w:id="743" w:author="Gonzalo Pedrotti" w:date="2019-05-17T16:31:00Z">
              <w:del w:id="744" w:author="Gonzalo Pedrotti" w:date="2019-05-17T16:36:00Z">
                <w:r w:rsidDel="0017757C">
                  <w:delText>Nombramiento y descripción del sector o ámbito al cual está destinado el proyecto y las características principales del mismo, incluyendo además un análisis del proyecto dentro de ese ámbito</w:delText>
                </w:r>
              </w:del>
            </w:moveFrom>
          </w:p>
        </w:tc>
      </w:tr>
      <w:tr w:rsidR="004E725A" w:rsidDel="0017757C" w14:paraId="2839CDC2" w14:textId="4BC82BA1" w:rsidTr="004E725A">
        <w:trPr>
          <w:del w:id="745" w:author="Gonzalo Pedrotti" w:date="2019-05-17T16:36:00Z"/>
        </w:trPr>
        <w:tc>
          <w:tcPr>
            <w:tcW w:w="11335" w:type="dxa"/>
            <w:gridSpan w:val="4"/>
          </w:tcPr>
          <w:p w14:paraId="3544B753" w14:textId="26F979F3" w:rsidR="004E725A" w:rsidDel="0017757C" w:rsidRDefault="004E725A" w:rsidP="004E725A">
            <w:pPr>
              <w:rPr>
                <w:del w:id="746" w:author="Gonzalo Pedrotti" w:date="2019-05-17T16:36:00Z"/>
                <w:moveFrom w:id="747" w:author="Gonzalo Pedrotti" w:date="2019-05-17T16:31:00Z"/>
              </w:rPr>
            </w:pPr>
            <w:moveFrom w:id="748" w:author="Gonzalo Pedrotti" w:date="2019-05-17T16:31:00Z">
              <w:del w:id="749" w:author="Gonzalo Pedrotti" w:date="2019-05-17T16:36:00Z">
                <w:r w:rsidDel="0017757C">
                  <w:delText>Recursos Asignados: Para completar dicho trabajo se requiere de la participación de todos los integrantes del equipo y dos notebooks</w:delText>
                </w:r>
              </w:del>
            </w:moveFrom>
          </w:p>
        </w:tc>
      </w:tr>
      <w:tr w:rsidR="004E725A" w:rsidDel="0017757C" w14:paraId="67502382" w14:textId="5214171C" w:rsidTr="004E725A">
        <w:trPr>
          <w:del w:id="750" w:author="Gonzalo Pedrotti" w:date="2019-05-17T16:36:00Z"/>
        </w:trPr>
        <w:tc>
          <w:tcPr>
            <w:tcW w:w="11335" w:type="dxa"/>
            <w:gridSpan w:val="4"/>
          </w:tcPr>
          <w:p w14:paraId="4C9766D0" w14:textId="593E9CD9" w:rsidR="004E725A" w:rsidDel="0017757C" w:rsidRDefault="004E725A" w:rsidP="004E725A">
            <w:pPr>
              <w:rPr>
                <w:del w:id="751" w:author="Gonzalo Pedrotti" w:date="2019-05-17T16:36:00Z"/>
                <w:moveFrom w:id="752" w:author="Gonzalo Pedrotti" w:date="2019-05-17T16:31:00Z"/>
              </w:rPr>
            </w:pPr>
            <w:moveFrom w:id="753" w:author="Gonzalo Pedrotti" w:date="2019-05-17T16:31:00Z">
              <w:del w:id="754" w:author="Gonzalo Pedrotti" w:date="2019-05-17T16:36:00Z">
                <w:r w:rsidDel="0017757C">
                  <w:delText>Duración: 6 días.  Fecha de inicio: 15/04/2019.     Fecha de Finalización: 21/04/2019</w:delText>
                </w:r>
              </w:del>
            </w:moveFrom>
          </w:p>
        </w:tc>
      </w:tr>
      <w:tr w:rsidR="004E725A" w:rsidDel="0017757C" w14:paraId="44D3CCE3" w14:textId="676E93C5" w:rsidTr="00BD4CCD">
        <w:trPr>
          <w:trHeight w:val="1389"/>
          <w:del w:id="755" w:author="Gonzalo Pedrotti" w:date="2019-05-17T16:36:00Z"/>
        </w:trPr>
        <w:tc>
          <w:tcPr>
            <w:tcW w:w="11335" w:type="dxa"/>
            <w:gridSpan w:val="4"/>
          </w:tcPr>
          <w:p w14:paraId="086F2C4A" w14:textId="0C4F2710" w:rsidR="004E725A" w:rsidDel="0017757C" w:rsidRDefault="004E725A" w:rsidP="004E725A">
            <w:pPr>
              <w:rPr>
                <w:del w:id="756" w:author="Gonzalo Pedrotti" w:date="2019-05-17T16:36:00Z"/>
                <w:moveFrom w:id="757" w:author="Gonzalo Pedrotti" w:date="2019-05-17T16:31:00Z"/>
              </w:rPr>
            </w:pPr>
            <w:moveFrom w:id="758" w:author="Gonzalo Pedrotti" w:date="2019-05-17T16:31:00Z">
              <w:del w:id="759" w:author="Gonzalo Pedrotti" w:date="2019-05-17T16:36:00Z">
                <w:r w:rsidDel="0017757C">
                  <w:delText xml:space="preserve">Hitos: </w:delText>
                </w:r>
              </w:del>
            </w:moveFrom>
          </w:p>
          <w:p w14:paraId="2C02C23D" w14:textId="6173EE75" w:rsidR="004E725A" w:rsidDel="0017757C" w:rsidRDefault="004E725A" w:rsidP="004E725A">
            <w:pPr>
              <w:rPr>
                <w:del w:id="760" w:author="Gonzalo Pedrotti" w:date="2019-05-17T16:36:00Z"/>
                <w:moveFrom w:id="761" w:author="Gonzalo Pedrotti" w:date="2019-05-17T16:31:00Z"/>
              </w:rPr>
            </w:pPr>
            <w:moveFrom w:id="762" w:author="Gonzalo Pedrotti" w:date="2019-05-17T16:31:00Z">
              <w:del w:id="763" w:author="Gonzalo Pedrotti" w:date="2019-05-17T16:36:00Z">
                <w:r w:rsidDel="0017757C">
                  <w:delText>15/04/2019 – Panorama del agro descripto</w:delText>
                </w:r>
              </w:del>
            </w:moveFrom>
          </w:p>
          <w:p w14:paraId="00E27036" w14:textId="637B8855" w:rsidR="004E725A" w:rsidDel="0017757C" w:rsidRDefault="004E725A" w:rsidP="004E725A">
            <w:pPr>
              <w:rPr>
                <w:del w:id="764" w:author="Gonzalo Pedrotti" w:date="2019-05-17T16:36:00Z"/>
                <w:moveFrom w:id="765" w:author="Gonzalo Pedrotti" w:date="2019-05-17T16:31:00Z"/>
              </w:rPr>
            </w:pPr>
            <w:moveFrom w:id="766" w:author="Gonzalo Pedrotti" w:date="2019-05-17T16:31:00Z">
              <w:del w:id="767" w:author="Gonzalo Pedrotti" w:date="2019-05-17T16:36:00Z">
                <w:r w:rsidDel="0017757C">
                  <w:delText>16/04/2019 – Laboreos en agricultura definidos</w:delText>
                </w:r>
              </w:del>
            </w:moveFrom>
          </w:p>
          <w:p w14:paraId="09F77720" w14:textId="07A7A450" w:rsidR="004E725A" w:rsidDel="0017757C" w:rsidRDefault="004E725A" w:rsidP="004E725A">
            <w:pPr>
              <w:rPr>
                <w:del w:id="768" w:author="Gonzalo Pedrotti" w:date="2019-05-17T16:36:00Z"/>
                <w:moveFrom w:id="769" w:author="Gonzalo Pedrotti" w:date="2019-05-17T16:31:00Z"/>
              </w:rPr>
            </w:pPr>
            <w:moveFrom w:id="770" w:author="Gonzalo Pedrotti" w:date="2019-05-17T16:31:00Z">
              <w:del w:id="771" w:author="Gonzalo Pedrotti" w:date="2019-05-17T16:36:00Z">
                <w:r w:rsidDel="0017757C">
                  <w:delText xml:space="preserve">17/04/2019 – Análisis FODA realizado </w:delText>
                </w:r>
              </w:del>
            </w:moveFrom>
          </w:p>
          <w:p w14:paraId="75A1C03E" w14:textId="3EF5FEED" w:rsidR="004E725A" w:rsidDel="0017757C" w:rsidRDefault="004E725A" w:rsidP="004E725A">
            <w:pPr>
              <w:rPr>
                <w:del w:id="772" w:author="Gonzalo Pedrotti" w:date="2019-05-17T16:36:00Z"/>
                <w:moveFrom w:id="773" w:author="Gonzalo Pedrotti" w:date="2019-05-17T16:31:00Z"/>
              </w:rPr>
            </w:pPr>
            <w:moveFrom w:id="774" w:author="Gonzalo Pedrotti" w:date="2019-05-17T16:31:00Z">
              <w:del w:id="775" w:author="Gonzalo Pedrotti" w:date="2019-05-17T16:36:00Z">
                <w:r w:rsidDel="0017757C">
                  <w:delText>21/04/2019 – Estudio de competencia concluido</w:delText>
                </w:r>
              </w:del>
            </w:moveFrom>
          </w:p>
          <w:p w14:paraId="47E20482" w14:textId="67C764B0" w:rsidR="004E725A" w:rsidDel="0017757C" w:rsidRDefault="004E725A" w:rsidP="004E725A">
            <w:pPr>
              <w:rPr>
                <w:del w:id="776" w:author="Gonzalo Pedrotti" w:date="2019-05-17T16:36:00Z"/>
                <w:moveFrom w:id="777" w:author="Gonzalo Pedrotti" w:date="2019-05-17T16:31:00Z"/>
              </w:rPr>
            </w:pPr>
          </w:p>
        </w:tc>
      </w:tr>
      <w:tr w:rsidR="004E725A" w:rsidDel="0017757C" w14:paraId="0FFB5DE2" w14:textId="4AC7E05F" w:rsidTr="004E725A">
        <w:trPr>
          <w:trHeight w:val="1356"/>
          <w:del w:id="778" w:author="Gonzalo Pedrotti" w:date="2019-05-17T16:36:00Z"/>
        </w:trPr>
        <w:tc>
          <w:tcPr>
            <w:tcW w:w="11335" w:type="dxa"/>
            <w:gridSpan w:val="4"/>
          </w:tcPr>
          <w:p w14:paraId="0C4510A6" w14:textId="388870DC" w:rsidR="004E725A" w:rsidDel="0017757C" w:rsidRDefault="004E725A" w:rsidP="004E725A">
            <w:pPr>
              <w:rPr>
                <w:del w:id="779" w:author="Gonzalo Pedrotti" w:date="2019-05-17T16:36:00Z"/>
                <w:moveFrom w:id="780" w:author="Gonzalo Pedrotti" w:date="2019-05-17T16:31:00Z"/>
              </w:rPr>
            </w:pPr>
            <w:moveFrom w:id="781" w:author="Gonzalo Pedrotti" w:date="2019-05-17T16:31:00Z">
              <w:del w:id="782" w:author="Gonzalo Pedrotti" w:date="2019-05-17T16:36:00Z">
                <w:r w:rsidDel="0017757C">
                  <w:delText>Lista de Paquetes de Trabajo:</w:delText>
                </w:r>
              </w:del>
            </w:moveFrom>
          </w:p>
          <w:p w14:paraId="509C6B46" w14:textId="704F2038" w:rsidR="004E725A" w:rsidDel="0017757C" w:rsidRDefault="004E725A" w:rsidP="004E725A">
            <w:pPr>
              <w:rPr>
                <w:del w:id="783" w:author="Gonzalo Pedrotti" w:date="2019-05-17T16:36:00Z"/>
                <w:moveFrom w:id="784" w:author="Gonzalo Pedrotti" w:date="2019-05-17T16:31:00Z"/>
              </w:rPr>
            </w:pPr>
            <w:moveFrom w:id="785" w:author="Gonzalo Pedrotti" w:date="2019-05-17T16:31:00Z">
              <w:del w:id="786" w:author="Gonzalo Pedrotti" w:date="2019-05-17T16:36:00Z">
                <w:r w:rsidDel="0017757C">
                  <w:delText xml:space="preserve">1.3.1.1 </w:delText>
                </w:r>
                <w:r w:rsidRPr="007747EE" w:rsidDel="0017757C">
                  <w:delText>Descripción del Panorama del Agro</w:delText>
                </w:r>
              </w:del>
            </w:moveFrom>
          </w:p>
          <w:p w14:paraId="1BCC3466" w14:textId="13CAAB49" w:rsidR="004E725A" w:rsidDel="0017757C" w:rsidRDefault="004E725A" w:rsidP="004E725A">
            <w:pPr>
              <w:rPr>
                <w:del w:id="787" w:author="Gonzalo Pedrotti" w:date="2019-05-17T16:36:00Z"/>
                <w:moveFrom w:id="788" w:author="Gonzalo Pedrotti" w:date="2019-05-17T16:31:00Z"/>
              </w:rPr>
            </w:pPr>
            <w:moveFrom w:id="789" w:author="Gonzalo Pedrotti" w:date="2019-05-17T16:31:00Z">
              <w:del w:id="790" w:author="Gonzalo Pedrotti" w:date="2019-05-17T16:36:00Z">
                <w:r w:rsidRPr="007747EE" w:rsidDel="0017757C">
                  <w:delText>1.3.1.2 Definición de Laboreos en Agricultura</w:delText>
                </w:r>
              </w:del>
            </w:moveFrom>
          </w:p>
          <w:p w14:paraId="0402E9FA" w14:textId="37E9B950" w:rsidR="004E725A" w:rsidDel="0017757C" w:rsidRDefault="004E725A" w:rsidP="004E725A">
            <w:pPr>
              <w:rPr>
                <w:del w:id="791" w:author="Gonzalo Pedrotti" w:date="2019-05-17T16:36:00Z"/>
                <w:moveFrom w:id="792" w:author="Gonzalo Pedrotti" w:date="2019-05-17T16:31:00Z"/>
              </w:rPr>
            </w:pPr>
            <w:moveFrom w:id="793" w:author="Gonzalo Pedrotti" w:date="2019-05-17T16:31:00Z">
              <w:del w:id="794" w:author="Gonzalo Pedrotti" w:date="2019-05-17T16:36:00Z">
                <w:r w:rsidRPr="007747EE" w:rsidDel="0017757C">
                  <w:delText>1.3.1.3 Análisis FODA</w:delText>
                </w:r>
              </w:del>
            </w:moveFrom>
          </w:p>
          <w:p w14:paraId="7ED6C2C8" w14:textId="1827D29F" w:rsidR="004E725A" w:rsidDel="0017757C" w:rsidRDefault="004E725A" w:rsidP="004E725A">
            <w:pPr>
              <w:rPr>
                <w:del w:id="795" w:author="Gonzalo Pedrotti" w:date="2019-05-17T16:36:00Z"/>
                <w:moveFrom w:id="796" w:author="Gonzalo Pedrotti" w:date="2019-05-17T16:31:00Z"/>
              </w:rPr>
            </w:pPr>
            <w:moveFrom w:id="797" w:author="Gonzalo Pedrotti" w:date="2019-05-17T16:31:00Z">
              <w:del w:id="798" w:author="Gonzalo Pedrotti" w:date="2019-05-17T16:36:00Z">
                <w:r w:rsidRPr="007747EE" w:rsidDel="0017757C">
                  <w:delText>1.3.1.4 Estudio de Competencia</w:delText>
                </w:r>
              </w:del>
            </w:moveFrom>
          </w:p>
        </w:tc>
      </w:tr>
      <w:moveFromRangeEnd w:id="700"/>
    </w:tbl>
    <w:p w14:paraId="331B14FF" w14:textId="77777777" w:rsidR="00150147" w:rsidRPr="00BD4CCD" w:rsidRDefault="00150147" w:rsidP="004E725A">
      <w:pPr>
        <w:tabs>
          <w:tab w:val="left" w:pos="2145"/>
        </w:tabs>
        <w:rPr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Spec="center" w:tblpY="226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4E725A" w14:paraId="4DF21B23" w14:textId="77777777" w:rsidTr="004E725A">
        <w:tc>
          <w:tcPr>
            <w:tcW w:w="3404" w:type="dxa"/>
          </w:tcPr>
          <w:p w14:paraId="67313617" w14:textId="0BDCE049" w:rsidR="004E725A" w:rsidRDefault="004E725A" w:rsidP="004E725A">
            <w:r>
              <w:lastRenderedPageBreak/>
              <w:t>ID: 1.3.1.</w:t>
            </w:r>
            <w:ins w:id="799" w:author="Gonzalo Pedrotti" w:date="2019-05-17T16:31:00Z">
              <w:r w:rsidR="00E824CC">
                <w:t>1</w:t>
              </w:r>
            </w:ins>
            <w:del w:id="800" w:author="Gonzalo Pedrotti" w:date="2019-05-17T16:31:00Z">
              <w:r w:rsidDel="00E824CC">
                <w:delText xml:space="preserve">1 </w:delText>
              </w:r>
            </w:del>
          </w:p>
        </w:tc>
        <w:tc>
          <w:tcPr>
            <w:tcW w:w="2124" w:type="dxa"/>
          </w:tcPr>
          <w:p w14:paraId="65F50B03" w14:textId="77777777" w:rsidR="004E725A" w:rsidRDefault="004E725A" w:rsidP="004E725A">
            <w:r>
              <w:t>Cuenta Control: 1.3.1</w:t>
            </w:r>
          </w:p>
        </w:tc>
        <w:tc>
          <w:tcPr>
            <w:tcW w:w="2123" w:type="dxa"/>
          </w:tcPr>
          <w:p w14:paraId="04B45932" w14:textId="77777777" w:rsidR="004E725A" w:rsidRDefault="004E725A" w:rsidP="004E725A">
            <w:r>
              <w:t>Última Actualización: 27-04-2019</w:t>
            </w:r>
          </w:p>
        </w:tc>
        <w:tc>
          <w:tcPr>
            <w:tcW w:w="3684" w:type="dxa"/>
          </w:tcPr>
          <w:p w14:paraId="15CE843F" w14:textId="77777777" w:rsidR="004E725A" w:rsidRDefault="004E725A" w:rsidP="004E725A">
            <w:r>
              <w:t>Responsable:</w:t>
            </w:r>
          </w:p>
          <w:p w14:paraId="2EB41764" w14:textId="77777777" w:rsidR="004E725A" w:rsidRDefault="004E725A" w:rsidP="004E725A">
            <w:r>
              <w:t>Equipo de Proyecto</w:t>
            </w:r>
          </w:p>
        </w:tc>
      </w:tr>
      <w:tr w:rsidR="004E725A" w14:paraId="38814AC8" w14:textId="77777777" w:rsidTr="004E725A">
        <w:trPr>
          <w:trHeight w:val="402"/>
        </w:trPr>
        <w:tc>
          <w:tcPr>
            <w:tcW w:w="11335" w:type="dxa"/>
            <w:gridSpan w:val="4"/>
          </w:tcPr>
          <w:p w14:paraId="5C07F650" w14:textId="77777777" w:rsidR="004E725A" w:rsidRDefault="004E725A" w:rsidP="004E725A">
            <w:r>
              <w:t xml:space="preserve">Nombre: </w:t>
            </w:r>
            <w:r w:rsidRPr="007747EE">
              <w:t>Descripción del Panorama del Agro</w:t>
            </w:r>
          </w:p>
        </w:tc>
      </w:tr>
      <w:tr w:rsidR="004E725A" w14:paraId="5AFF6951" w14:textId="77777777" w:rsidTr="004E725A">
        <w:trPr>
          <w:trHeight w:val="705"/>
        </w:trPr>
        <w:tc>
          <w:tcPr>
            <w:tcW w:w="11335" w:type="dxa"/>
            <w:gridSpan w:val="4"/>
          </w:tcPr>
          <w:p w14:paraId="531EADD3" w14:textId="77777777" w:rsidR="004E725A" w:rsidRDefault="004E725A" w:rsidP="004E725A">
            <w:r>
              <w:t>Entregable: el entregable correspondiente a dicho componente es el documento que describe el panorama del agro</w:t>
            </w:r>
          </w:p>
        </w:tc>
      </w:tr>
      <w:tr w:rsidR="004E725A" w14:paraId="4079E38B" w14:textId="77777777" w:rsidTr="004E725A">
        <w:trPr>
          <w:trHeight w:val="702"/>
        </w:trPr>
        <w:tc>
          <w:tcPr>
            <w:tcW w:w="11335" w:type="dxa"/>
            <w:gridSpan w:val="4"/>
          </w:tcPr>
          <w:p w14:paraId="13783753" w14:textId="77777777" w:rsidR="004E725A" w:rsidRPr="006A60A4" w:rsidRDefault="004E725A" w:rsidP="004E725A">
            <w:pPr>
              <w:rPr>
                <w:rFonts w:cstheme="minorHAnsi"/>
              </w:rPr>
            </w:pPr>
            <w:r>
              <w:t>Descripción: La</w:t>
            </w:r>
            <w:r w:rsidRPr="007747EE">
              <w:t xml:space="preserve"> Descripción del Panorama del Agro</w:t>
            </w:r>
            <w:r>
              <w:t xml:space="preserve"> especifica</w:t>
            </w:r>
            <w:r w:rsidRPr="006A60A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cómo se conforman</w:t>
            </w:r>
            <w:r w:rsidRPr="006A60A4">
              <w:rPr>
                <w:rFonts w:cstheme="minorHAnsi"/>
              </w:rPr>
              <w:t xml:space="preserve"> las regiones geográficas</w:t>
            </w:r>
            <w:r>
              <w:rPr>
                <w:rFonts w:cstheme="minorHAnsi"/>
              </w:rPr>
              <w:t xml:space="preserve"> y zonas de cultivo</w:t>
            </w:r>
            <w:r w:rsidRPr="006A60A4">
              <w:rPr>
                <w:rFonts w:cstheme="minorHAnsi"/>
              </w:rPr>
              <w:t xml:space="preserve"> en las cuales se desarrollan las actividades</w:t>
            </w:r>
            <w:r>
              <w:rPr>
                <w:rFonts w:cstheme="minorHAnsi"/>
              </w:rPr>
              <w:t xml:space="preserve"> agrícolas</w:t>
            </w:r>
          </w:p>
          <w:p w14:paraId="05EF180A" w14:textId="77777777" w:rsidR="004E725A" w:rsidRDefault="004E725A" w:rsidP="004E725A"/>
        </w:tc>
      </w:tr>
      <w:tr w:rsidR="004E725A" w14:paraId="23350EAB" w14:textId="77777777" w:rsidTr="004E725A">
        <w:tc>
          <w:tcPr>
            <w:tcW w:w="11335" w:type="dxa"/>
            <w:gridSpan w:val="4"/>
          </w:tcPr>
          <w:p w14:paraId="1F1B0FE8" w14:textId="77777777" w:rsidR="004E725A" w:rsidRDefault="004E725A" w:rsidP="004E725A">
            <w:r>
              <w:t xml:space="preserve">Criterio de aceptación: </w:t>
            </w:r>
          </w:p>
          <w:p w14:paraId="6C3E0AE6" w14:textId="77777777" w:rsidR="004E725A" w:rsidRDefault="004E725A" w:rsidP="004E725A">
            <w:r>
              <w:t xml:space="preserve">Nombramiento y descripción de las regiones geográficas y zonas de cultivo </w:t>
            </w:r>
            <w:r w:rsidRPr="006A60A4">
              <w:rPr>
                <w:rFonts w:cstheme="minorHAnsi"/>
              </w:rPr>
              <w:t>en las cuales se desarrollan las actividades</w:t>
            </w:r>
            <w:r>
              <w:rPr>
                <w:rFonts w:cstheme="minorHAnsi"/>
              </w:rPr>
              <w:t xml:space="preserve"> agrícolas</w:t>
            </w:r>
          </w:p>
        </w:tc>
      </w:tr>
      <w:tr w:rsidR="004E725A" w14:paraId="6F95A83E" w14:textId="77777777" w:rsidTr="004E725A">
        <w:tc>
          <w:tcPr>
            <w:tcW w:w="11335" w:type="dxa"/>
            <w:gridSpan w:val="4"/>
          </w:tcPr>
          <w:p w14:paraId="45808C5D" w14:textId="77777777" w:rsidR="004E725A" w:rsidRDefault="004E725A" w:rsidP="004E725A">
            <w:r>
              <w:t>Recursos Asignados: Para completar dicho trabajo se requiere de la participación de todos los integrantes del equipo y dos notebooks</w:t>
            </w:r>
          </w:p>
        </w:tc>
      </w:tr>
      <w:tr w:rsidR="004E725A" w14:paraId="339B31C0" w14:textId="77777777" w:rsidTr="004E725A">
        <w:tc>
          <w:tcPr>
            <w:tcW w:w="11335" w:type="dxa"/>
            <w:gridSpan w:val="4"/>
          </w:tcPr>
          <w:p w14:paraId="5B645845" w14:textId="77777777" w:rsidR="004E725A" w:rsidRDefault="004E725A" w:rsidP="004E725A">
            <w:r>
              <w:t>Duración: 1 día.  Fecha de inicio: 15/04/2019.     Fecha de Finalización: 15/04/2019</w:t>
            </w:r>
          </w:p>
        </w:tc>
      </w:tr>
      <w:tr w:rsidR="004E725A" w14:paraId="2ADE0ABF" w14:textId="77777777" w:rsidTr="004E725A">
        <w:tc>
          <w:tcPr>
            <w:tcW w:w="11335" w:type="dxa"/>
            <w:gridSpan w:val="4"/>
          </w:tcPr>
          <w:p w14:paraId="63D04EB1" w14:textId="77777777" w:rsidR="004E725A" w:rsidRDefault="004E725A" w:rsidP="004E725A">
            <w:r>
              <w:t xml:space="preserve">Hitos: </w:t>
            </w:r>
          </w:p>
          <w:p w14:paraId="2C8F400F" w14:textId="542B6633" w:rsidR="004E725A" w:rsidRDefault="004E725A" w:rsidP="004E725A">
            <w:r>
              <w:t xml:space="preserve">15/04/2019 </w:t>
            </w:r>
            <w:r w:rsidR="00BD4CCD">
              <w:t xml:space="preserve">– </w:t>
            </w:r>
            <w:r w:rsidR="00BD4CCD" w:rsidRPr="006A60A4">
              <w:rPr>
                <w:rFonts w:cstheme="minorHAnsi"/>
              </w:rPr>
              <w:t>Regiones</w:t>
            </w:r>
            <w:r w:rsidRPr="006A60A4">
              <w:rPr>
                <w:rFonts w:cstheme="minorHAnsi"/>
              </w:rPr>
              <w:t xml:space="preserve"> geográficas</w:t>
            </w:r>
            <w:r>
              <w:rPr>
                <w:rFonts w:cstheme="minorHAnsi"/>
              </w:rPr>
              <w:t xml:space="preserve"> y zonas de cultivo descriptas</w:t>
            </w:r>
          </w:p>
          <w:p w14:paraId="0E9951A6" w14:textId="77777777" w:rsidR="004E725A" w:rsidRDefault="004E725A" w:rsidP="004E725A"/>
        </w:tc>
      </w:tr>
      <w:tr w:rsidR="004E725A" w14:paraId="028650B9" w14:textId="77777777" w:rsidTr="00BD4CCD">
        <w:trPr>
          <w:trHeight w:val="557"/>
        </w:trPr>
        <w:tc>
          <w:tcPr>
            <w:tcW w:w="11335" w:type="dxa"/>
            <w:gridSpan w:val="4"/>
          </w:tcPr>
          <w:p w14:paraId="2C83D55D" w14:textId="38AFCC28" w:rsidR="004E725A" w:rsidRDefault="004E725A" w:rsidP="004E725A">
            <w:r>
              <w:t>Lista de Actividades de Trabajo:</w:t>
            </w:r>
          </w:p>
          <w:p w14:paraId="54C8BE2F" w14:textId="77777777" w:rsidR="00BD4CCD" w:rsidRDefault="004E725A" w:rsidP="00BD4CCD">
            <w:r>
              <w:t xml:space="preserve">1.3.1.1.1 Identificar regiones geográficas y zonas de cultivo del </w:t>
            </w:r>
            <w:r w:rsidR="00BD4CCD">
              <w:t>país.</w:t>
            </w:r>
          </w:p>
          <w:p w14:paraId="20734E0F" w14:textId="5AADCD5F" w:rsidR="00BD4CCD" w:rsidRPr="00BD4CCD" w:rsidRDefault="00BD4CCD" w:rsidP="00BD4CCD"/>
        </w:tc>
      </w:tr>
    </w:tbl>
    <w:p w14:paraId="180932C8" w14:textId="77777777" w:rsidR="0017757C" w:rsidRDefault="0017757C" w:rsidP="004E725A"/>
    <w:tbl>
      <w:tblPr>
        <w:tblStyle w:val="Tablaconcuadrcula"/>
        <w:tblpPr w:leftFromText="141" w:rightFromText="141" w:vertAnchor="text" w:horzAnchor="margin" w:tblpXSpec="center" w:tblpY="582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4E725A" w14:paraId="5C35D221" w14:textId="77777777" w:rsidTr="00BD4CCD">
        <w:tc>
          <w:tcPr>
            <w:tcW w:w="3404" w:type="dxa"/>
          </w:tcPr>
          <w:p w14:paraId="4B88CC96" w14:textId="77777777" w:rsidR="004E725A" w:rsidRDefault="004E725A" w:rsidP="00BD4CCD">
            <w:r>
              <w:t>ID: 1.3.1.2</w:t>
            </w:r>
          </w:p>
        </w:tc>
        <w:tc>
          <w:tcPr>
            <w:tcW w:w="2124" w:type="dxa"/>
          </w:tcPr>
          <w:p w14:paraId="5A1D7C52" w14:textId="77777777" w:rsidR="004E725A" w:rsidRDefault="004E725A" w:rsidP="00BD4CCD">
            <w:r>
              <w:t>Cuenta Control: 1.3.1</w:t>
            </w:r>
          </w:p>
        </w:tc>
        <w:tc>
          <w:tcPr>
            <w:tcW w:w="2123" w:type="dxa"/>
          </w:tcPr>
          <w:p w14:paraId="383729DC" w14:textId="77777777" w:rsidR="004E725A" w:rsidRDefault="004E725A" w:rsidP="00BD4CCD">
            <w:r>
              <w:t>Última Actualización: 27-04-2019</w:t>
            </w:r>
          </w:p>
        </w:tc>
        <w:tc>
          <w:tcPr>
            <w:tcW w:w="3684" w:type="dxa"/>
          </w:tcPr>
          <w:p w14:paraId="374DAF1E" w14:textId="77777777" w:rsidR="004E725A" w:rsidRDefault="004E725A" w:rsidP="00BD4CCD">
            <w:r>
              <w:t>Responsable:</w:t>
            </w:r>
          </w:p>
          <w:p w14:paraId="3A43F5B4" w14:textId="77777777" w:rsidR="004E725A" w:rsidRDefault="004E725A" w:rsidP="00BD4CCD">
            <w:r>
              <w:t>Equipo de Proyecto</w:t>
            </w:r>
          </w:p>
        </w:tc>
      </w:tr>
      <w:tr w:rsidR="004E725A" w14:paraId="69192942" w14:textId="77777777" w:rsidTr="00BD4CCD">
        <w:trPr>
          <w:trHeight w:val="402"/>
        </w:trPr>
        <w:tc>
          <w:tcPr>
            <w:tcW w:w="11335" w:type="dxa"/>
            <w:gridSpan w:val="4"/>
          </w:tcPr>
          <w:p w14:paraId="17CB30BB" w14:textId="77777777" w:rsidR="004E725A" w:rsidRDefault="004E725A" w:rsidP="00BD4CCD">
            <w:r>
              <w:t xml:space="preserve">Nombre: </w:t>
            </w:r>
            <w:r w:rsidRPr="009F25DA">
              <w:t>Definición de Laboreos en Agricultura</w:t>
            </w:r>
          </w:p>
        </w:tc>
      </w:tr>
      <w:tr w:rsidR="004E725A" w14:paraId="03F2C18A" w14:textId="77777777" w:rsidTr="00BD4CCD">
        <w:trPr>
          <w:trHeight w:val="705"/>
        </w:trPr>
        <w:tc>
          <w:tcPr>
            <w:tcW w:w="11335" w:type="dxa"/>
            <w:gridSpan w:val="4"/>
          </w:tcPr>
          <w:p w14:paraId="0550B314" w14:textId="77777777" w:rsidR="004E725A" w:rsidRDefault="004E725A" w:rsidP="00BD4CCD">
            <w:r>
              <w:t>Entregable: el entregable correspondiente a dicho componente es el documento que define los laboreos en agricultura</w:t>
            </w:r>
          </w:p>
        </w:tc>
      </w:tr>
      <w:tr w:rsidR="004E725A" w14:paraId="39E6ADAF" w14:textId="77777777" w:rsidTr="00BD4CCD">
        <w:trPr>
          <w:trHeight w:val="702"/>
        </w:trPr>
        <w:tc>
          <w:tcPr>
            <w:tcW w:w="11335" w:type="dxa"/>
            <w:gridSpan w:val="4"/>
          </w:tcPr>
          <w:p w14:paraId="12F77240" w14:textId="77777777" w:rsidR="004E725A" w:rsidRPr="009F25DA" w:rsidRDefault="004E725A" w:rsidP="00BD4CCD">
            <w:pPr>
              <w:rPr>
                <w:rFonts w:cstheme="minorHAnsi"/>
              </w:rPr>
            </w:pPr>
            <w:r>
              <w:t>Descripción: La</w:t>
            </w:r>
            <w:r w:rsidRPr="007747EE">
              <w:t xml:space="preserve"> </w:t>
            </w:r>
            <w:r w:rsidRPr="009F25DA">
              <w:t>Definición de Laboreos en Agricultura</w:t>
            </w:r>
            <w:r>
              <w:t xml:space="preserve"> </w:t>
            </w:r>
            <w:r w:rsidRPr="006A60A4">
              <w:rPr>
                <w:rFonts w:cstheme="minorHAnsi"/>
              </w:rPr>
              <w:t xml:space="preserve">describe las distintas actividades o laboreos que se llevan a cabo </w:t>
            </w:r>
          </w:p>
        </w:tc>
      </w:tr>
      <w:tr w:rsidR="004E725A" w14:paraId="2C28A02D" w14:textId="77777777" w:rsidTr="00BD4CCD">
        <w:tc>
          <w:tcPr>
            <w:tcW w:w="11335" w:type="dxa"/>
            <w:gridSpan w:val="4"/>
          </w:tcPr>
          <w:p w14:paraId="61A1E166" w14:textId="77777777" w:rsidR="004E725A" w:rsidRDefault="004E725A" w:rsidP="00BD4CCD">
            <w:r>
              <w:t xml:space="preserve">Criterio de aceptación: </w:t>
            </w:r>
          </w:p>
          <w:p w14:paraId="1A50E331" w14:textId="77777777" w:rsidR="004E725A" w:rsidRDefault="004E725A" w:rsidP="00BD4CCD">
            <w:r>
              <w:t>Nombramiento y descripción de los distintos laboreos que se llevan a cabo en los lotes</w:t>
            </w:r>
          </w:p>
        </w:tc>
      </w:tr>
      <w:tr w:rsidR="004E725A" w14:paraId="5F894BFE" w14:textId="77777777" w:rsidTr="00BD4CCD">
        <w:tc>
          <w:tcPr>
            <w:tcW w:w="11335" w:type="dxa"/>
            <w:gridSpan w:val="4"/>
          </w:tcPr>
          <w:p w14:paraId="2D959BDE" w14:textId="77777777" w:rsidR="004E725A" w:rsidRDefault="004E725A" w:rsidP="00BD4CCD">
            <w:r>
              <w:t>Recursos Asignados: Para completar dicho trabajo se requiere de la participación de todos los integrantes del equipo y dos notebooks</w:t>
            </w:r>
          </w:p>
        </w:tc>
      </w:tr>
      <w:tr w:rsidR="004E725A" w14:paraId="62E0E7E4" w14:textId="77777777" w:rsidTr="00BD4CCD">
        <w:tc>
          <w:tcPr>
            <w:tcW w:w="11335" w:type="dxa"/>
            <w:gridSpan w:val="4"/>
          </w:tcPr>
          <w:p w14:paraId="31353FE4" w14:textId="77777777" w:rsidR="004E725A" w:rsidRDefault="004E725A" w:rsidP="00BD4CCD">
            <w:r>
              <w:t>Duración: 1 día.  Fecha de inicio: 16/04/2019.     Fecha de Finalización: 16/04/2019</w:t>
            </w:r>
          </w:p>
        </w:tc>
      </w:tr>
      <w:tr w:rsidR="004E725A" w14:paraId="4C23AAFA" w14:textId="77777777" w:rsidTr="00BD4CCD">
        <w:tc>
          <w:tcPr>
            <w:tcW w:w="11335" w:type="dxa"/>
            <w:gridSpan w:val="4"/>
          </w:tcPr>
          <w:p w14:paraId="692CFC67" w14:textId="77777777" w:rsidR="004E725A" w:rsidRDefault="004E725A" w:rsidP="00BD4CCD">
            <w:r>
              <w:t xml:space="preserve">Hitos: </w:t>
            </w:r>
          </w:p>
          <w:p w14:paraId="79654A8C" w14:textId="765B8C3E" w:rsidR="004E725A" w:rsidRDefault="004E725A" w:rsidP="00BD4CCD">
            <w:r>
              <w:t xml:space="preserve">16/04/2019 – </w:t>
            </w:r>
            <w:r w:rsidRPr="006A60A4">
              <w:rPr>
                <w:rFonts w:cstheme="minorHAnsi"/>
              </w:rPr>
              <w:t>Laboreos</w:t>
            </w:r>
            <w:r>
              <w:rPr>
                <w:rFonts w:cstheme="minorHAnsi"/>
              </w:rPr>
              <w:t xml:space="preserve"> descriptos</w:t>
            </w:r>
          </w:p>
          <w:p w14:paraId="3DE9C47C" w14:textId="77777777" w:rsidR="004E725A" w:rsidRDefault="004E725A" w:rsidP="00BD4CCD"/>
        </w:tc>
      </w:tr>
      <w:tr w:rsidR="004E725A" w14:paraId="6A66AF20" w14:textId="77777777" w:rsidTr="004E725A">
        <w:trPr>
          <w:trHeight w:val="950"/>
        </w:trPr>
        <w:tc>
          <w:tcPr>
            <w:tcW w:w="11335" w:type="dxa"/>
            <w:gridSpan w:val="4"/>
          </w:tcPr>
          <w:p w14:paraId="6922B44B" w14:textId="67A4E3BE" w:rsidR="004E725A" w:rsidRDefault="004E725A" w:rsidP="00BD4CCD">
            <w:r>
              <w:t>Lista de Actividades de Trabajo:</w:t>
            </w:r>
          </w:p>
          <w:p w14:paraId="3BC1DA92" w14:textId="77777777" w:rsidR="004E725A" w:rsidRDefault="004E725A" w:rsidP="00BD4CCD"/>
          <w:p w14:paraId="01B07AE1" w14:textId="41F10E42" w:rsidR="004E725A" w:rsidRPr="004E725A" w:rsidRDefault="004E725A" w:rsidP="004E725A">
            <w:r>
              <w:t>1.3.1.2.1 Nombrar y describir los distintos laboreos que se llevan a cabo en los lotes</w:t>
            </w:r>
          </w:p>
        </w:tc>
      </w:tr>
    </w:tbl>
    <w:p w14:paraId="7D840B9D" w14:textId="7AE80311" w:rsidR="004E725A" w:rsidDel="009965C6" w:rsidRDefault="004E725A" w:rsidP="00BD4CCD">
      <w:pPr>
        <w:rPr>
          <w:del w:id="801" w:author="Gonzalo Pedrotti" w:date="2019-05-17T16:38:00Z"/>
        </w:rPr>
      </w:pPr>
    </w:p>
    <w:p w14:paraId="3C4F8CD3" w14:textId="57D50AE0" w:rsidR="00BD4CCD" w:rsidRDefault="00BD4CCD" w:rsidP="00BD4CCD"/>
    <w:p w14:paraId="5E99023F" w14:textId="77777777" w:rsidR="00BD4CCD" w:rsidRDefault="00BD4CCD" w:rsidP="00BD4CCD"/>
    <w:tbl>
      <w:tblPr>
        <w:tblStyle w:val="Tablaconcuadrcula"/>
        <w:tblpPr w:leftFromText="141" w:rightFromText="141" w:vertAnchor="text" w:horzAnchor="margin" w:tblpXSpec="center" w:tblpY="-351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4E725A" w14:paraId="2E5937A9" w14:textId="77777777" w:rsidTr="00BD4CCD">
        <w:tc>
          <w:tcPr>
            <w:tcW w:w="3404" w:type="dxa"/>
          </w:tcPr>
          <w:p w14:paraId="4DBE77DA" w14:textId="77777777" w:rsidR="004E725A" w:rsidRDefault="004E725A" w:rsidP="00BD4CCD">
            <w:r>
              <w:lastRenderedPageBreak/>
              <w:t>ID: 1.3.1.3</w:t>
            </w:r>
          </w:p>
        </w:tc>
        <w:tc>
          <w:tcPr>
            <w:tcW w:w="2124" w:type="dxa"/>
          </w:tcPr>
          <w:p w14:paraId="1F08CB20" w14:textId="77777777" w:rsidR="004E725A" w:rsidRDefault="004E725A" w:rsidP="00BD4CCD">
            <w:r>
              <w:t>Cuenta Control: 1.3.1</w:t>
            </w:r>
          </w:p>
        </w:tc>
        <w:tc>
          <w:tcPr>
            <w:tcW w:w="2123" w:type="dxa"/>
          </w:tcPr>
          <w:p w14:paraId="2F6557CD" w14:textId="77777777" w:rsidR="004E725A" w:rsidRDefault="004E725A" w:rsidP="00BD4CCD">
            <w:r>
              <w:t>Última Actualización: 27-04-2019</w:t>
            </w:r>
          </w:p>
        </w:tc>
        <w:tc>
          <w:tcPr>
            <w:tcW w:w="3684" w:type="dxa"/>
          </w:tcPr>
          <w:p w14:paraId="5DE630C2" w14:textId="77777777" w:rsidR="004E725A" w:rsidRDefault="004E725A" w:rsidP="00BD4CCD">
            <w:r>
              <w:t>Responsable:</w:t>
            </w:r>
          </w:p>
          <w:p w14:paraId="62E961C9" w14:textId="77777777" w:rsidR="004E725A" w:rsidRDefault="004E725A" w:rsidP="00BD4CCD">
            <w:r>
              <w:t>Equipo de Proyecto</w:t>
            </w:r>
          </w:p>
        </w:tc>
      </w:tr>
      <w:tr w:rsidR="004E725A" w14:paraId="68612FFB" w14:textId="77777777" w:rsidTr="00BD4CCD">
        <w:trPr>
          <w:trHeight w:val="402"/>
        </w:trPr>
        <w:tc>
          <w:tcPr>
            <w:tcW w:w="11335" w:type="dxa"/>
            <w:gridSpan w:val="4"/>
          </w:tcPr>
          <w:p w14:paraId="2FB9077E" w14:textId="77777777" w:rsidR="004E725A" w:rsidRDefault="004E725A" w:rsidP="00BD4CCD">
            <w:r>
              <w:t xml:space="preserve">Nombre: </w:t>
            </w:r>
            <w:r w:rsidRPr="00E6631E">
              <w:t>Análisis FODA</w:t>
            </w:r>
          </w:p>
        </w:tc>
      </w:tr>
      <w:tr w:rsidR="004E725A" w14:paraId="4468FC2A" w14:textId="77777777" w:rsidTr="00BD4CCD">
        <w:trPr>
          <w:trHeight w:val="705"/>
        </w:trPr>
        <w:tc>
          <w:tcPr>
            <w:tcW w:w="11335" w:type="dxa"/>
            <w:gridSpan w:val="4"/>
          </w:tcPr>
          <w:p w14:paraId="737AADC3" w14:textId="77777777" w:rsidR="004E725A" w:rsidRDefault="004E725A" w:rsidP="00BD4CCD">
            <w:r>
              <w:t>Entregable: el entregable correspondiente a dicho componente es el documento que define el análisis FODA</w:t>
            </w:r>
          </w:p>
        </w:tc>
      </w:tr>
      <w:tr w:rsidR="004E725A" w14:paraId="038CEE50" w14:textId="77777777" w:rsidTr="00BD4CCD">
        <w:trPr>
          <w:trHeight w:val="702"/>
        </w:trPr>
        <w:tc>
          <w:tcPr>
            <w:tcW w:w="11335" w:type="dxa"/>
            <w:gridSpan w:val="4"/>
          </w:tcPr>
          <w:p w14:paraId="0A9EA782" w14:textId="77777777" w:rsidR="004E725A" w:rsidRPr="009F25DA" w:rsidRDefault="004E725A" w:rsidP="00BD4CCD">
            <w:pPr>
              <w:rPr>
                <w:rFonts w:cstheme="minorHAnsi"/>
              </w:rPr>
            </w:pPr>
            <w:r>
              <w:t xml:space="preserve">Descripción: El análisis FODA </w:t>
            </w:r>
            <w:r>
              <w:rPr>
                <w:rFonts w:cstheme="minorHAnsi"/>
              </w:rPr>
              <w:t>especifica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 xml:space="preserve">fortalezas, oportunidades, debilidades y amenazas </w:t>
            </w:r>
            <w:r w:rsidRPr="00E6631E">
              <w:rPr>
                <w:rFonts w:cstheme="minorHAnsi"/>
                <w:shd w:val="clear" w:color="auto" w:fill="FFFFFF"/>
              </w:rPr>
              <w:t xml:space="preserve">de </w:t>
            </w:r>
            <w:r>
              <w:rPr>
                <w:rFonts w:cstheme="minorHAnsi"/>
                <w:shd w:val="clear" w:color="auto" w:fill="FFFFFF"/>
              </w:rPr>
              <w:t>nuestra</w:t>
            </w:r>
            <w:r w:rsidRPr="00E6631E">
              <w:rPr>
                <w:rFonts w:cstheme="minorHAnsi"/>
                <w:shd w:val="clear" w:color="auto" w:fill="FFFFFF"/>
              </w:rPr>
              <w:t> </w:t>
            </w:r>
            <w:r w:rsidRPr="00E6631E">
              <w:rPr>
                <w:rFonts w:cstheme="minorHAnsi"/>
                <w:bCs/>
                <w:shd w:val="clear" w:color="auto" w:fill="FFFFFF"/>
              </w:rPr>
              <w:t>empresa</w:t>
            </w:r>
            <w:r>
              <w:rPr>
                <w:rFonts w:cstheme="minorHAnsi"/>
                <w:bCs/>
                <w:shd w:val="clear" w:color="auto" w:fill="FFFFFF"/>
              </w:rPr>
              <w:t xml:space="preserve"> y producto</w:t>
            </w:r>
          </w:p>
        </w:tc>
      </w:tr>
      <w:tr w:rsidR="004E725A" w14:paraId="5C5843E0" w14:textId="77777777" w:rsidTr="00BD4CCD">
        <w:tc>
          <w:tcPr>
            <w:tcW w:w="11335" w:type="dxa"/>
            <w:gridSpan w:val="4"/>
          </w:tcPr>
          <w:p w14:paraId="509F1C7F" w14:textId="77777777" w:rsidR="004E725A" w:rsidRDefault="004E725A" w:rsidP="00BD4CCD">
            <w:r>
              <w:t xml:space="preserve">Criterio de aceptación: </w:t>
            </w:r>
          </w:p>
          <w:p w14:paraId="03151F23" w14:textId="77777777" w:rsidR="004E725A" w:rsidRDefault="004E725A" w:rsidP="00BD4CCD">
            <w:r>
              <w:t>Identificación y descripción de todas las fortalezas, oportunidades, debilidades y amenazas de nuestra empresa y producto</w:t>
            </w:r>
          </w:p>
        </w:tc>
      </w:tr>
      <w:tr w:rsidR="004E725A" w14:paraId="08D3A6EC" w14:textId="77777777" w:rsidTr="00BD4CCD">
        <w:tc>
          <w:tcPr>
            <w:tcW w:w="11335" w:type="dxa"/>
            <w:gridSpan w:val="4"/>
          </w:tcPr>
          <w:p w14:paraId="4130D121" w14:textId="77777777" w:rsidR="004E725A" w:rsidRDefault="004E725A" w:rsidP="00BD4CCD">
            <w:r>
              <w:t>Recursos Asignados: Para completar dicho trabajo se requiere de la participación de todos los integrantes del equipo y dos notebooks</w:t>
            </w:r>
          </w:p>
        </w:tc>
      </w:tr>
      <w:tr w:rsidR="004E725A" w14:paraId="29F45376" w14:textId="77777777" w:rsidTr="00BD4CCD">
        <w:tc>
          <w:tcPr>
            <w:tcW w:w="11335" w:type="dxa"/>
            <w:gridSpan w:val="4"/>
          </w:tcPr>
          <w:p w14:paraId="3AB76D99" w14:textId="77777777" w:rsidR="004E725A" w:rsidRDefault="004E725A" w:rsidP="00BD4CCD">
            <w:r>
              <w:t>Duración: 2 día.  Fecha de inicio: 17/04/2019.     Fecha de Finalización: 19/04/2019</w:t>
            </w:r>
          </w:p>
        </w:tc>
      </w:tr>
      <w:tr w:rsidR="004E725A" w14:paraId="33B5522D" w14:textId="77777777" w:rsidTr="00BD4CCD">
        <w:tc>
          <w:tcPr>
            <w:tcW w:w="11335" w:type="dxa"/>
            <w:gridSpan w:val="4"/>
          </w:tcPr>
          <w:p w14:paraId="1D329748" w14:textId="77777777" w:rsidR="004E725A" w:rsidRDefault="004E725A" w:rsidP="00BD4CCD">
            <w:r>
              <w:t xml:space="preserve">Hitos: </w:t>
            </w:r>
          </w:p>
          <w:p w14:paraId="38E26E96" w14:textId="09FDA26A" w:rsidR="004E725A" w:rsidRDefault="004E725A" w:rsidP="00BD4CCD">
            <w:r>
              <w:t xml:space="preserve">19/04/2019 – </w:t>
            </w:r>
            <w:r w:rsidRPr="006A60A4">
              <w:rPr>
                <w:rFonts w:cstheme="minorHAnsi"/>
              </w:rPr>
              <w:t>Análisis</w:t>
            </w:r>
            <w:r>
              <w:rPr>
                <w:rFonts w:cstheme="minorHAnsi"/>
              </w:rPr>
              <w:t xml:space="preserve"> FODA concluido</w:t>
            </w:r>
          </w:p>
          <w:p w14:paraId="61B94AA1" w14:textId="77777777" w:rsidR="004E725A" w:rsidRDefault="004E725A" w:rsidP="00BD4CCD"/>
          <w:p w14:paraId="1C70F009" w14:textId="77777777" w:rsidR="004E725A" w:rsidRDefault="004E725A" w:rsidP="00BD4CCD"/>
        </w:tc>
      </w:tr>
      <w:tr w:rsidR="004E725A" w14:paraId="4AC4C59C" w14:textId="77777777" w:rsidTr="00BD4CCD">
        <w:trPr>
          <w:trHeight w:val="1356"/>
        </w:trPr>
        <w:tc>
          <w:tcPr>
            <w:tcW w:w="11335" w:type="dxa"/>
            <w:gridSpan w:val="4"/>
          </w:tcPr>
          <w:p w14:paraId="4E1E5812" w14:textId="77777777" w:rsidR="004E725A" w:rsidRDefault="004E725A" w:rsidP="00BD4CCD">
            <w:r>
              <w:t>Lista de Actividades de Trabajo:</w:t>
            </w:r>
          </w:p>
          <w:p w14:paraId="7D258E91" w14:textId="77777777" w:rsidR="004E725A" w:rsidRDefault="004E725A" w:rsidP="00BD4CCD"/>
          <w:p w14:paraId="24DB3D53" w14:textId="77777777" w:rsidR="004E725A" w:rsidRDefault="004E725A" w:rsidP="00BD4CCD">
            <w:r>
              <w:t>1.3.1.3.1 Descripción de todas las fortalezas</w:t>
            </w:r>
          </w:p>
          <w:p w14:paraId="09CC5B51" w14:textId="77777777" w:rsidR="004E725A" w:rsidRDefault="004E725A" w:rsidP="00BD4CCD">
            <w:r>
              <w:t>1.3.1.3.2 Descripción de todas las oportunidades</w:t>
            </w:r>
          </w:p>
          <w:p w14:paraId="7FD7F4CF" w14:textId="77777777" w:rsidR="004E725A" w:rsidRDefault="004E725A" w:rsidP="00BD4CCD">
            <w:r>
              <w:t>1.3.1.3.3 Descripción de todas las debilidades</w:t>
            </w:r>
          </w:p>
          <w:p w14:paraId="1AD7A6DB" w14:textId="77777777" w:rsidR="004E725A" w:rsidRDefault="004E725A" w:rsidP="00BD4CCD">
            <w:r>
              <w:t>1.3.1.3.4 Descripción de todas las amenazas</w:t>
            </w:r>
          </w:p>
          <w:p w14:paraId="5E28EA8F" w14:textId="77777777" w:rsidR="004E725A" w:rsidRDefault="004E725A" w:rsidP="00BD4CCD"/>
          <w:p w14:paraId="62BB6955" w14:textId="77777777" w:rsidR="004E725A" w:rsidRDefault="004E725A" w:rsidP="00BD4CCD"/>
        </w:tc>
      </w:tr>
    </w:tbl>
    <w:p w14:paraId="79DDC271" w14:textId="77777777" w:rsidR="004E725A" w:rsidRPr="00E6631E" w:rsidRDefault="004E725A" w:rsidP="00BD4CCD"/>
    <w:tbl>
      <w:tblPr>
        <w:tblStyle w:val="Tablaconcuadrcula"/>
        <w:tblpPr w:leftFromText="141" w:rightFromText="141" w:vertAnchor="text" w:horzAnchor="margin" w:tblpXSpec="center" w:tblpY="219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4E725A" w14:paraId="40B75CB8" w14:textId="77777777" w:rsidTr="00BD4CCD">
        <w:tc>
          <w:tcPr>
            <w:tcW w:w="3404" w:type="dxa"/>
          </w:tcPr>
          <w:p w14:paraId="4B7961E9" w14:textId="77777777" w:rsidR="004E725A" w:rsidRDefault="004E725A" w:rsidP="00BD4CCD">
            <w:r>
              <w:t xml:space="preserve">ID: </w:t>
            </w:r>
            <w:r w:rsidRPr="00FB197A">
              <w:t>1.3.1.4</w:t>
            </w:r>
          </w:p>
        </w:tc>
        <w:tc>
          <w:tcPr>
            <w:tcW w:w="2124" w:type="dxa"/>
          </w:tcPr>
          <w:p w14:paraId="0AAE010A" w14:textId="77777777" w:rsidR="004E725A" w:rsidRDefault="004E725A" w:rsidP="00BD4CCD">
            <w:r>
              <w:t>Cuenta Control: 1.3.1</w:t>
            </w:r>
          </w:p>
        </w:tc>
        <w:tc>
          <w:tcPr>
            <w:tcW w:w="2123" w:type="dxa"/>
          </w:tcPr>
          <w:p w14:paraId="506A847E" w14:textId="77777777" w:rsidR="004E725A" w:rsidRDefault="004E725A" w:rsidP="00BD4CCD">
            <w:r>
              <w:t>Última Actualización: 27-04-2019</w:t>
            </w:r>
          </w:p>
        </w:tc>
        <w:tc>
          <w:tcPr>
            <w:tcW w:w="3684" w:type="dxa"/>
          </w:tcPr>
          <w:p w14:paraId="2169C7E4" w14:textId="77777777" w:rsidR="004E725A" w:rsidRDefault="004E725A" w:rsidP="00BD4CCD">
            <w:r>
              <w:t>Responsable:</w:t>
            </w:r>
          </w:p>
          <w:p w14:paraId="722641CD" w14:textId="77777777" w:rsidR="004E725A" w:rsidRDefault="004E725A" w:rsidP="00BD4CCD">
            <w:r>
              <w:t>Equipo de Proyecto</w:t>
            </w:r>
          </w:p>
        </w:tc>
      </w:tr>
      <w:tr w:rsidR="004E725A" w14:paraId="4AF84C4C" w14:textId="77777777" w:rsidTr="00BD4CCD">
        <w:trPr>
          <w:trHeight w:val="402"/>
        </w:trPr>
        <w:tc>
          <w:tcPr>
            <w:tcW w:w="11335" w:type="dxa"/>
            <w:gridSpan w:val="4"/>
          </w:tcPr>
          <w:p w14:paraId="556CD370" w14:textId="77777777" w:rsidR="004E725A" w:rsidRDefault="004E725A" w:rsidP="00BD4CCD">
            <w:r>
              <w:t xml:space="preserve">Nombre: </w:t>
            </w:r>
            <w:r w:rsidRPr="00FB197A">
              <w:t>Estudio de Competencia</w:t>
            </w:r>
          </w:p>
        </w:tc>
      </w:tr>
      <w:tr w:rsidR="004E725A" w14:paraId="6FF540D2" w14:textId="77777777" w:rsidTr="00BD4CCD">
        <w:trPr>
          <w:trHeight w:val="705"/>
        </w:trPr>
        <w:tc>
          <w:tcPr>
            <w:tcW w:w="11335" w:type="dxa"/>
            <w:gridSpan w:val="4"/>
          </w:tcPr>
          <w:p w14:paraId="3293ECEE" w14:textId="77777777" w:rsidR="004E725A" w:rsidRDefault="004E725A" w:rsidP="00BD4CCD">
            <w:r>
              <w:t>Entregable: el entregable correspondiente a dicho componente es el documento que define el estudio de la competencia</w:t>
            </w:r>
          </w:p>
        </w:tc>
      </w:tr>
      <w:tr w:rsidR="004E725A" w14:paraId="4C3CC7A4" w14:textId="77777777" w:rsidTr="00BD4CCD">
        <w:trPr>
          <w:trHeight w:val="702"/>
        </w:trPr>
        <w:tc>
          <w:tcPr>
            <w:tcW w:w="11335" w:type="dxa"/>
            <w:gridSpan w:val="4"/>
          </w:tcPr>
          <w:p w14:paraId="2EC4BABE" w14:textId="77777777" w:rsidR="004E725A" w:rsidRPr="009F25DA" w:rsidRDefault="004E725A" w:rsidP="00BD4CCD">
            <w:pPr>
              <w:rPr>
                <w:rFonts w:cstheme="minorHAnsi"/>
              </w:rPr>
            </w:pPr>
            <w:r>
              <w:t xml:space="preserve">Descripción: El </w:t>
            </w:r>
            <w:r w:rsidRPr="00FB197A">
              <w:t>Estudio de Competencia</w:t>
            </w:r>
            <w:r>
              <w:rPr>
                <w:rFonts w:cstheme="minorHAnsi"/>
              </w:rPr>
              <w:t xml:space="preserve"> especifica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>las distintas empresas y productos que compiten contra nuestra empresa y nuestro producto</w:t>
            </w:r>
          </w:p>
        </w:tc>
      </w:tr>
      <w:tr w:rsidR="004E725A" w14:paraId="5E0F2CD6" w14:textId="77777777" w:rsidTr="00BD4CCD">
        <w:tc>
          <w:tcPr>
            <w:tcW w:w="11335" w:type="dxa"/>
            <w:gridSpan w:val="4"/>
          </w:tcPr>
          <w:p w14:paraId="52C3B665" w14:textId="77777777" w:rsidR="004E725A" w:rsidRDefault="004E725A" w:rsidP="00BD4CCD">
            <w:r>
              <w:t xml:space="preserve">Criterio de aceptación: </w:t>
            </w:r>
          </w:p>
          <w:p w14:paraId="39391609" w14:textId="77777777" w:rsidR="004E725A" w:rsidRDefault="004E725A" w:rsidP="00BD4CCD">
            <w:r>
              <w:t>Identificación y descripción de aplicaciones con sus respectivas funcionalidades que compiten contra nuestro producto</w:t>
            </w:r>
          </w:p>
        </w:tc>
      </w:tr>
      <w:tr w:rsidR="004E725A" w14:paraId="093A3418" w14:textId="77777777" w:rsidTr="00BD4CCD">
        <w:tc>
          <w:tcPr>
            <w:tcW w:w="11335" w:type="dxa"/>
            <w:gridSpan w:val="4"/>
          </w:tcPr>
          <w:p w14:paraId="0737F838" w14:textId="77777777" w:rsidR="004E725A" w:rsidRDefault="004E725A" w:rsidP="00BD4CCD">
            <w:r>
              <w:t>Recursos Asignados: Para completar dicho trabajo se requiere de la participación de todos los integrantes del equipo y dos notebooks</w:t>
            </w:r>
          </w:p>
        </w:tc>
      </w:tr>
      <w:tr w:rsidR="004E725A" w14:paraId="5F2DB686" w14:textId="77777777" w:rsidTr="00BD4CCD">
        <w:tc>
          <w:tcPr>
            <w:tcW w:w="11335" w:type="dxa"/>
            <w:gridSpan w:val="4"/>
          </w:tcPr>
          <w:p w14:paraId="18ED3598" w14:textId="77777777" w:rsidR="004E725A" w:rsidRDefault="004E725A" w:rsidP="00BD4CCD">
            <w:r>
              <w:t>Duración: 2 día.  Fecha de inicio: 19/04/2019.     Fecha de Finalización: 21/04/2019</w:t>
            </w:r>
          </w:p>
        </w:tc>
      </w:tr>
      <w:tr w:rsidR="004E725A" w14:paraId="71151C8E" w14:textId="77777777" w:rsidTr="00BD4CCD">
        <w:tc>
          <w:tcPr>
            <w:tcW w:w="11335" w:type="dxa"/>
            <w:gridSpan w:val="4"/>
          </w:tcPr>
          <w:p w14:paraId="77C01642" w14:textId="77777777" w:rsidR="004E725A" w:rsidRDefault="004E725A" w:rsidP="00BD4CCD">
            <w:r>
              <w:t xml:space="preserve">Hitos: </w:t>
            </w:r>
          </w:p>
          <w:p w14:paraId="1F22CB2E" w14:textId="47BAADAC" w:rsidR="004E725A" w:rsidRDefault="004E725A" w:rsidP="00BD4CCD">
            <w:r>
              <w:t xml:space="preserve">21/04/2019 – </w:t>
            </w:r>
            <w:r w:rsidRPr="00FB197A">
              <w:t>Estudio de Competencia</w:t>
            </w:r>
            <w:r>
              <w:rPr>
                <w:rFonts w:cstheme="minorHAnsi"/>
              </w:rPr>
              <w:t xml:space="preserve"> concluido</w:t>
            </w:r>
          </w:p>
          <w:p w14:paraId="14D95817" w14:textId="77777777" w:rsidR="004E725A" w:rsidRDefault="004E725A" w:rsidP="00BD4CCD"/>
        </w:tc>
      </w:tr>
      <w:tr w:rsidR="004E725A" w14:paraId="0C4A7937" w14:textId="77777777" w:rsidTr="00BD4CCD">
        <w:trPr>
          <w:trHeight w:val="70"/>
        </w:trPr>
        <w:tc>
          <w:tcPr>
            <w:tcW w:w="11335" w:type="dxa"/>
            <w:gridSpan w:val="4"/>
          </w:tcPr>
          <w:p w14:paraId="51F56840" w14:textId="77777777" w:rsidR="004E725A" w:rsidRDefault="004E725A" w:rsidP="00BD4CCD">
            <w:r>
              <w:t>Lista de Actividades de Trabajo:</w:t>
            </w:r>
          </w:p>
          <w:p w14:paraId="4EAD320C" w14:textId="77777777" w:rsidR="004E725A" w:rsidRDefault="004E725A" w:rsidP="00BD4CCD">
            <w:r>
              <w:t xml:space="preserve">1.3.1.4.1 Identificación y descripción de las distintas aplicaciones </w:t>
            </w:r>
          </w:p>
          <w:p w14:paraId="6565C52F" w14:textId="77777777" w:rsidR="004E725A" w:rsidRDefault="004E725A" w:rsidP="00BD4CCD"/>
        </w:tc>
      </w:tr>
    </w:tbl>
    <w:p w14:paraId="290AF6F9" w14:textId="0B70C438" w:rsidR="004242DF" w:rsidRDefault="004242DF" w:rsidP="004242DF"/>
    <w:p w14:paraId="00243EA3" w14:textId="09839FBA" w:rsidR="00B42793" w:rsidRDefault="00B42793" w:rsidP="004242DF"/>
    <w:p w14:paraId="19935201" w14:textId="77777777" w:rsidR="00B42793" w:rsidRDefault="00B42793" w:rsidP="004242DF"/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553BF1" w14:paraId="36766A42" w14:textId="77777777" w:rsidTr="00C03D06">
        <w:tc>
          <w:tcPr>
            <w:tcW w:w="3546" w:type="dxa"/>
          </w:tcPr>
          <w:p w14:paraId="0735460D" w14:textId="77777777" w:rsidR="00553BF1" w:rsidRDefault="00553BF1" w:rsidP="00BD4CCD">
            <w:r>
              <w:lastRenderedPageBreak/>
              <w:t>ID: 1.3.2</w:t>
            </w:r>
          </w:p>
        </w:tc>
        <w:tc>
          <w:tcPr>
            <w:tcW w:w="2124" w:type="dxa"/>
          </w:tcPr>
          <w:p w14:paraId="21CD1E8A" w14:textId="77777777" w:rsidR="00553BF1" w:rsidRDefault="00553BF1" w:rsidP="00BD4CCD">
            <w:r>
              <w:t>Cuenta Control: 1.3</w:t>
            </w:r>
          </w:p>
        </w:tc>
        <w:tc>
          <w:tcPr>
            <w:tcW w:w="2123" w:type="dxa"/>
          </w:tcPr>
          <w:p w14:paraId="5519685A" w14:textId="77777777" w:rsidR="00553BF1" w:rsidRDefault="00553BF1" w:rsidP="00BD4CCD">
            <w:r>
              <w:t>Última Actualización: 27-04-2019</w:t>
            </w:r>
          </w:p>
        </w:tc>
        <w:tc>
          <w:tcPr>
            <w:tcW w:w="3548" w:type="dxa"/>
          </w:tcPr>
          <w:p w14:paraId="4AC524D4" w14:textId="77777777" w:rsidR="00553BF1" w:rsidRDefault="00553BF1" w:rsidP="00BD4CCD">
            <w:r>
              <w:t>Responsable:</w:t>
            </w:r>
          </w:p>
          <w:p w14:paraId="0822B495" w14:textId="77777777" w:rsidR="00553BF1" w:rsidRDefault="00553BF1" w:rsidP="00BD4CCD">
            <w:r>
              <w:t>Equipo de Proyecto.</w:t>
            </w:r>
          </w:p>
        </w:tc>
      </w:tr>
      <w:tr w:rsidR="00553BF1" w14:paraId="14F2068B" w14:textId="77777777" w:rsidTr="00C03D06">
        <w:trPr>
          <w:trHeight w:val="402"/>
        </w:trPr>
        <w:tc>
          <w:tcPr>
            <w:tcW w:w="11341" w:type="dxa"/>
            <w:gridSpan w:val="4"/>
          </w:tcPr>
          <w:p w14:paraId="77D72D4E" w14:textId="77777777" w:rsidR="00553BF1" w:rsidRDefault="00553BF1" w:rsidP="00BD4CCD">
            <w:r>
              <w:t xml:space="preserve">Nombre: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</w:p>
        </w:tc>
      </w:tr>
      <w:tr w:rsidR="00553BF1" w14:paraId="0DE14079" w14:textId="77777777" w:rsidTr="00C03D06">
        <w:trPr>
          <w:trHeight w:val="705"/>
        </w:trPr>
        <w:tc>
          <w:tcPr>
            <w:tcW w:w="11341" w:type="dxa"/>
            <w:gridSpan w:val="4"/>
          </w:tcPr>
          <w:p w14:paraId="23F1CA0E" w14:textId="77777777" w:rsidR="00553BF1" w:rsidRDefault="00553BF1" w:rsidP="00BD4CCD">
            <w:r>
              <w:t xml:space="preserve">Entregable: el entregable correspondiente a dicho componente es la declaración del alcance o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</w:p>
        </w:tc>
      </w:tr>
      <w:tr w:rsidR="00553BF1" w14:paraId="7C2F47CD" w14:textId="77777777" w:rsidTr="00C03D06">
        <w:trPr>
          <w:trHeight w:val="702"/>
        </w:trPr>
        <w:tc>
          <w:tcPr>
            <w:tcW w:w="11341" w:type="dxa"/>
            <w:gridSpan w:val="4"/>
          </w:tcPr>
          <w:p w14:paraId="15731D14" w14:textId="77777777" w:rsidR="00553BF1" w:rsidRDefault="00553BF1" w:rsidP="00BD4CCD">
            <w:r>
              <w:t xml:space="preserve">Descripción: En el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r w:rsidRPr="004343D8">
              <w:rPr>
                <w:rFonts w:cstheme="minorHAnsi"/>
              </w:rPr>
              <w:t>se definen los entregables, con las semanas límites para su entrega</w:t>
            </w:r>
            <w:r>
              <w:rPr>
                <w:rFonts w:cstheme="minorHAnsi"/>
              </w:rPr>
              <w:t>,</w:t>
            </w:r>
            <w:r w:rsidRPr="004343D8">
              <w:rPr>
                <w:rFonts w:cstheme="minorHAnsi"/>
              </w:rPr>
              <w:t xml:space="preserve"> conjuntamente con su criterio de aceptación correspondiente.</w:t>
            </w:r>
          </w:p>
        </w:tc>
      </w:tr>
      <w:tr w:rsidR="00553BF1" w14:paraId="59105386" w14:textId="77777777" w:rsidTr="00C03D06">
        <w:tc>
          <w:tcPr>
            <w:tcW w:w="11341" w:type="dxa"/>
            <w:gridSpan w:val="4"/>
          </w:tcPr>
          <w:p w14:paraId="3CE284E0" w14:textId="77777777" w:rsidR="00553BF1" w:rsidRDefault="00553BF1" w:rsidP="00BD4CCD">
            <w:r>
              <w:t xml:space="preserve">Criterio de aceptación: El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debe contener una tabla donde se determinen los entregables, las fechas límites de entrega y los criterios de aceptación para cada uno de éstos. </w:t>
            </w:r>
          </w:p>
        </w:tc>
      </w:tr>
      <w:tr w:rsidR="00553BF1" w14:paraId="441B631D" w14:textId="77777777" w:rsidTr="00C03D06">
        <w:tc>
          <w:tcPr>
            <w:tcW w:w="11341" w:type="dxa"/>
            <w:gridSpan w:val="4"/>
          </w:tcPr>
          <w:p w14:paraId="626126D3" w14:textId="77777777" w:rsidR="00553BF1" w:rsidRDefault="00553BF1" w:rsidP="00BD4CCD">
            <w:r>
              <w:t>Recursos Asignados: Para completar dicho documento se requiere de la participación de los cuatro integrantes de Proyecto. Se requiere de la utilización de una notebook.</w:t>
            </w:r>
          </w:p>
        </w:tc>
      </w:tr>
      <w:tr w:rsidR="00553BF1" w14:paraId="0D5DEE0A" w14:textId="77777777" w:rsidTr="00C03D06">
        <w:tc>
          <w:tcPr>
            <w:tcW w:w="11341" w:type="dxa"/>
            <w:gridSpan w:val="4"/>
          </w:tcPr>
          <w:p w14:paraId="69B6300A" w14:textId="77777777" w:rsidR="00553BF1" w:rsidRDefault="00553BF1" w:rsidP="00BD4CCD">
            <w:r>
              <w:t>Duración: 3 días. Fecha de inicio: 15/04/2019.     Fecha de Finalización: 18/04/2019</w:t>
            </w:r>
          </w:p>
        </w:tc>
      </w:tr>
      <w:tr w:rsidR="00553BF1" w14:paraId="6519506F" w14:textId="77777777" w:rsidTr="00C03D06">
        <w:tc>
          <w:tcPr>
            <w:tcW w:w="11341" w:type="dxa"/>
            <w:gridSpan w:val="4"/>
          </w:tcPr>
          <w:p w14:paraId="6781B984" w14:textId="77777777" w:rsidR="00553BF1" w:rsidRDefault="00553BF1" w:rsidP="00BD4CCD">
            <w:r>
              <w:t xml:space="preserve">Hitos: </w:t>
            </w:r>
          </w:p>
          <w:p w14:paraId="76B6EC85" w14:textId="77777777" w:rsidR="00553BF1" w:rsidRDefault="00553BF1" w:rsidP="00BD4CCD">
            <w:r>
              <w:t>15/04/2019 – Definición de Semanas Límites</w:t>
            </w:r>
          </w:p>
          <w:p w14:paraId="629C95E9" w14:textId="77777777" w:rsidR="00553BF1" w:rsidRDefault="00553BF1" w:rsidP="00BD4CCD">
            <w:r>
              <w:t>16/04/2019 – Listado de Entregables</w:t>
            </w:r>
          </w:p>
          <w:p w14:paraId="2C30058E" w14:textId="77777777" w:rsidR="00553BF1" w:rsidRDefault="00553BF1" w:rsidP="00BD4CCD">
            <w:r>
              <w:t>18/04/2019 – Asignación de Criterios de Aceptación</w:t>
            </w:r>
          </w:p>
          <w:p w14:paraId="4951E05E" w14:textId="77777777" w:rsidR="00553BF1" w:rsidRDefault="00553BF1" w:rsidP="00BD4CCD">
            <w:r>
              <w:t xml:space="preserve"> </w:t>
            </w:r>
          </w:p>
        </w:tc>
      </w:tr>
      <w:tr w:rsidR="00553BF1" w14:paraId="67C4998C" w14:textId="77777777" w:rsidTr="00C03D06">
        <w:trPr>
          <w:trHeight w:val="1356"/>
        </w:trPr>
        <w:tc>
          <w:tcPr>
            <w:tcW w:w="11341" w:type="dxa"/>
            <w:gridSpan w:val="4"/>
          </w:tcPr>
          <w:p w14:paraId="172FADCF" w14:textId="77777777" w:rsidR="00553BF1" w:rsidRDefault="00553BF1" w:rsidP="00BD4CCD">
            <w:r>
              <w:t>Lista de Paquetes/Actividades:</w:t>
            </w:r>
          </w:p>
          <w:p w14:paraId="1B2B9EDD" w14:textId="77777777" w:rsidR="00553BF1" w:rsidRDefault="00553BF1" w:rsidP="00BD4CCD"/>
          <w:p w14:paraId="737A54C1" w14:textId="77777777" w:rsidR="00553BF1" w:rsidRDefault="00553BF1" w:rsidP="00BD4CCD">
            <w:r>
              <w:t>Cuenta con tres Paquetes de Trabajo:</w:t>
            </w:r>
          </w:p>
          <w:p w14:paraId="37127377" w14:textId="77777777" w:rsidR="00553BF1" w:rsidRDefault="00553BF1" w:rsidP="00553BF1">
            <w:pPr>
              <w:pStyle w:val="Prrafodelista"/>
              <w:numPr>
                <w:ilvl w:val="3"/>
                <w:numId w:val="27"/>
              </w:numPr>
            </w:pPr>
            <w:r>
              <w:t>Definición de Semanas Límites</w:t>
            </w:r>
          </w:p>
          <w:p w14:paraId="59E45FBD" w14:textId="77777777" w:rsidR="00553BF1" w:rsidRDefault="00553BF1" w:rsidP="00553BF1">
            <w:pPr>
              <w:pStyle w:val="Prrafodelista"/>
              <w:numPr>
                <w:ilvl w:val="3"/>
                <w:numId w:val="27"/>
              </w:numPr>
            </w:pPr>
            <w:r>
              <w:t>Listado de entregables</w:t>
            </w:r>
          </w:p>
          <w:p w14:paraId="2939C8C0" w14:textId="77777777" w:rsidR="00553BF1" w:rsidRDefault="00553BF1" w:rsidP="00553BF1">
            <w:pPr>
              <w:pStyle w:val="Prrafodelista"/>
              <w:numPr>
                <w:ilvl w:val="3"/>
                <w:numId w:val="27"/>
              </w:numPr>
            </w:pPr>
            <w:r>
              <w:t>Asignación de Criterios de Aceptación</w:t>
            </w:r>
          </w:p>
          <w:p w14:paraId="28D74797" w14:textId="77777777" w:rsidR="00553BF1" w:rsidRDefault="00553BF1" w:rsidP="00BD4CCD"/>
          <w:p w14:paraId="65E23D86" w14:textId="77777777" w:rsidR="00553BF1" w:rsidRDefault="00553BF1" w:rsidP="00BD4CCD"/>
          <w:p w14:paraId="335F3D6F" w14:textId="77777777" w:rsidR="00553BF1" w:rsidRDefault="00553BF1" w:rsidP="00BD4CCD"/>
        </w:tc>
      </w:tr>
    </w:tbl>
    <w:p w14:paraId="7C4381F9" w14:textId="77777777" w:rsidR="00553BF1" w:rsidRDefault="00553BF1" w:rsidP="00553BF1"/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2411"/>
        <w:gridCol w:w="2693"/>
        <w:gridCol w:w="2689"/>
        <w:gridCol w:w="3548"/>
      </w:tblGrid>
      <w:tr w:rsidR="00553BF1" w14:paraId="75CDAB81" w14:textId="77777777" w:rsidTr="00B42793">
        <w:tc>
          <w:tcPr>
            <w:tcW w:w="2411" w:type="dxa"/>
          </w:tcPr>
          <w:p w14:paraId="44DE1FCC" w14:textId="77777777" w:rsidR="00553BF1" w:rsidRDefault="00553BF1" w:rsidP="00BD4CCD">
            <w:r>
              <w:t>ID: 1.3.2.1</w:t>
            </w:r>
          </w:p>
        </w:tc>
        <w:tc>
          <w:tcPr>
            <w:tcW w:w="2693" w:type="dxa"/>
          </w:tcPr>
          <w:p w14:paraId="1876B625" w14:textId="77777777" w:rsidR="00553BF1" w:rsidRDefault="00553BF1" w:rsidP="00BD4CCD">
            <w:r>
              <w:t>Cuenta Control: 1.3.2</w:t>
            </w:r>
          </w:p>
        </w:tc>
        <w:tc>
          <w:tcPr>
            <w:tcW w:w="2689" w:type="dxa"/>
          </w:tcPr>
          <w:p w14:paraId="1D366589" w14:textId="77777777" w:rsidR="00553BF1" w:rsidRDefault="00553BF1" w:rsidP="00BD4CCD">
            <w:r>
              <w:t>Última Actualización: 27-04-2019</w:t>
            </w:r>
          </w:p>
        </w:tc>
        <w:tc>
          <w:tcPr>
            <w:tcW w:w="3548" w:type="dxa"/>
          </w:tcPr>
          <w:p w14:paraId="4AE2062C" w14:textId="77777777" w:rsidR="00553BF1" w:rsidRDefault="00553BF1" w:rsidP="00BD4CCD">
            <w:r>
              <w:t>Responsable:</w:t>
            </w:r>
          </w:p>
          <w:p w14:paraId="5C1391CF" w14:textId="77777777" w:rsidR="00553BF1" w:rsidRDefault="00553BF1" w:rsidP="00BD4CCD">
            <w:r>
              <w:t>Equipo de Proyecto</w:t>
            </w:r>
          </w:p>
        </w:tc>
      </w:tr>
      <w:tr w:rsidR="00553BF1" w14:paraId="2D969CF5" w14:textId="77777777" w:rsidTr="00B42793">
        <w:trPr>
          <w:trHeight w:val="402"/>
        </w:trPr>
        <w:tc>
          <w:tcPr>
            <w:tcW w:w="11341" w:type="dxa"/>
            <w:gridSpan w:val="4"/>
          </w:tcPr>
          <w:p w14:paraId="6E3976FC" w14:textId="77777777" w:rsidR="00553BF1" w:rsidRDefault="00553BF1" w:rsidP="00BD4CCD">
            <w:r>
              <w:t>Nombre: Definición de Semanas Límites</w:t>
            </w:r>
          </w:p>
        </w:tc>
      </w:tr>
      <w:tr w:rsidR="00553BF1" w14:paraId="332CB37E" w14:textId="77777777" w:rsidTr="00B42793">
        <w:trPr>
          <w:trHeight w:val="705"/>
        </w:trPr>
        <w:tc>
          <w:tcPr>
            <w:tcW w:w="11341" w:type="dxa"/>
            <w:gridSpan w:val="4"/>
          </w:tcPr>
          <w:p w14:paraId="06101CC7" w14:textId="77777777" w:rsidR="00553BF1" w:rsidRDefault="00553BF1" w:rsidP="00BD4CCD">
            <w:r>
              <w:t>Entregable: el entregable correspondiente a dicho componente es el registro de las distintas fechas donde se realizarán entregas de distintos documentos importantes del proyecto.</w:t>
            </w:r>
          </w:p>
        </w:tc>
      </w:tr>
      <w:tr w:rsidR="00553BF1" w14:paraId="66791508" w14:textId="77777777" w:rsidTr="00B42793">
        <w:trPr>
          <w:trHeight w:val="702"/>
        </w:trPr>
        <w:tc>
          <w:tcPr>
            <w:tcW w:w="11341" w:type="dxa"/>
            <w:gridSpan w:val="4"/>
          </w:tcPr>
          <w:p w14:paraId="54EEC143" w14:textId="77777777" w:rsidR="00553BF1" w:rsidRDefault="00553BF1" w:rsidP="00BD4CCD">
            <w:r>
              <w:t>Descripción: Se registran las fechas límites en las cuales se llevarán a cabo la entrega de diferentes documentos importantes dentro del proyecto.</w:t>
            </w:r>
          </w:p>
        </w:tc>
      </w:tr>
      <w:tr w:rsidR="00553BF1" w14:paraId="6A5F373B" w14:textId="77777777" w:rsidTr="00B42793">
        <w:tc>
          <w:tcPr>
            <w:tcW w:w="11341" w:type="dxa"/>
            <w:gridSpan w:val="4"/>
          </w:tcPr>
          <w:p w14:paraId="4E28D11C" w14:textId="77777777" w:rsidR="00553BF1" w:rsidRDefault="00553BF1" w:rsidP="00BD4CCD">
            <w:r>
              <w:t xml:space="preserve">Criterio de aceptación: </w:t>
            </w:r>
          </w:p>
          <w:p w14:paraId="0EEB0D05" w14:textId="77777777" w:rsidR="00553BF1" w:rsidRDefault="00553BF1" w:rsidP="00BD4CCD">
            <w:r>
              <w:t>Todo el equipo tiene que estar de acuerdo con las fechas establecidas, ya que el mismo quedará comprometido a presentar los distintos entregables en tales fechas.</w:t>
            </w:r>
          </w:p>
        </w:tc>
      </w:tr>
      <w:tr w:rsidR="00553BF1" w14:paraId="055F16CD" w14:textId="77777777" w:rsidTr="00B42793">
        <w:tc>
          <w:tcPr>
            <w:tcW w:w="11341" w:type="dxa"/>
            <w:gridSpan w:val="4"/>
          </w:tcPr>
          <w:p w14:paraId="61D6B809" w14:textId="77777777" w:rsidR="00553BF1" w:rsidRDefault="00553BF1" w:rsidP="00BD4CCD">
            <w:r>
              <w:t>Recursos Asignados: Para completar dicho trabajo se requiere de la participación de todos los integrantes del equipo y una notebook</w:t>
            </w:r>
          </w:p>
        </w:tc>
      </w:tr>
      <w:tr w:rsidR="00553BF1" w14:paraId="417478CD" w14:textId="77777777" w:rsidTr="00B42793">
        <w:tc>
          <w:tcPr>
            <w:tcW w:w="11341" w:type="dxa"/>
            <w:gridSpan w:val="4"/>
          </w:tcPr>
          <w:p w14:paraId="2BFA6EAC" w14:textId="77777777" w:rsidR="00553BF1" w:rsidRDefault="00553BF1" w:rsidP="00BD4CCD">
            <w:r>
              <w:t>Duración: 2 horas. Fecha de inicio: 15/04/2019.     Fecha de Finalización: 15/04/2019</w:t>
            </w:r>
          </w:p>
        </w:tc>
      </w:tr>
      <w:tr w:rsidR="00553BF1" w14:paraId="69DA9354" w14:textId="77777777" w:rsidTr="00B42793">
        <w:tc>
          <w:tcPr>
            <w:tcW w:w="11341" w:type="dxa"/>
            <w:gridSpan w:val="4"/>
          </w:tcPr>
          <w:p w14:paraId="2C4B32C8" w14:textId="77777777" w:rsidR="00553BF1" w:rsidRDefault="00553BF1" w:rsidP="00BD4CCD">
            <w:r>
              <w:t xml:space="preserve">Hitos: </w:t>
            </w:r>
          </w:p>
          <w:p w14:paraId="5BE7E21E" w14:textId="77777777" w:rsidR="00553BF1" w:rsidRDefault="00553BF1" w:rsidP="00BD4CCD">
            <w:r>
              <w:t xml:space="preserve">15/04/2019 – Registro de las semanas claves de presentación para cada entregable </w:t>
            </w:r>
          </w:p>
        </w:tc>
      </w:tr>
      <w:tr w:rsidR="00553BF1" w14:paraId="214406FA" w14:textId="77777777" w:rsidTr="00B42793">
        <w:trPr>
          <w:trHeight w:val="983"/>
        </w:trPr>
        <w:tc>
          <w:tcPr>
            <w:tcW w:w="11341" w:type="dxa"/>
            <w:gridSpan w:val="4"/>
          </w:tcPr>
          <w:p w14:paraId="0152F614" w14:textId="77777777" w:rsidR="00553BF1" w:rsidRDefault="00553BF1" w:rsidP="00BD4CCD">
            <w:r>
              <w:t>Lista de Actividades:</w:t>
            </w:r>
          </w:p>
          <w:p w14:paraId="19886980" w14:textId="24175D86" w:rsidR="00553BF1" w:rsidRDefault="00553BF1" w:rsidP="00BD4CCD">
            <w:pPr>
              <w:pStyle w:val="Prrafodelista"/>
              <w:numPr>
                <w:ilvl w:val="4"/>
                <w:numId w:val="28"/>
              </w:numPr>
            </w:pPr>
            <w:r>
              <w:t>Identificar y listar fechas de presentación para cada entregable</w:t>
            </w:r>
          </w:p>
        </w:tc>
      </w:tr>
    </w:tbl>
    <w:p w14:paraId="07A5E1DD" w14:textId="77777777" w:rsidR="00553BF1" w:rsidRDefault="00553BF1" w:rsidP="00553BF1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693"/>
        <w:gridCol w:w="2689"/>
        <w:gridCol w:w="3406"/>
      </w:tblGrid>
      <w:tr w:rsidR="00553BF1" w14:paraId="19B1A5A8" w14:textId="77777777" w:rsidTr="00BD4CCD">
        <w:tc>
          <w:tcPr>
            <w:tcW w:w="2269" w:type="dxa"/>
          </w:tcPr>
          <w:p w14:paraId="43EA992A" w14:textId="77777777" w:rsidR="00553BF1" w:rsidRDefault="00553BF1" w:rsidP="00BD4CCD">
            <w:r>
              <w:lastRenderedPageBreak/>
              <w:t>ID: 1.3.2.2</w:t>
            </w:r>
          </w:p>
        </w:tc>
        <w:tc>
          <w:tcPr>
            <w:tcW w:w="2693" w:type="dxa"/>
          </w:tcPr>
          <w:p w14:paraId="1A02AE7C" w14:textId="77777777" w:rsidR="00553BF1" w:rsidRDefault="00553BF1" w:rsidP="00BD4CCD">
            <w:r>
              <w:t>Cuenta Control: 1.3.2</w:t>
            </w:r>
          </w:p>
        </w:tc>
        <w:tc>
          <w:tcPr>
            <w:tcW w:w="2689" w:type="dxa"/>
          </w:tcPr>
          <w:p w14:paraId="73EC96CC" w14:textId="77777777" w:rsidR="00553BF1" w:rsidRDefault="00553BF1" w:rsidP="00BD4CCD">
            <w:r>
              <w:t>Última Actualización: 27-04-2019</w:t>
            </w:r>
          </w:p>
        </w:tc>
        <w:tc>
          <w:tcPr>
            <w:tcW w:w="3406" w:type="dxa"/>
          </w:tcPr>
          <w:p w14:paraId="56620273" w14:textId="77777777" w:rsidR="00553BF1" w:rsidRDefault="00553BF1" w:rsidP="00BD4CCD">
            <w:r>
              <w:t>Responsable:</w:t>
            </w:r>
          </w:p>
          <w:p w14:paraId="0904D6D0" w14:textId="77777777" w:rsidR="00553BF1" w:rsidRDefault="00553BF1" w:rsidP="00BD4CCD">
            <w:r>
              <w:t>Equipo de Proyecto</w:t>
            </w:r>
          </w:p>
        </w:tc>
      </w:tr>
      <w:tr w:rsidR="00553BF1" w14:paraId="0950CD28" w14:textId="77777777" w:rsidTr="00BD4CCD">
        <w:trPr>
          <w:trHeight w:val="402"/>
        </w:trPr>
        <w:tc>
          <w:tcPr>
            <w:tcW w:w="11057" w:type="dxa"/>
            <w:gridSpan w:val="4"/>
          </w:tcPr>
          <w:p w14:paraId="4F2CEB6E" w14:textId="77777777" w:rsidR="00553BF1" w:rsidRDefault="00553BF1" w:rsidP="00BD4CCD">
            <w:r>
              <w:t xml:space="preserve">Nombre: Listado de Entregables </w:t>
            </w:r>
          </w:p>
        </w:tc>
      </w:tr>
      <w:tr w:rsidR="00553BF1" w14:paraId="2105494C" w14:textId="77777777" w:rsidTr="00BD4CCD">
        <w:trPr>
          <w:trHeight w:val="705"/>
        </w:trPr>
        <w:tc>
          <w:tcPr>
            <w:tcW w:w="11057" w:type="dxa"/>
            <w:gridSpan w:val="4"/>
          </w:tcPr>
          <w:p w14:paraId="7BDB241C" w14:textId="77777777" w:rsidR="00553BF1" w:rsidRDefault="00553BF1" w:rsidP="00BD4CCD">
            <w:r>
              <w:t>Entregable: lista con los distintos entregables a presentar a lo largo del proyecto por el equipo</w:t>
            </w:r>
          </w:p>
        </w:tc>
      </w:tr>
      <w:tr w:rsidR="00553BF1" w14:paraId="564D8FBA" w14:textId="77777777" w:rsidTr="00BD4CCD">
        <w:trPr>
          <w:trHeight w:val="702"/>
        </w:trPr>
        <w:tc>
          <w:tcPr>
            <w:tcW w:w="11057" w:type="dxa"/>
            <w:gridSpan w:val="4"/>
          </w:tcPr>
          <w:p w14:paraId="62D9BDA7" w14:textId="77777777" w:rsidR="00553BF1" w:rsidRDefault="00553BF1" w:rsidP="00BD4CCD">
            <w:r>
              <w:t>Descripción: Se registran los distintos entregables que se presentarán a lo largo de la duración del proyecto</w:t>
            </w:r>
          </w:p>
        </w:tc>
      </w:tr>
      <w:tr w:rsidR="00553BF1" w14:paraId="3A0CD2DF" w14:textId="77777777" w:rsidTr="00BD4CCD">
        <w:tc>
          <w:tcPr>
            <w:tcW w:w="11057" w:type="dxa"/>
            <w:gridSpan w:val="4"/>
          </w:tcPr>
          <w:p w14:paraId="788FA729" w14:textId="77777777" w:rsidR="00553BF1" w:rsidRDefault="00553BF1" w:rsidP="00BD4CCD">
            <w:r>
              <w:t>Criterio de aceptación: Debe contener como mínimo, la definición de cada uno de los entregables esenciales a presentar por el equipo de desarrollo</w:t>
            </w:r>
          </w:p>
        </w:tc>
      </w:tr>
      <w:tr w:rsidR="00553BF1" w14:paraId="0F5AB376" w14:textId="77777777" w:rsidTr="00BD4CCD">
        <w:tc>
          <w:tcPr>
            <w:tcW w:w="11057" w:type="dxa"/>
            <w:gridSpan w:val="4"/>
          </w:tcPr>
          <w:p w14:paraId="19027BF9" w14:textId="77777777" w:rsidR="00553BF1" w:rsidRDefault="00553BF1" w:rsidP="00BD4CCD">
            <w:r>
              <w:t>Recursos Asignados: Para completar dicho trabajo se requiere de la participación de todos los integrantes del equipo y una notebook</w:t>
            </w:r>
          </w:p>
        </w:tc>
      </w:tr>
      <w:tr w:rsidR="00553BF1" w14:paraId="096362C4" w14:textId="77777777" w:rsidTr="00BD4CCD">
        <w:tc>
          <w:tcPr>
            <w:tcW w:w="11057" w:type="dxa"/>
            <w:gridSpan w:val="4"/>
          </w:tcPr>
          <w:p w14:paraId="25A36B98" w14:textId="77777777" w:rsidR="00553BF1" w:rsidRDefault="00553BF1" w:rsidP="00BD4CCD">
            <w:r>
              <w:t>Duración: 4 horas. Fecha de inicio: 16/04/2019.     Fecha de Finalización: 16/04/2019</w:t>
            </w:r>
          </w:p>
        </w:tc>
      </w:tr>
      <w:tr w:rsidR="00553BF1" w14:paraId="77F8F49C" w14:textId="77777777" w:rsidTr="00BD4CCD">
        <w:tc>
          <w:tcPr>
            <w:tcW w:w="11057" w:type="dxa"/>
            <w:gridSpan w:val="4"/>
          </w:tcPr>
          <w:p w14:paraId="44D0A3B0" w14:textId="77777777" w:rsidR="00553BF1" w:rsidRDefault="00553BF1" w:rsidP="00BD4CCD">
            <w:r>
              <w:t xml:space="preserve">Hitos: </w:t>
            </w:r>
          </w:p>
          <w:p w14:paraId="13247068" w14:textId="77777777" w:rsidR="00553BF1" w:rsidRDefault="00553BF1" w:rsidP="00BD4CCD">
            <w:r>
              <w:t xml:space="preserve">16/04/2019 – Registro de los entregables esenciales definidos por el equipo a presentar en las semanas establecidas </w:t>
            </w:r>
          </w:p>
        </w:tc>
      </w:tr>
      <w:tr w:rsidR="00553BF1" w14:paraId="1D2D32B5" w14:textId="77777777" w:rsidTr="00BD4CCD">
        <w:trPr>
          <w:trHeight w:val="983"/>
        </w:trPr>
        <w:tc>
          <w:tcPr>
            <w:tcW w:w="11057" w:type="dxa"/>
            <w:gridSpan w:val="4"/>
          </w:tcPr>
          <w:p w14:paraId="24CCF2AB" w14:textId="77777777" w:rsidR="00553BF1" w:rsidRDefault="00553BF1" w:rsidP="00BD4CCD">
            <w:r>
              <w:t>Lista de Actividades:</w:t>
            </w:r>
          </w:p>
          <w:p w14:paraId="65865679" w14:textId="77777777" w:rsidR="00553BF1" w:rsidRDefault="00553BF1" w:rsidP="00BD4CCD">
            <w:r>
              <w:t>1.3.2.2.1    Identificar y listar los entregables que se presentarán en las fechas establecidas para cada uno de ellos.</w:t>
            </w:r>
          </w:p>
          <w:p w14:paraId="6DB03D51" w14:textId="77777777" w:rsidR="00553BF1" w:rsidRDefault="00553BF1" w:rsidP="00BD4CCD">
            <w:r>
              <w:t>1.3.2.2.2    Asignar el entregable a su fecha correspondiente</w:t>
            </w:r>
          </w:p>
        </w:tc>
      </w:tr>
    </w:tbl>
    <w:p w14:paraId="2D4EB337" w14:textId="2201A440" w:rsidR="00C03D06" w:rsidRDefault="00C03D06" w:rsidP="00553BF1">
      <w:pPr>
        <w:rPr>
          <w:ins w:id="802" w:author="Gonzalo Pedrotti" w:date="2019-05-17T15:28:00Z"/>
        </w:rPr>
      </w:pPr>
    </w:p>
    <w:p w14:paraId="4ADA30A1" w14:textId="77777777" w:rsidR="003905B2" w:rsidDel="00376AE6" w:rsidRDefault="003905B2" w:rsidP="00553BF1">
      <w:pPr>
        <w:rPr>
          <w:del w:id="803" w:author="Gonzalo Pedrotti" w:date="2019-05-17T16:31:00Z"/>
        </w:rPr>
      </w:pPr>
    </w:p>
    <w:p w14:paraId="4BBE60A5" w14:textId="77777777" w:rsidR="00C03D06" w:rsidRDefault="00C03D06" w:rsidP="00553BF1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693"/>
        <w:gridCol w:w="2689"/>
        <w:gridCol w:w="3406"/>
      </w:tblGrid>
      <w:tr w:rsidR="00553BF1" w14:paraId="4C44E877" w14:textId="77777777" w:rsidTr="00BD4CCD">
        <w:tc>
          <w:tcPr>
            <w:tcW w:w="2269" w:type="dxa"/>
          </w:tcPr>
          <w:p w14:paraId="75EF55FB" w14:textId="77777777" w:rsidR="00553BF1" w:rsidRDefault="00553BF1" w:rsidP="00BD4CCD">
            <w:r>
              <w:t>ID: 1.3.2.3</w:t>
            </w:r>
          </w:p>
        </w:tc>
        <w:tc>
          <w:tcPr>
            <w:tcW w:w="2693" w:type="dxa"/>
          </w:tcPr>
          <w:p w14:paraId="79C2867A" w14:textId="77777777" w:rsidR="00553BF1" w:rsidRDefault="00553BF1" w:rsidP="00BD4CCD">
            <w:r>
              <w:t>Cuenta Control: 1.3.2</w:t>
            </w:r>
          </w:p>
        </w:tc>
        <w:tc>
          <w:tcPr>
            <w:tcW w:w="2689" w:type="dxa"/>
          </w:tcPr>
          <w:p w14:paraId="36ADDFBF" w14:textId="77777777" w:rsidR="00553BF1" w:rsidRDefault="00553BF1" w:rsidP="00BD4CCD">
            <w:r>
              <w:t>Última Actualización: 27-04-2019</w:t>
            </w:r>
          </w:p>
        </w:tc>
        <w:tc>
          <w:tcPr>
            <w:tcW w:w="3406" w:type="dxa"/>
          </w:tcPr>
          <w:p w14:paraId="476D6BBE" w14:textId="77777777" w:rsidR="00553BF1" w:rsidRDefault="00553BF1" w:rsidP="00BD4CCD">
            <w:r>
              <w:t>Responsable:</w:t>
            </w:r>
          </w:p>
          <w:p w14:paraId="4BCB2B32" w14:textId="77777777" w:rsidR="00553BF1" w:rsidRDefault="00553BF1" w:rsidP="00BD4CCD">
            <w:r>
              <w:t>Equipo de Proyecto</w:t>
            </w:r>
          </w:p>
        </w:tc>
      </w:tr>
      <w:tr w:rsidR="00553BF1" w14:paraId="5FB8FADE" w14:textId="77777777" w:rsidTr="00BD4CCD">
        <w:trPr>
          <w:trHeight w:val="402"/>
        </w:trPr>
        <w:tc>
          <w:tcPr>
            <w:tcW w:w="11057" w:type="dxa"/>
            <w:gridSpan w:val="4"/>
          </w:tcPr>
          <w:p w14:paraId="0A970C21" w14:textId="77777777" w:rsidR="00553BF1" w:rsidRDefault="00553BF1" w:rsidP="00BD4CCD">
            <w:r>
              <w:t xml:space="preserve">Nombre: Asignación de Criterios de Aceptación </w:t>
            </w:r>
          </w:p>
        </w:tc>
      </w:tr>
      <w:tr w:rsidR="00553BF1" w14:paraId="16C027EF" w14:textId="77777777" w:rsidTr="00BD4CCD">
        <w:trPr>
          <w:trHeight w:val="705"/>
        </w:trPr>
        <w:tc>
          <w:tcPr>
            <w:tcW w:w="11057" w:type="dxa"/>
            <w:gridSpan w:val="4"/>
          </w:tcPr>
          <w:p w14:paraId="567D0F48" w14:textId="77777777" w:rsidR="00553BF1" w:rsidRDefault="00553BF1" w:rsidP="00BD4CCD">
            <w:r>
              <w:t xml:space="preserve">Entregable: lista con los criterios de aceptación por cada uno de los entregables definidos en el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</w:p>
        </w:tc>
      </w:tr>
      <w:tr w:rsidR="00553BF1" w14:paraId="010B5962" w14:textId="77777777" w:rsidTr="00BD4CCD">
        <w:trPr>
          <w:trHeight w:val="702"/>
        </w:trPr>
        <w:tc>
          <w:tcPr>
            <w:tcW w:w="11057" w:type="dxa"/>
            <w:gridSpan w:val="4"/>
          </w:tcPr>
          <w:p w14:paraId="64C8A914" w14:textId="77777777" w:rsidR="00553BF1" w:rsidRDefault="00553BF1" w:rsidP="00BD4CCD">
            <w:r>
              <w:t>Descripción: Se definen los criterios de aceptación por cada uno de los entregables definidos, a presentar por el equipo en las fechas pactadas</w:t>
            </w:r>
          </w:p>
        </w:tc>
      </w:tr>
      <w:tr w:rsidR="00553BF1" w14:paraId="1DC5CF47" w14:textId="77777777" w:rsidTr="00BD4CCD">
        <w:tc>
          <w:tcPr>
            <w:tcW w:w="11057" w:type="dxa"/>
            <w:gridSpan w:val="4"/>
          </w:tcPr>
          <w:p w14:paraId="2B70B468" w14:textId="77777777" w:rsidR="00553BF1" w:rsidRDefault="00553BF1" w:rsidP="00BD4CCD">
            <w:r>
              <w:t>Criterio de aceptación: Cada uno de los entregables definidos por el equipo debe contener su propio criterio de aceptación, para saber si el mismo es correcto o debe modificarse</w:t>
            </w:r>
          </w:p>
        </w:tc>
      </w:tr>
      <w:tr w:rsidR="00553BF1" w14:paraId="47CA5634" w14:textId="77777777" w:rsidTr="00BD4CCD">
        <w:tc>
          <w:tcPr>
            <w:tcW w:w="11057" w:type="dxa"/>
            <w:gridSpan w:val="4"/>
          </w:tcPr>
          <w:p w14:paraId="48AD9F70" w14:textId="77777777" w:rsidR="00553BF1" w:rsidRDefault="00553BF1" w:rsidP="00BD4CCD">
            <w:r>
              <w:t>Recursos Asignados: Para completar dicho trabajo se requiere de la participación de todos los integrantes del equipo y una notebook</w:t>
            </w:r>
          </w:p>
        </w:tc>
      </w:tr>
      <w:tr w:rsidR="00553BF1" w14:paraId="6C2DC82A" w14:textId="77777777" w:rsidTr="00BD4CCD">
        <w:tc>
          <w:tcPr>
            <w:tcW w:w="11057" w:type="dxa"/>
            <w:gridSpan w:val="4"/>
          </w:tcPr>
          <w:p w14:paraId="3859E833" w14:textId="77777777" w:rsidR="00553BF1" w:rsidRDefault="00553BF1" w:rsidP="00BD4CCD">
            <w:r>
              <w:t>Duración: 4 horas. Fecha de inicio: 18/04/2019.     Fecha de Finalización: 18/04/2019</w:t>
            </w:r>
          </w:p>
        </w:tc>
      </w:tr>
      <w:tr w:rsidR="00553BF1" w14:paraId="6CB2D00B" w14:textId="77777777" w:rsidTr="00BD4CCD">
        <w:tc>
          <w:tcPr>
            <w:tcW w:w="11057" w:type="dxa"/>
            <w:gridSpan w:val="4"/>
          </w:tcPr>
          <w:p w14:paraId="3364D2B8" w14:textId="77777777" w:rsidR="00553BF1" w:rsidRDefault="00553BF1" w:rsidP="00BD4CCD">
            <w:r>
              <w:t xml:space="preserve">Hitos: </w:t>
            </w:r>
          </w:p>
          <w:p w14:paraId="3DF4A034" w14:textId="77777777" w:rsidR="00553BF1" w:rsidRDefault="00553BF1" w:rsidP="00BD4CCD">
            <w:r>
              <w:t xml:space="preserve">18/04/2019 – Registro de los criterios de aceptación por cada entregable definido </w:t>
            </w:r>
          </w:p>
        </w:tc>
      </w:tr>
      <w:tr w:rsidR="00553BF1" w14:paraId="7B8459BD" w14:textId="77777777" w:rsidTr="00BD4CCD">
        <w:trPr>
          <w:trHeight w:val="983"/>
        </w:trPr>
        <w:tc>
          <w:tcPr>
            <w:tcW w:w="11057" w:type="dxa"/>
            <w:gridSpan w:val="4"/>
          </w:tcPr>
          <w:p w14:paraId="22E41814" w14:textId="77777777" w:rsidR="00553BF1" w:rsidRDefault="00553BF1" w:rsidP="00BD4CCD">
            <w:r>
              <w:t>Lista de Actividades:</w:t>
            </w:r>
          </w:p>
          <w:p w14:paraId="237C8844" w14:textId="77777777" w:rsidR="00553BF1" w:rsidRDefault="00553BF1" w:rsidP="00BD4CCD">
            <w:r>
              <w:t>1.3.2.3.1    Identificar y asignar criterios de aceptación por cada uno de los entregables a presentar por el equipo</w:t>
            </w:r>
          </w:p>
        </w:tc>
      </w:tr>
    </w:tbl>
    <w:p w14:paraId="1F739AFA" w14:textId="310140FF" w:rsidR="00553BF1" w:rsidRDefault="00553BF1" w:rsidP="00553BF1">
      <w:pPr>
        <w:rPr>
          <w:ins w:id="804" w:author="Gonzalo Pedrotti" w:date="2019-05-17T12:37:00Z"/>
        </w:rPr>
      </w:pPr>
    </w:p>
    <w:p w14:paraId="18273F9F" w14:textId="34C06717" w:rsidR="00150147" w:rsidRDefault="00150147" w:rsidP="00553BF1">
      <w:pPr>
        <w:rPr>
          <w:ins w:id="805" w:author="Gonzalo Pedrotti" w:date="2019-05-17T12:37:00Z"/>
        </w:rPr>
      </w:pPr>
    </w:p>
    <w:p w14:paraId="543FBD43" w14:textId="23E64001" w:rsidR="00150147" w:rsidRDefault="00150147" w:rsidP="00553BF1">
      <w:pPr>
        <w:rPr>
          <w:ins w:id="806" w:author="Gonzalo Pedrotti" w:date="2019-05-17T12:37:00Z"/>
        </w:rPr>
      </w:pPr>
    </w:p>
    <w:p w14:paraId="53322168" w14:textId="47A85947" w:rsidR="00150147" w:rsidRDefault="00150147" w:rsidP="00553BF1">
      <w:pPr>
        <w:rPr>
          <w:ins w:id="807" w:author="Gonzalo Pedrotti" w:date="2019-05-17T12:37:00Z"/>
        </w:rPr>
      </w:pPr>
    </w:p>
    <w:p w14:paraId="0454EF3E" w14:textId="77777777" w:rsidR="00150147" w:rsidRDefault="00150147" w:rsidP="00553BF1"/>
    <w:tbl>
      <w:tblPr>
        <w:tblStyle w:val="Tablaconcuadrcula"/>
        <w:tblpPr w:leftFromText="141" w:rightFromText="141" w:vertAnchor="text" w:horzAnchor="page" w:tblpX="353" w:tblpY="-177"/>
        <w:tblW w:w="11194" w:type="dxa"/>
        <w:tblLook w:val="04A0" w:firstRow="1" w:lastRow="0" w:firstColumn="1" w:lastColumn="0" w:noHBand="0" w:noVBand="1"/>
        <w:tblPrChange w:id="808" w:author="Gonzalo Pedrotti" w:date="2019-05-17T15:28:00Z">
          <w:tblPr>
            <w:tblStyle w:val="Tablaconcuadrcula"/>
            <w:tblpPr w:leftFromText="141" w:rightFromText="141" w:vertAnchor="text" w:horzAnchor="margin" w:tblpXSpec="center" w:tblpY="-528"/>
            <w:tblW w:w="11335" w:type="dxa"/>
            <w:tblLook w:val="04A0" w:firstRow="1" w:lastRow="0" w:firstColumn="1" w:lastColumn="0" w:noHBand="0" w:noVBand="1"/>
          </w:tblPr>
        </w:tblPrChange>
      </w:tblPr>
      <w:tblGrid>
        <w:gridCol w:w="3404"/>
        <w:gridCol w:w="2124"/>
        <w:gridCol w:w="2123"/>
        <w:gridCol w:w="3543"/>
        <w:tblGridChange w:id="809">
          <w:tblGrid>
            <w:gridCol w:w="3404"/>
            <w:gridCol w:w="2124"/>
            <w:gridCol w:w="2123"/>
            <w:gridCol w:w="3684"/>
          </w:tblGrid>
        </w:tblGridChange>
      </w:tblGrid>
      <w:tr w:rsidR="00B74175" w14:paraId="5A270673" w14:textId="77777777" w:rsidTr="003905B2">
        <w:tc>
          <w:tcPr>
            <w:tcW w:w="3404" w:type="dxa"/>
            <w:tcPrChange w:id="810" w:author="Gonzalo Pedrotti" w:date="2019-05-17T15:28:00Z">
              <w:tcPr>
                <w:tcW w:w="3404" w:type="dxa"/>
              </w:tcPr>
            </w:tcPrChange>
          </w:tcPr>
          <w:p w14:paraId="63C83E1D" w14:textId="2DDE6106" w:rsidR="00B74175" w:rsidRDefault="00B74175" w:rsidP="003905B2">
            <w:pPr>
              <w:rPr>
                <w:moveTo w:id="811" w:author="Gonzalo Pedrotti" w:date="2019-05-17T12:30:00Z"/>
              </w:rPr>
            </w:pPr>
            <w:moveToRangeStart w:id="812" w:author="Gonzalo Pedrotti" w:date="2019-05-17T12:30:00Z" w:name="move8988639"/>
            <w:moveTo w:id="813" w:author="Gonzalo Pedrotti" w:date="2019-05-17T12:30:00Z">
              <w:r>
                <w:lastRenderedPageBreak/>
                <w:t>ID: 1.</w:t>
              </w:r>
            </w:moveTo>
            <w:ins w:id="814" w:author="Gonzalo Pedrotti" w:date="2019-05-17T12:37:00Z">
              <w:r w:rsidR="00150147">
                <w:t>3.3</w:t>
              </w:r>
            </w:ins>
            <w:moveTo w:id="815" w:author="Gonzalo Pedrotti" w:date="2019-05-17T12:30:00Z">
              <w:del w:id="816" w:author="Gonzalo Pedrotti" w:date="2019-05-17T12:37:00Z">
                <w:r w:rsidDel="00150147">
                  <w:delText>1.2</w:delText>
                </w:r>
              </w:del>
            </w:moveTo>
          </w:p>
        </w:tc>
        <w:tc>
          <w:tcPr>
            <w:tcW w:w="2124" w:type="dxa"/>
            <w:tcPrChange w:id="817" w:author="Gonzalo Pedrotti" w:date="2019-05-17T15:28:00Z">
              <w:tcPr>
                <w:tcW w:w="2124" w:type="dxa"/>
              </w:tcPr>
            </w:tcPrChange>
          </w:tcPr>
          <w:p w14:paraId="1403BC76" w14:textId="77777777" w:rsidR="00B74175" w:rsidRDefault="00B74175" w:rsidP="003905B2">
            <w:pPr>
              <w:rPr>
                <w:moveTo w:id="818" w:author="Gonzalo Pedrotti" w:date="2019-05-17T12:30:00Z"/>
              </w:rPr>
            </w:pPr>
            <w:moveTo w:id="819" w:author="Gonzalo Pedrotti" w:date="2019-05-17T12:30:00Z">
              <w:r>
                <w:t>Cuenta Control: 1.1</w:t>
              </w:r>
            </w:moveTo>
          </w:p>
        </w:tc>
        <w:tc>
          <w:tcPr>
            <w:tcW w:w="2123" w:type="dxa"/>
            <w:tcPrChange w:id="820" w:author="Gonzalo Pedrotti" w:date="2019-05-17T15:28:00Z">
              <w:tcPr>
                <w:tcW w:w="2123" w:type="dxa"/>
              </w:tcPr>
            </w:tcPrChange>
          </w:tcPr>
          <w:p w14:paraId="6E61B575" w14:textId="77777777" w:rsidR="00B74175" w:rsidRDefault="00B74175" w:rsidP="003905B2">
            <w:pPr>
              <w:rPr>
                <w:moveTo w:id="821" w:author="Gonzalo Pedrotti" w:date="2019-05-17T12:30:00Z"/>
              </w:rPr>
            </w:pPr>
            <w:moveTo w:id="822" w:author="Gonzalo Pedrotti" w:date="2019-05-17T12:30:00Z">
              <w:r>
                <w:t>Última Actualización: 27-04-2019</w:t>
              </w:r>
            </w:moveTo>
          </w:p>
        </w:tc>
        <w:tc>
          <w:tcPr>
            <w:tcW w:w="3543" w:type="dxa"/>
            <w:tcPrChange w:id="823" w:author="Gonzalo Pedrotti" w:date="2019-05-17T15:28:00Z">
              <w:tcPr>
                <w:tcW w:w="3684" w:type="dxa"/>
              </w:tcPr>
            </w:tcPrChange>
          </w:tcPr>
          <w:p w14:paraId="357B4B5B" w14:textId="77777777" w:rsidR="00B74175" w:rsidRDefault="00B74175" w:rsidP="003905B2">
            <w:pPr>
              <w:rPr>
                <w:moveTo w:id="824" w:author="Gonzalo Pedrotti" w:date="2019-05-17T12:30:00Z"/>
              </w:rPr>
            </w:pPr>
            <w:moveTo w:id="825" w:author="Gonzalo Pedrotti" w:date="2019-05-17T12:30:00Z">
              <w:r>
                <w:t>Responsable:</w:t>
              </w:r>
            </w:moveTo>
          </w:p>
          <w:p w14:paraId="5606B3A8" w14:textId="77777777" w:rsidR="00B74175" w:rsidRDefault="00B74175" w:rsidP="003905B2">
            <w:pPr>
              <w:rPr>
                <w:moveTo w:id="826" w:author="Gonzalo Pedrotti" w:date="2019-05-17T12:30:00Z"/>
              </w:rPr>
            </w:pPr>
            <w:moveTo w:id="827" w:author="Gonzalo Pedrotti" w:date="2019-05-17T12:30:00Z">
              <w:r>
                <w:t>Equipo de Proyecto</w:t>
              </w:r>
            </w:moveTo>
          </w:p>
        </w:tc>
      </w:tr>
      <w:tr w:rsidR="00B74175" w14:paraId="02E220CB" w14:textId="77777777" w:rsidTr="003905B2">
        <w:trPr>
          <w:trHeight w:val="402"/>
          <w:trPrChange w:id="828" w:author="Gonzalo Pedrotti" w:date="2019-05-17T15:28:00Z">
            <w:trPr>
              <w:trHeight w:val="402"/>
            </w:trPr>
          </w:trPrChange>
        </w:trPr>
        <w:tc>
          <w:tcPr>
            <w:tcW w:w="11194" w:type="dxa"/>
            <w:gridSpan w:val="4"/>
            <w:tcPrChange w:id="829" w:author="Gonzalo Pedrotti" w:date="2019-05-17T15:28:00Z">
              <w:tcPr>
                <w:tcW w:w="11335" w:type="dxa"/>
                <w:gridSpan w:val="4"/>
              </w:tcPr>
            </w:tcPrChange>
          </w:tcPr>
          <w:p w14:paraId="262F627D" w14:textId="77777777" w:rsidR="00B74175" w:rsidRDefault="00B74175" w:rsidP="003905B2">
            <w:pPr>
              <w:rPr>
                <w:moveTo w:id="830" w:author="Gonzalo Pedrotti" w:date="2019-05-17T12:30:00Z"/>
              </w:rPr>
            </w:pPr>
            <w:moveTo w:id="831" w:author="Gonzalo Pedrotti" w:date="2019-05-17T12:30:00Z">
              <w:r>
                <w:t>Nombre: Metodología de Trabajo</w:t>
              </w:r>
            </w:moveTo>
          </w:p>
        </w:tc>
      </w:tr>
      <w:tr w:rsidR="00B74175" w14:paraId="73F8113A" w14:textId="77777777" w:rsidTr="003905B2">
        <w:trPr>
          <w:trHeight w:val="705"/>
          <w:trPrChange w:id="832" w:author="Gonzalo Pedrotti" w:date="2019-05-17T15:28:00Z">
            <w:trPr>
              <w:trHeight w:val="705"/>
            </w:trPr>
          </w:trPrChange>
        </w:trPr>
        <w:tc>
          <w:tcPr>
            <w:tcW w:w="11194" w:type="dxa"/>
            <w:gridSpan w:val="4"/>
            <w:tcPrChange w:id="833" w:author="Gonzalo Pedrotti" w:date="2019-05-17T15:28:00Z">
              <w:tcPr>
                <w:tcW w:w="11335" w:type="dxa"/>
                <w:gridSpan w:val="4"/>
              </w:tcPr>
            </w:tcPrChange>
          </w:tcPr>
          <w:p w14:paraId="3810B4E2" w14:textId="77777777" w:rsidR="00B74175" w:rsidRDefault="00B74175" w:rsidP="003905B2">
            <w:pPr>
              <w:rPr>
                <w:moveTo w:id="834" w:author="Gonzalo Pedrotti" w:date="2019-05-17T12:30:00Z"/>
              </w:rPr>
            </w:pPr>
            <w:moveTo w:id="835" w:author="Gonzalo Pedrotti" w:date="2019-05-17T12:30:00Z">
              <w:r>
                <w:t>Entregable: el entregable correspondiente a dicho componente es el documento que describe la metodología de Trabajo</w:t>
              </w:r>
            </w:moveTo>
          </w:p>
        </w:tc>
      </w:tr>
      <w:tr w:rsidR="00B74175" w14:paraId="082FBC2F" w14:textId="77777777" w:rsidTr="003905B2">
        <w:trPr>
          <w:trHeight w:val="702"/>
          <w:trPrChange w:id="836" w:author="Gonzalo Pedrotti" w:date="2019-05-17T15:28:00Z">
            <w:trPr>
              <w:trHeight w:val="702"/>
            </w:trPr>
          </w:trPrChange>
        </w:trPr>
        <w:tc>
          <w:tcPr>
            <w:tcW w:w="11194" w:type="dxa"/>
            <w:gridSpan w:val="4"/>
            <w:tcPrChange w:id="837" w:author="Gonzalo Pedrotti" w:date="2019-05-17T15:28:00Z">
              <w:tcPr>
                <w:tcW w:w="11335" w:type="dxa"/>
                <w:gridSpan w:val="4"/>
              </w:tcPr>
            </w:tcPrChange>
          </w:tcPr>
          <w:p w14:paraId="0EB9C7B9" w14:textId="77777777" w:rsidR="00B74175" w:rsidRDefault="00B74175" w:rsidP="003905B2">
            <w:pPr>
              <w:rPr>
                <w:moveTo w:id="838" w:author="Gonzalo Pedrotti" w:date="2019-05-17T12:30:00Z"/>
              </w:rPr>
            </w:pPr>
            <w:moveTo w:id="839" w:author="Gonzalo Pedrotti" w:date="2019-05-17T12:30:00Z">
              <w:r>
                <w:t>Descripción: La Metodología de trabajo especifica la forma en la que trabajará el equipo durante el desarrollo del producto</w:t>
              </w:r>
            </w:moveTo>
          </w:p>
        </w:tc>
      </w:tr>
      <w:tr w:rsidR="00B74175" w14:paraId="25BC5630" w14:textId="77777777" w:rsidTr="003905B2">
        <w:tc>
          <w:tcPr>
            <w:tcW w:w="11194" w:type="dxa"/>
            <w:gridSpan w:val="4"/>
            <w:tcPrChange w:id="840" w:author="Gonzalo Pedrotti" w:date="2019-05-17T15:28:00Z">
              <w:tcPr>
                <w:tcW w:w="11335" w:type="dxa"/>
                <w:gridSpan w:val="4"/>
              </w:tcPr>
            </w:tcPrChange>
          </w:tcPr>
          <w:p w14:paraId="2A52FE7D" w14:textId="77777777" w:rsidR="00B74175" w:rsidRDefault="00B74175" w:rsidP="003905B2">
            <w:pPr>
              <w:rPr>
                <w:moveTo w:id="841" w:author="Gonzalo Pedrotti" w:date="2019-05-17T12:30:00Z"/>
              </w:rPr>
            </w:pPr>
            <w:moveTo w:id="842" w:author="Gonzalo Pedrotti" w:date="2019-05-17T12:30:00Z">
              <w:r>
                <w:t xml:space="preserve">Criterio de aceptación: </w:t>
              </w:r>
            </w:moveTo>
          </w:p>
          <w:p w14:paraId="4CF9C9B7" w14:textId="77777777" w:rsidR="00B74175" w:rsidRDefault="00B74175" w:rsidP="003905B2">
            <w:pPr>
              <w:rPr>
                <w:moveTo w:id="843" w:author="Gonzalo Pedrotti" w:date="2019-05-17T12:30:00Z"/>
              </w:rPr>
            </w:pPr>
            <w:moveTo w:id="844" w:author="Gonzalo Pedrotti" w:date="2019-05-17T12:30:00Z">
              <w:r>
                <w:t xml:space="preserve">La metodología de trabajo debe contener una correcta definición del </w:t>
              </w:r>
              <w:proofErr w:type="spellStart"/>
              <w:r>
                <w:t>framework</w:t>
              </w:r>
              <w:proofErr w:type="spellEnd"/>
              <w:r>
                <w:t xml:space="preserve"> de trabajo, como se llevará a cabo el ciclo de vida del producto y la documentación generada en cada iteración.</w:t>
              </w:r>
            </w:moveTo>
          </w:p>
        </w:tc>
      </w:tr>
      <w:tr w:rsidR="00B74175" w14:paraId="3C573467" w14:textId="77777777" w:rsidTr="003905B2">
        <w:tc>
          <w:tcPr>
            <w:tcW w:w="11194" w:type="dxa"/>
            <w:gridSpan w:val="4"/>
            <w:tcPrChange w:id="845" w:author="Gonzalo Pedrotti" w:date="2019-05-17T15:28:00Z">
              <w:tcPr>
                <w:tcW w:w="11335" w:type="dxa"/>
                <w:gridSpan w:val="4"/>
              </w:tcPr>
            </w:tcPrChange>
          </w:tcPr>
          <w:p w14:paraId="454327B5" w14:textId="77777777" w:rsidR="00B74175" w:rsidRDefault="00B74175" w:rsidP="003905B2">
            <w:pPr>
              <w:rPr>
                <w:moveTo w:id="846" w:author="Gonzalo Pedrotti" w:date="2019-05-17T12:30:00Z"/>
              </w:rPr>
            </w:pPr>
            <w:moveTo w:id="847" w:author="Gonzalo Pedrotti" w:date="2019-05-17T12:30:00Z">
              <w:r>
                <w:t>Recursos Asignados: Para completar dicho trabajo se requiere de la participación de todos los integrantes del equipo y dos notebooks</w:t>
              </w:r>
            </w:moveTo>
          </w:p>
        </w:tc>
      </w:tr>
      <w:tr w:rsidR="00B74175" w14:paraId="35B5C726" w14:textId="77777777" w:rsidTr="003905B2">
        <w:tc>
          <w:tcPr>
            <w:tcW w:w="11194" w:type="dxa"/>
            <w:gridSpan w:val="4"/>
            <w:tcPrChange w:id="848" w:author="Gonzalo Pedrotti" w:date="2019-05-17T15:28:00Z">
              <w:tcPr>
                <w:tcW w:w="11335" w:type="dxa"/>
                <w:gridSpan w:val="4"/>
              </w:tcPr>
            </w:tcPrChange>
          </w:tcPr>
          <w:p w14:paraId="7882319A" w14:textId="77777777" w:rsidR="00B74175" w:rsidRDefault="00B74175" w:rsidP="003905B2">
            <w:pPr>
              <w:rPr>
                <w:moveTo w:id="849" w:author="Gonzalo Pedrotti" w:date="2019-05-17T12:30:00Z"/>
              </w:rPr>
            </w:pPr>
            <w:moveTo w:id="850" w:author="Gonzalo Pedrotti" w:date="2019-05-17T12:30:00Z">
              <w:r>
                <w:t>Duración: 10 días.  Fecha de inicio: 15/04/2019.     Fecha de Finalización: 25/04/2019</w:t>
              </w:r>
            </w:moveTo>
          </w:p>
        </w:tc>
      </w:tr>
      <w:tr w:rsidR="00B74175" w14:paraId="4D19DB14" w14:textId="77777777" w:rsidTr="003905B2">
        <w:tc>
          <w:tcPr>
            <w:tcW w:w="11194" w:type="dxa"/>
            <w:gridSpan w:val="4"/>
            <w:tcPrChange w:id="851" w:author="Gonzalo Pedrotti" w:date="2019-05-17T15:28:00Z">
              <w:tcPr>
                <w:tcW w:w="11335" w:type="dxa"/>
                <w:gridSpan w:val="4"/>
              </w:tcPr>
            </w:tcPrChange>
          </w:tcPr>
          <w:p w14:paraId="19A5CD5B" w14:textId="77777777" w:rsidR="00B74175" w:rsidRDefault="00B74175" w:rsidP="003905B2">
            <w:pPr>
              <w:rPr>
                <w:moveTo w:id="852" w:author="Gonzalo Pedrotti" w:date="2019-05-17T12:30:00Z"/>
              </w:rPr>
            </w:pPr>
            <w:moveTo w:id="853" w:author="Gonzalo Pedrotti" w:date="2019-05-17T12:30:00Z">
              <w:r>
                <w:t xml:space="preserve">Hitos: </w:t>
              </w:r>
            </w:moveTo>
          </w:p>
          <w:p w14:paraId="08C3D9A7" w14:textId="77777777" w:rsidR="00B74175" w:rsidRDefault="00B74175" w:rsidP="003905B2">
            <w:pPr>
              <w:rPr>
                <w:moveTo w:id="854" w:author="Gonzalo Pedrotti" w:date="2019-05-17T12:30:00Z"/>
              </w:rPr>
            </w:pPr>
            <w:moveTo w:id="855" w:author="Gonzalo Pedrotti" w:date="2019-05-17T12:30:00Z">
              <w:r>
                <w:t>15/04/2019 – Organización del equipo definida</w:t>
              </w:r>
            </w:moveTo>
          </w:p>
          <w:p w14:paraId="5C819AFB" w14:textId="77777777" w:rsidR="00B74175" w:rsidRDefault="00B74175" w:rsidP="003905B2">
            <w:pPr>
              <w:rPr>
                <w:moveTo w:id="856" w:author="Gonzalo Pedrotti" w:date="2019-05-17T12:30:00Z"/>
              </w:rPr>
            </w:pPr>
            <w:moveTo w:id="857" w:author="Gonzalo Pedrotti" w:date="2019-05-17T12:30:00Z">
              <w:r>
                <w:t>16/04/2019 – Framework seleccionado y descripto</w:t>
              </w:r>
            </w:moveTo>
          </w:p>
          <w:p w14:paraId="73237BAD" w14:textId="77777777" w:rsidR="00B74175" w:rsidRDefault="00B74175" w:rsidP="003905B2">
            <w:pPr>
              <w:rPr>
                <w:moveTo w:id="858" w:author="Gonzalo Pedrotti" w:date="2019-05-17T12:30:00Z"/>
              </w:rPr>
            </w:pPr>
            <w:moveTo w:id="859" w:author="Gonzalo Pedrotti" w:date="2019-05-17T12:30:00Z">
              <w:r>
                <w:t xml:space="preserve">23/04/2019 – Trabajo en cada iteración definido </w:t>
              </w:r>
            </w:moveTo>
          </w:p>
          <w:p w14:paraId="334C9CA7" w14:textId="77777777" w:rsidR="00B74175" w:rsidRDefault="00B74175" w:rsidP="003905B2">
            <w:pPr>
              <w:rPr>
                <w:moveTo w:id="860" w:author="Gonzalo Pedrotti" w:date="2019-05-17T12:30:00Z"/>
              </w:rPr>
            </w:pPr>
            <w:moveTo w:id="861" w:author="Gonzalo Pedrotti" w:date="2019-05-17T12:30:00Z">
              <w:r>
                <w:t>25/04/2019 – Gestión de la Configuración definida</w:t>
              </w:r>
            </w:moveTo>
          </w:p>
          <w:p w14:paraId="1D226F70" w14:textId="77777777" w:rsidR="00B74175" w:rsidRDefault="00B74175" w:rsidP="003905B2">
            <w:pPr>
              <w:rPr>
                <w:moveTo w:id="862" w:author="Gonzalo Pedrotti" w:date="2019-05-17T12:30:00Z"/>
              </w:rPr>
            </w:pPr>
          </w:p>
        </w:tc>
      </w:tr>
      <w:tr w:rsidR="00B74175" w14:paraId="5DA4A195" w14:textId="77777777" w:rsidTr="003905B2">
        <w:trPr>
          <w:trHeight w:val="1356"/>
          <w:trPrChange w:id="863" w:author="Gonzalo Pedrotti" w:date="2019-05-17T15:28:00Z">
            <w:trPr>
              <w:trHeight w:val="1356"/>
            </w:trPr>
          </w:trPrChange>
        </w:trPr>
        <w:tc>
          <w:tcPr>
            <w:tcW w:w="11194" w:type="dxa"/>
            <w:gridSpan w:val="4"/>
            <w:tcPrChange w:id="864" w:author="Gonzalo Pedrotti" w:date="2019-05-17T15:28:00Z">
              <w:tcPr>
                <w:tcW w:w="11335" w:type="dxa"/>
                <w:gridSpan w:val="4"/>
              </w:tcPr>
            </w:tcPrChange>
          </w:tcPr>
          <w:p w14:paraId="73F65B5D" w14:textId="77777777" w:rsidR="00B74175" w:rsidRDefault="00B74175" w:rsidP="003905B2">
            <w:pPr>
              <w:rPr>
                <w:moveTo w:id="865" w:author="Gonzalo Pedrotti" w:date="2019-05-17T12:30:00Z"/>
              </w:rPr>
            </w:pPr>
            <w:moveTo w:id="866" w:author="Gonzalo Pedrotti" w:date="2019-05-17T12:30:00Z">
              <w:r>
                <w:t>Lista de Paquetes de Trabajo:</w:t>
              </w:r>
            </w:moveTo>
          </w:p>
          <w:p w14:paraId="4D1BFB77" w14:textId="77777777" w:rsidR="00B74175" w:rsidRDefault="00B74175" w:rsidP="003905B2">
            <w:pPr>
              <w:rPr>
                <w:moveTo w:id="867" w:author="Gonzalo Pedrotti" w:date="2019-05-17T12:30:00Z"/>
              </w:rPr>
            </w:pPr>
          </w:p>
          <w:p w14:paraId="458AE7A9" w14:textId="49D4A015" w:rsidR="00B74175" w:rsidRDefault="00B74175" w:rsidP="003905B2">
            <w:pPr>
              <w:pStyle w:val="Prrafodelista"/>
              <w:numPr>
                <w:ilvl w:val="3"/>
                <w:numId w:val="37"/>
              </w:numPr>
              <w:rPr>
                <w:ins w:id="868" w:author="Gonzalo Pedrotti" w:date="2019-05-17T13:10:00Z"/>
              </w:rPr>
            </w:pPr>
            <w:moveTo w:id="869" w:author="Gonzalo Pedrotti" w:date="2019-05-17T12:30:00Z">
              <w:r>
                <w:t>Organización del Equipo</w:t>
              </w:r>
            </w:moveTo>
          </w:p>
          <w:p w14:paraId="7D0E107B" w14:textId="79F6AFD0" w:rsidR="00CE10E6" w:rsidRDefault="00CE10E6" w:rsidP="003905B2">
            <w:pPr>
              <w:pStyle w:val="Prrafodelista"/>
              <w:numPr>
                <w:ilvl w:val="3"/>
                <w:numId w:val="37"/>
              </w:numPr>
              <w:rPr>
                <w:ins w:id="870" w:author="Gonzalo Pedrotti" w:date="2019-05-17T13:10:00Z"/>
              </w:rPr>
            </w:pPr>
            <w:ins w:id="871" w:author="Gonzalo Pedrotti" w:date="2019-05-17T13:10:00Z">
              <w:r>
                <w:t>Definición del Framework</w:t>
              </w:r>
            </w:ins>
          </w:p>
          <w:p w14:paraId="07C3AC90" w14:textId="4BE65317" w:rsidR="00CE10E6" w:rsidRDefault="00CE10E6" w:rsidP="003905B2">
            <w:pPr>
              <w:pStyle w:val="Prrafodelista"/>
              <w:numPr>
                <w:ilvl w:val="3"/>
                <w:numId w:val="37"/>
              </w:numPr>
              <w:rPr>
                <w:ins w:id="872" w:author="Gonzalo Pedrotti" w:date="2019-05-17T13:11:00Z"/>
              </w:rPr>
            </w:pPr>
            <w:ins w:id="873" w:author="Gonzalo Pedrotti" w:date="2019-05-17T13:10:00Z">
              <w:r>
                <w:t>Definición del</w:t>
              </w:r>
            </w:ins>
            <w:ins w:id="874" w:author="Gonzalo Pedrotti" w:date="2019-05-17T13:11:00Z">
              <w:r>
                <w:t xml:space="preserve"> Trabajo en la Iteración</w:t>
              </w:r>
            </w:ins>
          </w:p>
          <w:p w14:paraId="5E0E6CD3" w14:textId="72659162" w:rsidR="00CE10E6" w:rsidRDefault="00CE10E6">
            <w:pPr>
              <w:pStyle w:val="Prrafodelista"/>
              <w:numPr>
                <w:ilvl w:val="3"/>
                <w:numId w:val="37"/>
              </w:numPr>
              <w:rPr>
                <w:moveTo w:id="875" w:author="Gonzalo Pedrotti" w:date="2019-05-17T12:30:00Z"/>
              </w:rPr>
              <w:pPrChange w:id="876" w:author="Gonzalo Pedrotti" w:date="2019-05-17T13:10:00Z">
                <w:pPr>
                  <w:pStyle w:val="Prrafodelista"/>
                  <w:framePr w:hSpace="141" w:wrap="around" w:vAnchor="text" w:hAnchor="margin" w:xAlign="center" w:y="-528"/>
                  <w:numPr>
                    <w:ilvl w:val="3"/>
                    <w:numId w:val="6"/>
                  </w:numPr>
                  <w:ind w:hanging="720"/>
                </w:pPr>
              </w:pPrChange>
            </w:pPr>
            <w:ins w:id="877" w:author="Gonzalo Pedrotti" w:date="2019-05-17T13:11:00Z">
              <w:r>
                <w:t>Definición Gestión de Configuración</w:t>
              </w:r>
            </w:ins>
          </w:p>
          <w:p w14:paraId="7CE619A7" w14:textId="34A9644D" w:rsidR="00B74175" w:rsidDel="00CE10E6" w:rsidRDefault="00B74175">
            <w:pPr>
              <w:rPr>
                <w:del w:id="878" w:author="Gonzalo Pedrotti" w:date="2019-05-17T13:10:00Z"/>
                <w:moveTo w:id="879" w:author="Gonzalo Pedrotti" w:date="2019-05-17T12:30:00Z"/>
              </w:rPr>
              <w:pPrChange w:id="880" w:author="Gonzalo Pedrotti" w:date="2019-05-17T13:10:00Z">
                <w:pPr>
                  <w:pStyle w:val="Prrafodelista"/>
                  <w:framePr w:hSpace="141" w:wrap="around" w:vAnchor="text" w:hAnchor="margin" w:xAlign="center" w:y="-528"/>
                  <w:numPr>
                    <w:ilvl w:val="3"/>
                    <w:numId w:val="6"/>
                  </w:numPr>
                  <w:ind w:hanging="720"/>
                </w:pPr>
              </w:pPrChange>
            </w:pPr>
            <w:moveTo w:id="881" w:author="Gonzalo Pedrotti" w:date="2019-05-17T12:30:00Z">
              <w:del w:id="882" w:author="Gonzalo Pedrotti" w:date="2019-05-17T13:10:00Z">
                <w:r w:rsidDel="00CE10E6">
                  <w:delText>Definición del Framework</w:delText>
                </w:r>
              </w:del>
            </w:moveTo>
          </w:p>
          <w:p w14:paraId="22732503" w14:textId="058C7C12" w:rsidR="00B74175" w:rsidDel="00CE10E6" w:rsidRDefault="00B74175">
            <w:pPr>
              <w:rPr>
                <w:del w:id="883" w:author="Gonzalo Pedrotti" w:date="2019-05-17T13:10:00Z"/>
                <w:moveTo w:id="884" w:author="Gonzalo Pedrotti" w:date="2019-05-17T12:30:00Z"/>
              </w:rPr>
              <w:pPrChange w:id="885" w:author="Gonzalo Pedrotti" w:date="2019-05-17T13:10:00Z">
                <w:pPr>
                  <w:pStyle w:val="Prrafodelista"/>
                  <w:framePr w:hSpace="141" w:wrap="around" w:vAnchor="text" w:hAnchor="margin" w:xAlign="center" w:y="-528"/>
                  <w:numPr>
                    <w:ilvl w:val="3"/>
                    <w:numId w:val="6"/>
                  </w:numPr>
                  <w:ind w:hanging="720"/>
                </w:pPr>
              </w:pPrChange>
            </w:pPr>
            <w:moveTo w:id="886" w:author="Gonzalo Pedrotti" w:date="2019-05-17T12:30:00Z">
              <w:del w:id="887" w:author="Gonzalo Pedrotti" w:date="2019-05-17T13:10:00Z">
                <w:r w:rsidDel="00CE10E6">
                  <w:delText>Definición del trabajo en Iteración</w:delText>
                </w:r>
              </w:del>
            </w:moveTo>
          </w:p>
          <w:p w14:paraId="365FBBFB" w14:textId="4D3BB0CD" w:rsidR="00B74175" w:rsidDel="00CE10E6" w:rsidRDefault="00B74175">
            <w:pPr>
              <w:rPr>
                <w:del w:id="888" w:author="Gonzalo Pedrotti" w:date="2019-05-17T13:10:00Z"/>
                <w:moveTo w:id="889" w:author="Gonzalo Pedrotti" w:date="2019-05-17T12:30:00Z"/>
              </w:rPr>
              <w:pPrChange w:id="890" w:author="Gonzalo Pedrotti" w:date="2019-05-17T13:10:00Z">
                <w:pPr>
                  <w:pStyle w:val="Prrafodelista"/>
                  <w:framePr w:hSpace="141" w:wrap="around" w:vAnchor="text" w:hAnchor="margin" w:xAlign="center" w:y="-528"/>
                  <w:numPr>
                    <w:ilvl w:val="3"/>
                    <w:numId w:val="6"/>
                  </w:numPr>
                  <w:ind w:hanging="720"/>
                </w:pPr>
              </w:pPrChange>
            </w:pPr>
            <w:moveTo w:id="891" w:author="Gonzalo Pedrotti" w:date="2019-05-17T12:30:00Z">
              <w:del w:id="892" w:author="Gonzalo Pedrotti" w:date="2019-05-17T13:10:00Z">
                <w:r w:rsidDel="00CE10E6">
                  <w:delText>Definición Gestión de Configuración</w:delText>
                </w:r>
              </w:del>
            </w:moveTo>
          </w:p>
          <w:p w14:paraId="11BB6880" w14:textId="77777777" w:rsidR="00B74175" w:rsidRDefault="00B74175">
            <w:pPr>
              <w:rPr>
                <w:moveTo w:id="893" w:author="Gonzalo Pedrotti" w:date="2019-05-17T12:30:00Z"/>
              </w:rPr>
              <w:pPrChange w:id="894" w:author="Gonzalo Pedrotti" w:date="2019-05-17T13:10:00Z">
                <w:pPr>
                  <w:framePr w:hSpace="141" w:wrap="around" w:vAnchor="text" w:hAnchor="margin" w:xAlign="center" w:y="-528"/>
                </w:pPr>
              </w:pPrChange>
            </w:pPr>
          </w:p>
        </w:tc>
      </w:tr>
      <w:moveToRangeEnd w:id="812"/>
    </w:tbl>
    <w:p w14:paraId="3ADD70D4" w14:textId="109169E5" w:rsidR="00B74175" w:rsidRDefault="00B74175" w:rsidP="00B74175">
      <w:pPr>
        <w:rPr>
          <w:ins w:id="895" w:author="Gonzalo Pedrotti" w:date="2019-05-17T15:28:00Z"/>
        </w:rPr>
      </w:pPr>
    </w:p>
    <w:p w14:paraId="35982CAA" w14:textId="77777777" w:rsidR="003905B2" w:rsidRDefault="003905B2" w:rsidP="00B74175">
      <w:pPr>
        <w:rPr>
          <w:ins w:id="896" w:author="Gonzalo Pedrotti" w:date="2019-05-17T12:31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B74175" w:rsidRPr="00A739E8" w14:paraId="1D98ECA1" w14:textId="77777777" w:rsidTr="00CB4EF0">
        <w:trPr>
          <w:ins w:id="897" w:author="Gonzalo Pedrotti" w:date="2019-05-17T12:31:00Z"/>
        </w:trPr>
        <w:tc>
          <w:tcPr>
            <w:tcW w:w="3546" w:type="dxa"/>
          </w:tcPr>
          <w:p w14:paraId="5C3E4FC1" w14:textId="5CAA920D" w:rsidR="00B74175" w:rsidRPr="00A739E8" w:rsidRDefault="00B74175" w:rsidP="00CB4EF0">
            <w:pPr>
              <w:rPr>
                <w:ins w:id="898" w:author="Gonzalo Pedrotti" w:date="2019-05-17T12:31:00Z"/>
              </w:rPr>
            </w:pPr>
            <w:ins w:id="899" w:author="Gonzalo Pedrotti" w:date="2019-05-17T12:31:00Z">
              <w:r w:rsidRPr="00A739E8">
                <w:t>ID: 1.</w:t>
              </w:r>
            </w:ins>
            <w:ins w:id="900" w:author="Gonzalo Pedrotti" w:date="2019-05-17T12:38:00Z">
              <w:r w:rsidR="00150147">
                <w:t>3.3.1</w:t>
              </w:r>
            </w:ins>
          </w:p>
        </w:tc>
        <w:tc>
          <w:tcPr>
            <w:tcW w:w="2124" w:type="dxa"/>
          </w:tcPr>
          <w:p w14:paraId="5D8677AD" w14:textId="2E0F82CB" w:rsidR="00B74175" w:rsidRPr="00A739E8" w:rsidRDefault="00B74175" w:rsidP="00CB4EF0">
            <w:pPr>
              <w:rPr>
                <w:ins w:id="901" w:author="Gonzalo Pedrotti" w:date="2019-05-17T12:31:00Z"/>
              </w:rPr>
            </w:pPr>
            <w:ins w:id="902" w:author="Gonzalo Pedrotti" w:date="2019-05-17T12:31:00Z">
              <w:r w:rsidRPr="00A739E8">
                <w:t>Cuenta Control: 1.</w:t>
              </w:r>
            </w:ins>
            <w:ins w:id="903" w:author="Gonzalo Pedrotti" w:date="2019-05-17T12:38:00Z">
              <w:r w:rsidR="00150147">
                <w:t>3.3</w:t>
              </w:r>
            </w:ins>
          </w:p>
        </w:tc>
        <w:tc>
          <w:tcPr>
            <w:tcW w:w="2123" w:type="dxa"/>
          </w:tcPr>
          <w:p w14:paraId="0AAA1C84" w14:textId="77777777" w:rsidR="00B74175" w:rsidRPr="00A739E8" w:rsidRDefault="00B74175" w:rsidP="00CB4EF0">
            <w:pPr>
              <w:rPr>
                <w:ins w:id="904" w:author="Gonzalo Pedrotti" w:date="2019-05-17T12:31:00Z"/>
              </w:rPr>
            </w:pPr>
            <w:ins w:id="905" w:author="Gonzalo Pedrotti" w:date="2019-05-17T12:31:00Z">
              <w:r w:rsidRPr="00A739E8">
                <w:t>Última Actualización: 27-04-2019</w:t>
              </w:r>
            </w:ins>
          </w:p>
        </w:tc>
        <w:tc>
          <w:tcPr>
            <w:tcW w:w="3548" w:type="dxa"/>
          </w:tcPr>
          <w:p w14:paraId="3B14A050" w14:textId="77777777" w:rsidR="00B74175" w:rsidRPr="00A739E8" w:rsidRDefault="00B74175" w:rsidP="00CB4EF0">
            <w:pPr>
              <w:rPr>
                <w:ins w:id="906" w:author="Gonzalo Pedrotti" w:date="2019-05-17T12:31:00Z"/>
              </w:rPr>
            </w:pPr>
            <w:ins w:id="907" w:author="Gonzalo Pedrotti" w:date="2019-05-17T12:31:00Z">
              <w:r w:rsidRPr="00A739E8">
                <w:t>Responsable:</w:t>
              </w:r>
            </w:ins>
          </w:p>
          <w:p w14:paraId="2156E4EC" w14:textId="77777777" w:rsidR="00B74175" w:rsidRPr="00A739E8" w:rsidRDefault="00B74175" w:rsidP="00CB4EF0">
            <w:pPr>
              <w:rPr>
                <w:ins w:id="908" w:author="Gonzalo Pedrotti" w:date="2019-05-17T12:31:00Z"/>
              </w:rPr>
            </w:pPr>
            <w:ins w:id="909" w:author="Gonzalo Pedrotti" w:date="2019-05-17T12:31:00Z">
              <w:r w:rsidRPr="00A739E8">
                <w:t>Equipo de Proyecto</w:t>
              </w:r>
            </w:ins>
          </w:p>
        </w:tc>
      </w:tr>
      <w:tr w:rsidR="00B74175" w14:paraId="2A9E5573" w14:textId="77777777" w:rsidTr="00CB4EF0">
        <w:trPr>
          <w:trHeight w:val="402"/>
          <w:ins w:id="910" w:author="Gonzalo Pedrotti" w:date="2019-05-17T12:31:00Z"/>
        </w:trPr>
        <w:tc>
          <w:tcPr>
            <w:tcW w:w="11341" w:type="dxa"/>
            <w:gridSpan w:val="4"/>
          </w:tcPr>
          <w:p w14:paraId="0EBAAD7D" w14:textId="77777777" w:rsidR="00B74175" w:rsidRDefault="00B74175" w:rsidP="00CB4EF0">
            <w:pPr>
              <w:rPr>
                <w:ins w:id="911" w:author="Gonzalo Pedrotti" w:date="2019-05-17T12:31:00Z"/>
              </w:rPr>
            </w:pPr>
            <w:ins w:id="912" w:author="Gonzalo Pedrotti" w:date="2019-05-17T12:31:00Z">
              <w:r>
                <w:t>Nombre: Organización del Equipo</w:t>
              </w:r>
            </w:ins>
          </w:p>
        </w:tc>
      </w:tr>
      <w:tr w:rsidR="00B74175" w14:paraId="30537351" w14:textId="77777777" w:rsidTr="00CB4EF0">
        <w:trPr>
          <w:trHeight w:val="705"/>
          <w:ins w:id="913" w:author="Gonzalo Pedrotti" w:date="2019-05-17T12:31:00Z"/>
        </w:trPr>
        <w:tc>
          <w:tcPr>
            <w:tcW w:w="11341" w:type="dxa"/>
            <w:gridSpan w:val="4"/>
          </w:tcPr>
          <w:p w14:paraId="1740E9BB" w14:textId="77777777" w:rsidR="00B74175" w:rsidRDefault="00B74175" w:rsidP="00CB4EF0">
            <w:pPr>
              <w:rPr>
                <w:ins w:id="914" w:author="Gonzalo Pedrotti" w:date="2019-05-17T12:31:00Z"/>
              </w:rPr>
            </w:pPr>
            <w:ins w:id="915" w:author="Gonzalo Pedrotti" w:date="2019-05-17T12:31:00Z">
              <w:r>
                <w:t xml:space="preserve">Entregable: el entregable correspondiente a dicho componente es la definición de cómo es la organización del equipo de trabajo </w:t>
              </w:r>
            </w:ins>
          </w:p>
        </w:tc>
      </w:tr>
      <w:tr w:rsidR="00B74175" w14:paraId="001199D1" w14:textId="77777777" w:rsidTr="00CB4EF0">
        <w:trPr>
          <w:trHeight w:val="702"/>
          <w:ins w:id="916" w:author="Gonzalo Pedrotti" w:date="2019-05-17T12:31:00Z"/>
        </w:trPr>
        <w:tc>
          <w:tcPr>
            <w:tcW w:w="11341" w:type="dxa"/>
            <w:gridSpan w:val="4"/>
          </w:tcPr>
          <w:p w14:paraId="0C7BAFBD" w14:textId="77777777" w:rsidR="00B74175" w:rsidRDefault="00B74175" w:rsidP="00CB4EF0">
            <w:pPr>
              <w:rPr>
                <w:ins w:id="917" w:author="Gonzalo Pedrotti" w:date="2019-05-17T12:31:00Z"/>
              </w:rPr>
            </w:pPr>
            <w:ins w:id="918" w:author="Gonzalo Pedrotti" w:date="2019-05-17T12:31:00Z">
              <w:r>
                <w:t>Descripción: La organización del equipo incluye integrantes del equipo, lugar de trabajo, recursos e infraestructura tecnológica</w:t>
              </w:r>
            </w:ins>
          </w:p>
        </w:tc>
      </w:tr>
      <w:tr w:rsidR="00B74175" w14:paraId="0FB070C0" w14:textId="77777777" w:rsidTr="00CB4EF0">
        <w:trPr>
          <w:ins w:id="919" w:author="Gonzalo Pedrotti" w:date="2019-05-17T12:31:00Z"/>
        </w:trPr>
        <w:tc>
          <w:tcPr>
            <w:tcW w:w="11341" w:type="dxa"/>
            <w:gridSpan w:val="4"/>
          </w:tcPr>
          <w:p w14:paraId="3E468439" w14:textId="77777777" w:rsidR="00B74175" w:rsidRDefault="00B74175" w:rsidP="00CB4EF0">
            <w:pPr>
              <w:rPr>
                <w:ins w:id="920" w:author="Gonzalo Pedrotti" w:date="2019-05-17T12:31:00Z"/>
              </w:rPr>
            </w:pPr>
            <w:ins w:id="921" w:author="Gonzalo Pedrotti" w:date="2019-05-17T12:31:00Z">
              <w:r>
                <w:t xml:space="preserve">Criterio de aceptación: </w:t>
              </w:r>
            </w:ins>
          </w:p>
          <w:p w14:paraId="324B595F" w14:textId="77777777" w:rsidR="00B74175" w:rsidRDefault="00B74175" w:rsidP="00CB4EF0">
            <w:pPr>
              <w:rPr>
                <w:ins w:id="922" w:author="Gonzalo Pedrotti" w:date="2019-05-17T12:31:00Z"/>
              </w:rPr>
            </w:pPr>
            <w:ins w:id="923" w:author="Gonzalo Pedrotti" w:date="2019-05-17T12:31:00Z">
              <w:r>
                <w:t>Debe contener como mínimo la definición de los integrantes del equipo de trabajo y los recursos con los que se cuenta</w:t>
              </w:r>
            </w:ins>
          </w:p>
        </w:tc>
      </w:tr>
      <w:tr w:rsidR="00B74175" w14:paraId="448E10AA" w14:textId="77777777" w:rsidTr="00CB4EF0">
        <w:trPr>
          <w:ins w:id="924" w:author="Gonzalo Pedrotti" w:date="2019-05-17T12:31:00Z"/>
        </w:trPr>
        <w:tc>
          <w:tcPr>
            <w:tcW w:w="11341" w:type="dxa"/>
            <w:gridSpan w:val="4"/>
          </w:tcPr>
          <w:p w14:paraId="7EE2240D" w14:textId="77777777" w:rsidR="00B74175" w:rsidRDefault="00B74175" w:rsidP="00CB4EF0">
            <w:pPr>
              <w:rPr>
                <w:ins w:id="925" w:author="Gonzalo Pedrotti" w:date="2019-05-17T12:31:00Z"/>
              </w:rPr>
            </w:pPr>
            <w:ins w:id="926" w:author="Gonzalo Pedrotti" w:date="2019-05-17T12:31:00Z">
              <w:r>
                <w:t>Recursos Asignados: Para completar dicho trabajo se requiere de la participación de todos los integrantes del equipo y dos notebooks</w:t>
              </w:r>
            </w:ins>
          </w:p>
        </w:tc>
      </w:tr>
      <w:tr w:rsidR="00B74175" w14:paraId="500C9B9D" w14:textId="77777777" w:rsidTr="00CB4EF0">
        <w:trPr>
          <w:ins w:id="927" w:author="Gonzalo Pedrotti" w:date="2019-05-17T12:31:00Z"/>
        </w:trPr>
        <w:tc>
          <w:tcPr>
            <w:tcW w:w="11341" w:type="dxa"/>
            <w:gridSpan w:val="4"/>
          </w:tcPr>
          <w:p w14:paraId="19223309" w14:textId="77777777" w:rsidR="00B74175" w:rsidRDefault="00B74175" w:rsidP="00CB4EF0">
            <w:pPr>
              <w:rPr>
                <w:ins w:id="928" w:author="Gonzalo Pedrotti" w:date="2019-05-17T12:31:00Z"/>
              </w:rPr>
            </w:pPr>
            <w:ins w:id="929" w:author="Gonzalo Pedrotti" w:date="2019-05-17T12:31:00Z">
              <w:r>
                <w:t>Duración: 1 días.  Fecha de inicio: 15/04/2019.     Fecha de Finalización: 15/04/2019</w:t>
              </w:r>
            </w:ins>
          </w:p>
        </w:tc>
      </w:tr>
      <w:tr w:rsidR="00B74175" w14:paraId="52447201" w14:textId="77777777" w:rsidTr="00CB4EF0">
        <w:trPr>
          <w:ins w:id="930" w:author="Gonzalo Pedrotti" w:date="2019-05-17T12:31:00Z"/>
        </w:trPr>
        <w:tc>
          <w:tcPr>
            <w:tcW w:w="11341" w:type="dxa"/>
            <w:gridSpan w:val="4"/>
          </w:tcPr>
          <w:p w14:paraId="0EBAAA7C" w14:textId="77777777" w:rsidR="00B74175" w:rsidRDefault="00B74175" w:rsidP="00CB4EF0">
            <w:pPr>
              <w:rPr>
                <w:ins w:id="931" w:author="Gonzalo Pedrotti" w:date="2019-05-17T12:31:00Z"/>
              </w:rPr>
            </w:pPr>
            <w:ins w:id="932" w:author="Gonzalo Pedrotti" w:date="2019-05-17T12:31:00Z">
              <w:r>
                <w:t xml:space="preserve">Hitos: </w:t>
              </w:r>
            </w:ins>
          </w:p>
          <w:p w14:paraId="2A2AFF5C" w14:textId="77777777" w:rsidR="00B74175" w:rsidRDefault="00B74175" w:rsidP="00CB4EF0">
            <w:pPr>
              <w:rPr>
                <w:ins w:id="933" w:author="Gonzalo Pedrotti" w:date="2019-05-17T12:31:00Z"/>
              </w:rPr>
            </w:pPr>
            <w:ins w:id="934" w:author="Gonzalo Pedrotti" w:date="2019-05-17T12:31:00Z">
              <w:r>
                <w:t>15/04/2019 – Equipo presentado</w:t>
              </w:r>
            </w:ins>
          </w:p>
          <w:p w14:paraId="01631C61" w14:textId="241968A9" w:rsidR="00B74175" w:rsidRDefault="00B74175" w:rsidP="00CB4EF0">
            <w:pPr>
              <w:rPr>
                <w:ins w:id="935" w:author="Gonzalo Pedrotti" w:date="2019-05-17T12:31:00Z"/>
              </w:rPr>
            </w:pPr>
            <w:ins w:id="936" w:author="Gonzalo Pedrotti" w:date="2019-05-17T12:31:00Z">
              <w:r>
                <w:t xml:space="preserve">15/04/2019 – Recursos Presentados </w:t>
              </w:r>
            </w:ins>
          </w:p>
        </w:tc>
      </w:tr>
      <w:tr w:rsidR="00B74175" w14:paraId="18D6BCBA" w14:textId="77777777" w:rsidTr="00CB4EF0">
        <w:trPr>
          <w:trHeight w:val="1356"/>
          <w:ins w:id="937" w:author="Gonzalo Pedrotti" w:date="2019-05-17T12:31:00Z"/>
        </w:trPr>
        <w:tc>
          <w:tcPr>
            <w:tcW w:w="11341" w:type="dxa"/>
            <w:gridSpan w:val="4"/>
            <w:tcBorders>
              <w:bottom w:val="single" w:sz="4" w:space="0" w:color="auto"/>
            </w:tcBorders>
          </w:tcPr>
          <w:p w14:paraId="26D6761E" w14:textId="77777777" w:rsidR="00B74175" w:rsidRDefault="00B74175" w:rsidP="00CB4EF0">
            <w:pPr>
              <w:rPr>
                <w:ins w:id="938" w:author="Gonzalo Pedrotti" w:date="2019-05-17T12:31:00Z"/>
              </w:rPr>
            </w:pPr>
            <w:ins w:id="939" w:author="Gonzalo Pedrotti" w:date="2019-05-17T12:31:00Z">
              <w:r>
                <w:t>Lista de Actividades:</w:t>
              </w:r>
            </w:ins>
          </w:p>
          <w:p w14:paraId="0C7E3578" w14:textId="5D9583E8" w:rsidR="00B74175" w:rsidRDefault="00B74175" w:rsidP="00CE10E6">
            <w:pPr>
              <w:pStyle w:val="Prrafodelista"/>
              <w:numPr>
                <w:ilvl w:val="4"/>
                <w:numId w:val="38"/>
              </w:numPr>
              <w:rPr>
                <w:ins w:id="940" w:author="Gonzalo Pedrotti" w:date="2019-05-17T13:11:00Z"/>
              </w:rPr>
            </w:pPr>
            <w:ins w:id="941" w:author="Gonzalo Pedrotti" w:date="2019-05-17T12:31:00Z">
              <w:r>
                <w:t>Presentar los integrantes del equipo</w:t>
              </w:r>
            </w:ins>
          </w:p>
          <w:p w14:paraId="4BF23079" w14:textId="7AE99D0B" w:rsidR="00CE10E6" w:rsidRDefault="00CE10E6" w:rsidP="00CE10E6">
            <w:pPr>
              <w:pStyle w:val="Prrafodelista"/>
              <w:numPr>
                <w:ilvl w:val="4"/>
                <w:numId w:val="38"/>
              </w:numPr>
              <w:rPr>
                <w:ins w:id="942" w:author="Gonzalo Pedrotti" w:date="2019-05-17T13:12:00Z"/>
              </w:rPr>
            </w:pPr>
            <w:ins w:id="943" w:author="Gonzalo Pedrotti" w:date="2019-05-17T13:12:00Z">
              <w:r>
                <w:t>Definir los horarios de reunión del equipo</w:t>
              </w:r>
            </w:ins>
          </w:p>
          <w:p w14:paraId="711DA1D8" w14:textId="21DE49C7" w:rsidR="003905B2" w:rsidRPr="00A739E8" w:rsidRDefault="00CE10E6">
            <w:pPr>
              <w:pStyle w:val="Prrafodelista"/>
              <w:numPr>
                <w:ilvl w:val="4"/>
                <w:numId w:val="38"/>
              </w:numPr>
              <w:rPr>
                <w:ins w:id="944" w:author="Gonzalo Pedrotti" w:date="2019-05-17T12:31:00Z"/>
              </w:rPr>
              <w:pPrChange w:id="945" w:author="Gonzalo Pedrotti" w:date="2019-05-17T15:28:00Z">
                <w:pPr>
                  <w:tabs>
                    <w:tab w:val="left" w:pos="1114"/>
                  </w:tabs>
                </w:pPr>
              </w:pPrChange>
            </w:pPr>
            <w:ins w:id="946" w:author="Gonzalo Pedrotti" w:date="2019-05-17T13:12:00Z">
              <w:r>
                <w:t>Definir los recursos con los que cuenta el equip</w:t>
              </w:r>
            </w:ins>
            <w:ins w:id="947" w:author="Gonzalo Pedrotti" w:date="2019-05-17T15:28:00Z">
              <w:r w:rsidR="003905B2">
                <w:t>o</w:t>
              </w:r>
            </w:ins>
          </w:p>
        </w:tc>
      </w:tr>
    </w:tbl>
    <w:p w14:paraId="16E3C43A" w14:textId="451375B0" w:rsidR="00B74175" w:rsidRDefault="00B74175" w:rsidP="00B74175">
      <w:pPr>
        <w:rPr>
          <w:ins w:id="948" w:author="Gonzalo Pedrotti" w:date="2019-05-17T16:33:00Z"/>
        </w:rPr>
      </w:pPr>
    </w:p>
    <w:p w14:paraId="1696BB87" w14:textId="77777777" w:rsidR="00376AE6" w:rsidRDefault="00376AE6" w:rsidP="00B74175">
      <w:pPr>
        <w:rPr>
          <w:ins w:id="949" w:author="Gonzalo Pedrotti" w:date="2019-05-17T16:33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376AE6" w14:paraId="55B45C63" w14:textId="77777777" w:rsidTr="008B5956">
        <w:trPr>
          <w:ins w:id="950" w:author="Gonzalo Pedrotti" w:date="2019-05-17T16:33:00Z"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39E" w14:textId="77777777" w:rsidR="00376AE6" w:rsidRDefault="00376AE6" w:rsidP="008B5956">
            <w:pPr>
              <w:rPr>
                <w:ins w:id="951" w:author="Gonzalo Pedrotti" w:date="2019-05-17T16:33:00Z"/>
              </w:rPr>
            </w:pPr>
            <w:ins w:id="952" w:author="Gonzalo Pedrotti" w:date="2019-05-17T16:33:00Z">
              <w:r>
                <w:t>ID: 1.3.3.2</w:t>
              </w:r>
            </w:ins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7762" w14:textId="77777777" w:rsidR="00376AE6" w:rsidRDefault="00376AE6" w:rsidP="008B5956">
            <w:pPr>
              <w:rPr>
                <w:ins w:id="953" w:author="Gonzalo Pedrotti" w:date="2019-05-17T16:33:00Z"/>
              </w:rPr>
            </w:pPr>
            <w:ins w:id="954" w:author="Gonzalo Pedrotti" w:date="2019-05-17T16:33:00Z">
              <w:r>
                <w:t>Cuenta Control: 1.3.3</w:t>
              </w:r>
            </w:ins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C0D" w14:textId="77777777" w:rsidR="00376AE6" w:rsidRDefault="00376AE6" w:rsidP="008B5956">
            <w:pPr>
              <w:rPr>
                <w:ins w:id="955" w:author="Gonzalo Pedrotti" w:date="2019-05-17T16:33:00Z"/>
              </w:rPr>
            </w:pPr>
            <w:ins w:id="956" w:author="Gonzalo Pedrotti" w:date="2019-05-17T16:33:00Z">
              <w:r>
                <w:t>Última Actualización: 27-04-2019</w:t>
              </w:r>
            </w:ins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9A6E" w14:textId="77777777" w:rsidR="00376AE6" w:rsidRDefault="00376AE6" w:rsidP="008B5956">
            <w:pPr>
              <w:rPr>
                <w:ins w:id="957" w:author="Gonzalo Pedrotti" w:date="2019-05-17T16:33:00Z"/>
              </w:rPr>
            </w:pPr>
            <w:ins w:id="958" w:author="Gonzalo Pedrotti" w:date="2019-05-17T16:33:00Z">
              <w:r>
                <w:t>Responsable:</w:t>
              </w:r>
            </w:ins>
          </w:p>
          <w:p w14:paraId="1E3E439B" w14:textId="77777777" w:rsidR="00376AE6" w:rsidRDefault="00376AE6" w:rsidP="008B5956">
            <w:pPr>
              <w:rPr>
                <w:ins w:id="959" w:author="Gonzalo Pedrotti" w:date="2019-05-17T16:33:00Z"/>
              </w:rPr>
            </w:pPr>
            <w:ins w:id="960" w:author="Gonzalo Pedrotti" w:date="2019-05-17T16:33:00Z">
              <w:r>
                <w:t>Equipo de Proyecto</w:t>
              </w:r>
            </w:ins>
          </w:p>
        </w:tc>
      </w:tr>
      <w:tr w:rsidR="00376AE6" w14:paraId="26C23F40" w14:textId="77777777" w:rsidTr="008B5956">
        <w:trPr>
          <w:trHeight w:val="402"/>
          <w:ins w:id="961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1BF5" w14:textId="77777777" w:rsidR="00376AE6" w:rsidRDefault="00376AE6" w:rsidP="008B5956">
            <w:pPr>
              <w:rPr>
                <w:ins w:id="962" w:author="Gonzalo Pedrotti" w:date="2019-05-17T16:33:00Z"/>
              </w:rPr>
            </w:pPr>
            <w:ins w:id="963" w:author="Gonzalo Pedrotti" w:date="2019-05-17T16:33:00Z">
              <w:r>
                <w:t>Nombre: Definición del Framework</w:t>
              </w:r>
            </w:ins>
          </w:p>
        </w:tc>
      </w:tr>
      <w:tr w:rsidR="00376AE6" w14:paraId="1DB66E09" w14:textId="77777777" w:rsidTr="008B5956">
        <w:trPr>
          <w:trHeight w:val="705"/>
          <w:ins w:id="964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4B67" w14:textId="77777777" w:rsidR="00376AE6" w:rsidRDefault="00376AE6" w:rsidP="008B5956">
            <w:pPr>
              <w:rPr>
                <w:ins w:id="965" w:author="Gonzalo Pedrotti" w:date="2019-05-17T16:33:00Z"/>
              </w:rPr>
            </w:pPr>
            <w:ins w:id="966" w:author="Gonzalo Pedrotti" w:date="2019-05-17T16:33:00Z">
              <w:r>
                <w:t xml:space="preserve">Entregable: el entregable correspondiente a dicho componente es la definición del </w:t>
              </w:r>
              <w:proofErr w:type="spellStart"/>
              <w:r>
                <w:t>framework</w:t>
              </w:r>
              <w:proofErr w:type="spellEnd"/>
              <w:r>
                <w:t xml:space="preserve"> utilizado para la gestión del producto </w:t>
              </w:r>
            </w:ins>
          </w:p>
        </w:tc>
      </w:tr>
      <w:tr w:rsidR="00376AE6" w14:paraId="1BB77CF7" w14:textId="77777777" w:rsidTr="008B5956">
        <w:trPr>
          <w:trHeight w:val="702"/>
          <w:ins w:id="967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0AE9" w14:textId="77777777" w:rsidR="00376AE6" w:rsidRDefault="00376AE6" w:rsidP="008B5956">
            <w:pPr>
              <w:rPr>
                <w:ins w:id="968" w:author="Gonzalo Pedrotti" w:date="2019-05-17T16:33:00Z"/>
              </w:rPr>
            </w:pPr>
            <w:ins w:id="969" w:author="Gonzalo Pedrotti" w:date="2019-05-17T16:33:00Z">
              <w:r>
                <w:t>Descripción: Se describe qué metodología se va a llevar a cabo, nombres de los entregables pertenecientes a dicha metodología, ceremonias o actividades, roles, identificación de requerimientos y otros criterios.</w:t>
              </w:r>
            </w:ins>
          </w:p>
        </w:tc>
      </w:tr>
      <w:tr w:rsidR="00376AE6" w14:paraId="3CBB82BE" w14:textId="77777777" w:rsidTr="008B5956">
        <w:trPr>
          <w:ins w:id="970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CDFE" w14:textId="77777777" w:rsidR="00376AE6" w:rsidRDefault="00376AE6" w:rsidP="008B5956">
            <w:pPr>
              <w:rPr>
                <w:ins w:id="971" w:author="Gonzalo Pedrotti" w:date="2019-05-17T16:33:00Z"/>
              </w:rPr>
            </w:pPr>
            <w:ins w:id="972" w:author="Gonzalo Pedrotti" w:date="2019-05-17T16:33:00Z">
              <w:r>
                <w:t xml:space="preserve">Criterio de aceptación: </w:t>
              </w:r>
            </w:ins>
          </w:p>
          <w:p w14:paraId="1C88874E" w14:textId="77777777" w:rsidR="00376AE6" w:rsidRDefault="00376AE6" w:rsidP="008B5956">
            <w:pPr>
              <w:rPr>
                <w:ins w:id="973" w:author="Gonzalo Pedrotti" w:date="2019-05-17T16:33:00Z"/>
              </w:rPr>
            </w:pPr>
            <w:ins w:id="974" w:author="Gonzalo Pedrotti" w:date="2019-05-17T16:33:00Z">
              <w:r>
                <w:t>Debe contener como mínimo el nombre de la metodología, en que consiste, quienes son los responsables de llevarla a cabo.</w:t>
              </w:r>
            </w:ins>
          </w:p>
        </w:tc>
      </w:tr>
      <w:tr w:rsidR="00376AE6" w14:paraId="3828251B" w14:textId="77777777" w:rsidTr="008B5956">
        <w:trPr>
          <w:ins w:id="975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90D6" w14:textId="77777777" w:rsidR="00376AE6" w:rsidRDefault="00376AE6" w:rsidP="008B5956">
            <w:pPr>
              <w:rPr>
                <w:ins w:id="976" w:author="Gonzalo Pedrotti" w:date="2019-05-17T16:33:00Z"/>
              </w:rPr>
            </w:pPr>
            <w:ins w:id="977" w:author="Gonzalo Pedrotti" w:date="2019-05-17T16:33:00Z">
              <w:r>
                <w:t>Recursos Asignados: Para completar dicho trabajo se requiere de la participación de todos los integrantes del equipo y dos notebooks</w:t>
              </w:r>
            </w:ins>
          </w:p>
        </w:tc>
      </w:tr>
      <w:tr w:rsidR="00376AE6" w14:paraId="440F4A21" w14:textId="77777777" w:rsidTr="008B5956">
        <w:trPr>
          <w:ins w:id="978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3B99" w14:textId="77777777" w:rsidR="00376AE6" w:rsidRDefault="00376AE6" w:rsidP="008B5956">
            <w:pPr>
              <w:rPr>
                <w:ins w:id="979" w:author="Gonzalo Pedrotti" w:date="2019-05-17T16:33:00Z"/>
              </w:rPr>
            </w:pPr>
            <w:ins w:id="980" w:author="Gonzalo Pedrotti" w:date="2019-05-17T16:33:00Z">
              <w:r>
                <w:t>Duración: 1 día.  Fecha de inicio: 16/04/2019.     Fecha de Finalización: 16/04/2019</w:t>
              </w:r>
            </w:ins>
          </w:p>
        </w:tc>
      </w:tr>
      <w:tr w:rsidR="00376AE6" w14:paraId="6321291F" w14:textId="77777777" w:rsidTr="008B5956">
        <w:trPr>
          <w:ins w:id="981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D0C" w14:textId="77777777" w:rsidR="00376AE6" w:rsidRDefault="00376AE6" w:rsidP="008B5956">
            <w:pPr>
              <w:rPr>
                <w:ins w:id="982" w:author="Gonzalo Pedrotti" w:date="2019-05-17T16:33:00Z"/>
              </w:rPr>
            </w:pPr>
            <w:ins w:id="983" w:author="Gonzalo Pedrotti" w:date="2019-05-17T16:33:00Z">
              <w:r>
                <w:t xml:space="preserve">Hitos: </w:t>
              </w:r>
            </w:ins>
          </w:p>
          <w:p w14:paraId="01E48CA9" w14:textId="77777777" w:rsidR="00376AE6" w:rsidRDefault="00376AE6" w:rsidP="008B5956">
            <w:pPr>
              <w:rPr>
                <w:ins w:id="984" w:author="Gonzalo Pedrotti" w:date="2019-05-17T16:33:00Z"/>
              </w:rPr>
            </w:pPr>
            <w:ins w:id="985" w:author="Gonzalo Pedrotti" w:date="2019-05-17T16:33:00Z">
              <w:r>
                <w:t xml:space="preserve">16/04/2019 – Metodología terminada con su correspondiente descripción </w:t>
              </w:r>
            </w:ins>
          </w:p>
          <w:p w14:paraId="37F4E4D2" w14:textId="77777777" w:rsidR="00376AE6" w:rsidRDefault="00376AE6" w:rsidP="008B5956">
            <w:pPr>
              <w:rPr>
                <w:ins w:id="986" w:author="Gonzalo Pedrotti" w:date="2019-05-17T16:33:00Z"/>
              </w:rPr>
            </w:pPr>
          </w:p>
          <w:p w14:paraId="48FB1353" w14:textId="77777777" w:rsidR="00376AE6" w:rsidRDefault="00376AE6" w:rsidP="008B5956">
            <w:pPr>
              <w:rPr>
                <w:ins w:id="987" w:author="Gonzalo Pedrotti" w:date="2019-05-17T16:33:00Z"/>
              </w:rPr>
            </w:pPr>
          </w:p>
        </w:tc>
      </w:tr>
      <w:tr w:rsidR="00376AE6" w14:paraId="20A5F785" w14:textId="77777777" w:rsidTr="008B5956">
        <w:trPr>
          <w:trHeight w:val="1356"/>
          <w:ins w:id="988" w:author="Gonzalo Pedrotti" w:date="2019-05-17T16:33:00Z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7F87" w14:textId="77777777" w:rsidR="00376AE6" w:rsidRDefault="00376AE6" w:rsidP="008B5956">
            <w:pPr>
              <w:rPr>
                <w:ins w:id="989" w:author="Gonzalo Pedrotti" w:date="2019-05-17T16:33:00Z"/>
              </w:rPr>
            </w:pPr>
            <w:ins w:id="990" w:author="Gonzalo Pedrotti" w:date="2019-05-17T16:33:00Z">
              <w:r>
                <w:t>Lista de Actividades:</w:t>
              </w:r>
            </w:ins>
          </w:p>
          <w:p w14:paraId="74B01BC8" w14:textId="77777777" w:rsidR="00376AE6" w:rsidRDefault="00376AE6" w:rsidP="008B5956">
            <w:pPr>
              <w:pStyle w:val="Prrafodelista"/>
              <w:numPr>
                <w:ilvl w:val="4"/>
                <w:numId w:val="39"/>
              </w:numPr>
              <w:rPr>
                <w:ins w:id="991" w:author="Gonzalo Pedrotti" w:date="2019-05-17T16:33:00Z"/>
              </w:rPr>
            </w:pPr>
            <w:ins w:id="992" w:author="Gonzalo Pedrotti" w:date="2019-05-17T16:33:00Z">
              <w:r>
                <w:t>Definir nombre de metodología y características principales</w:t>
              </w:r>
            </w:ins>
          </w:p>
          <w:p w14:paraId="2326BB46" w14:textId="77777777" w:rsidR="00376AE6" w:rsidRDefault="00376AE6" w:rsidP="008B5956">
            <w:pPr>
              <w:pStyle w:val="Prrafodelista"/>
              <w:numPr>
                <w:ilvl w:val="4"/>
                <w:numId w:val="39"/>
              </w:numPr>
              <w:rPr>
                <w:ins w:id="993" w:author="Gonzalo Pedrotti" w:date="2019-05-17T16:33:00Z"/>
              </w:rPr>
            </w:pPr>
            <w:ins w:id="994" w:author="Gonzalo Pedrotti" w:date="2019-05-17T16:33:00Z">
              <w:r>
                <w:t>Definir los entregables/documentación generada en la metodología</w:t>
              </w:r>
            </w:ins>
          </w:p>
          <w:p w14:paraId="1FEB2A66" w14:textId="77777777" w:rsidR="00376AE6" w:rsidRDefault="00376AE6" w:rsidP="008B5956">
            <w:pPr>
              <w:pStyle w:val="Prrafodelista"/>
              <w:numPr>
                <w:ilvl w:val="4"/>
                <w:numId w:val="39"/>
              </w:numPr>
              <w:rPr>
                <w:ins w:id="995" w:author="Gonzalo Pedrotti" w:date="2019-05-17T16:33:00Z"/>
              </w:rPr>
            </w:pPr>
            <w:ins w:id="996" w:author="Gonzalo Pedrotti" w:date="2019-05-17T16:33:00Z">
              <w:r>
                <w:t>Definir los roles de cada integrante del equipo</w:t>
              </w:r>
            </w:ins>
          </w:p>
          <w:p w14:paraId="1BC646DA" w14:textId="77777777" w:rsidR="00376AE6" w:rsidRDefault="00376AE6" w:rsidP="008B5956">
            <w:pPr>
              <w:pStyle w:val="Prrafodelista"/>
              <w:numPr>
                <w:ilvl w:val="4"/>
                <w:numId w:val="39"/>
              </w:numPr>
              <w:rPr>
                <w:ins w:id="997" w:author="Gonzalo Pedrotti" w:date="2019-05-17T16:33:00Z"/>
              </w:rPr>
            </w:pPr>
            <w:ins w:id="998" w:author="Gonzalo Pedrotti" w:date="2019-05-17T16:33:00Z">
              <w:r>
                <w:t>Definir la forma en la que se capturan los requerimientos</w:t>
              </w:r>
            </w:ins>
          </w:p>
          <w:p w14:paraId="2098CABA" w14:textId="77777777" w:rsidR="00376AE6" w:rsidRDefault="00376AE6" w:rsidP="008B5956">
            <w:pPr>
              <w:rPr>
                <w:ins w:id="999" w:author="Gonzalo Pedrotti" w:date="2019-05-17T16:33:00Z"/>
              </w:rPr>
            </w:pPr>
          </w:p>
        </w:tc>
      </w:tr>
    </w:tbl>
    <w:p w14:paraId="1A157AC4" w14:textId="77777777" w:rsidR="00376AE6" w:rsidRDefault="00376AE6" w:rsidP="00376AE6">
      <w:pPr>
        <w:rPr>
          <w:ins w:id="1000" w:author="Gonzalo Pedrotti" w:date="2019-05-17T16:33:00Z"/>
        </w:rPr>
      </w:pPr>
    </w:p>
    <w:p w14:paraId="5A037E17" w14:textId="77777777" w:rsidR="00376AE6" w:rsidRDefault="00376AE6" w:rsidP="00B74175">
      <w:pPr>
        <w:rPr>
          <w:ins w:id="1001" w:author="Gonzalo Pedrotti" w:date="2019-05-17T12:31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B74175" w14:paraId="6227D15E" w14:textId="77777777" w:rsidTr="00CB4EF0">
        <w:trPr>
          <w:ins w:id="1002" w:author="Gonzalo Pedrotti" w:date="2019-05-17T12:31:00Z"/>
        </w:trPr>
        <w:tc>
          <w:tcPr>
            <w:tcW w:w="3546" w:type="dxa"/>
          </w:tcPr>
          <w:p w14:paraId="3AEB94A7" w14:textId="7ABCB4A5" w:rsidR="00B74175" w:rsidRDefault="00B74175" w:rsidP="00CB4EF0">
            <w:pPr>
              <w:rPr>
                <w:ins w:id="1003" w:author="Gonzalo Pedrotti" w:date="2019-05-17T12:31:00Z"/>
              </w:rPr>
            </w:pPr>
            <w:ins w:id="1004" w:author="Gonzalo Pedrotti" w:date="2019-05-17T12:31:00Z">
              <w:r>
                <w:t>ID: 1.</w:t>
              </w:r>
            </w:ins>
            <w:ins w:id="1005" w:author="Gonzalo Pedrotti" w:date="2019-05-17T12:39:00Z">
              <w:r w:rsidR="00150147">
                <w:t>3.3.3</w:t>
              </w:r>
            </w:ins>
          </w:p>
        </w:tc>
        <w:tc>
          <w:tcPr>
            <w:tcW w:w="2124" w:type="dxa"/>
          </w:tcPr>
          <w:p w14:paraId="7AB28B41" w14:textId="43F918F4" w:rsidR="00B74175" w:rsidRDefault="00B74175" w:rsidP="00CB4EF0">
            <w:pPr>
              <w:rPr>
                <w:ins w:id="1006" w:author="Gonzalo Pedrotti" w:date="2019-05-17T12:31:00Z"/>
              </w:rPr>
            </w:pPr>
            <w:ins w:id="1007" w:author="Gonzalo Pedrotti" w:date="2019-05-17T12:31:00Z">
              <w:r>
                <w:t>Cuenta Control: 1.</w:t>
              </w:r>
            </w:ins>
            <w:ins w:id="1008" w:author="Gonzalo Pedrotti" w:date="2019-05-17T12:39:00Z">
              <w:r w:rsidR="00150147">
                <w:t>3.3</w:t>
              </w:r>
            </w:ins>
          </w:p>
        </w:tc>
        <w:tc>
          <w:tcPr>
            <w:tcW w:w="2123" w:type="dxa"/>
          </w:tcPr>
          <w:p w14:paraId="2E952C7C" w14:textId="77777777" w:rsidR="00B74175" w:rsidRDefault="00B74175" w:rsidP="00CB4EF0">
            <w:pPr>
              <w:rPr>
                <w:ins w:id="1009" w:author="Gonzalo Pedrotti" w:date="2019-05-17T12:31:00Z"/>
              </w:rPr>
            </w:pPr>
            <w:ins w:id="1010" w:author="Gonzalo Pedrotti" w:date="2019-05-17T12:31:00Z">
              <w:r>
                <w:t>Última Actualización: 27-04-2019</w:t>
              </w:r>
            </w:ins>
          </w:p>
        </w:tc>
        <w:tc>
          <w:tcPr>
            <w:tcW w:w="3548" w:type="dxa"/>
          </w:tcPr>
          <w:p w14:paraId="2BD84BDE" w14:textId="77777777" w:rsidR="00B74175" w:rsidRDefault="00B74175" w:rsidP="00CB4EF0">
            <w:pPr>
              <w:rPr>
                <w:ins w:id="1011" w:author="Gonzalo Pedrotti" w:date="2019-05-17T12:31:00Z"/>
              </w:rPr>
            </w:pPr>
            <w:ins w:id="1012" w:author="Gonzalo Pedrotti" w:date="2019-05-17T12:31:00Z">
              <w:r>
                <w:t>Responsable:</w:t>
              </w:r>
            </w:ins>
          </w:p>
          <w:p w14:paraId="23E34DAE" w14:textId="77777777" w:rsidR="00B74175" w:rsidRDefault="00B74175" w:rsidP="00CB4EF0">
            <w:pPr>
              <w:rPr>
                <w:ins w:id="1013" w:author="Gonzalo Pedrotti" w:date="2019-05-17T12:31:00Z"/>
              </w:rPr>
            </w:pPr>
            <w:ins w:id="1014" w:author="Gonzalo Pedrotti" w:date="2019-05-17T12:31:00Z">
              <w:r>
                <w:t>Equipo de Proyecto</w:t>
              </w:r>
            </w:ins>
          </w:p>
        </w:tc>
      </w:tr>
      <w:tr w:rsidR="00B74175" w14:paraId="5CC89C42" w14:textId="77777777" w:rsidTr="00CB4EF0">
        <w:trPr>
          <w:trHeight w:val="402"/>
          <w:ins w:id="1015" w:author="Gonzalo Pedrotti" w:date="2019-05-17T12:31:00Z"/>
        </w:trPr>
        <w:tc>
          <w:tcPr>
            <w:tcW w:w="11341" w:type="dxa"/>
            <w:gridSpan w:val="4"/>
          </w:tcPr>
          <w:p w14:paraId="2C97F617" w14:textId="77777777" w:rsidR="00B74175" w:rsidRDefault="00B74175" w:rsidP="00CB4EF0">
            <w:pPr>
              <w:rPr>
                <w:ins w:id="1016" w:author="Gonzalo Pedrotti" w:date="2019-05-17T12:31:00Z"/>
              </w:rPr>
            </w:pPr>
            <w:ins w:id="1017" w:author="Gonzalo Pedrotti" w:date="2019-05-17T12:31:00Z">
              <w:r>
                <w:t>Nombre: Definición del Trabajo en Iteración</w:t>
              </w:r>
            </w:ins>
          </w:p>
        </w:tc>
      </w:tr>
      <w:tr w:rsidR="00B74175" w14:paraId="2B2E2878" w14:textId="77777777" w:rsidTr="00CB4EF0">
        <w:trPr>
          <w:trHeight w:val="705"/>
          <w:ins w:id="1018" w:author="Gonzalo Pedrotti" w:date="2019-05-17T12:31:00Z"/>
        </w:trPr>
        <w:tc>
          <w:tcPr>
            <w:tcW w:w="11341" w:type="dxa"/>
            <w:gridSpan w:val="4"/>
          </w:tcPr>
          <w:p w14:paraId="171F69E5" w14:textId="77777777" w:rsidR="00B74175" w:rsidRDefault="00B74175" w:rsidP="00CB4EF0">
            <w:pPr>
              <w:rPr>
                <w:ins w:id="1019" w:author="Gonzalo Pedrotti" w:date="2019-05-17T12:31:00Z"/>
              </w:rPr>
            </w:pPr>
            <w:ins w:id="1020" w:author="Gonzalo Pedrotti" w:date="2019-05-17T12:31:00Z">
              <w:r>
                <w:t xml:space="preserve">Entregable: el entregable correspondiente a dicho componente es la definición de la metodología de trabajo dentro de una iteración en el ciclo de vida del producto. </w:t>
              </w:r>
            </w:ins>
          </w:p>
        </w:tc>
      </w:tr>
      <w:tr w:rsidR="00B74175" w14:paraId="5B04E4E2" w14:textId="77777777" w:rsidTr="00CB4EF0">
        <w:trPr>
          <w:trHeight w:val="702"/>
          <w:ins w:id="1021" w:author="Gonzalo Pedrotti" w:date="2019-05-17T12:31:00Z"/>
        </w:trPr>
        <w:tc>
          <w:tcPr>
            <w:tcW w:w="11341" w:type="dxa"/>
            <w:gridSpan w:val="4"/>
          </w:tcPr>
          <w:p w14:paraId="24D358DD" w14:textId="77777777" w:rsidR="00B74175" w:rsidRDefault="00B74175" w:rsidP="00CB4EF0">
            <w:pPr>
              <w:rPr>
                <w:ins w:id="1022" w:author="Gonzalo Pedrotti" w:date="2019-05-17T12:31:00Z"/>
              </w:rPr>
            </w:pPr>
            <w:ins w:id="1023" w:author="Gonzalo Pedrotti" w:date="2019-05-17T12:31:00Z">
              <w:r>
                <w:t>Descripción: se describe como es el flujo de trabajo dentro de cada iteración durante el ciclo de vida del producto y cómo se lleva a cabo la planificación y que documentación se genera al final de cada iteración.</w:t>
              </w:r>
            </w:ins>
          </w:p>
        </w:tc>
      </w:tr>
      <w:tr w:rsidR="00B74175" w14:paraId="1C9AAA67" w14:textId="77777777" w:rsidTr="00CB4EF0">
        <w:trPr>
          <w:ins w:id="1024" w:author="Gonzalo Pedrotti" w:date="2019-05-17T12:31:00Z"/>
        </w:trPr>
        <w:tc>
          <w:tcPr>
            <w:tcW w:w="11341" w:type="dxa"/>
            <w:gridSpan w:val="4"/>
          </w:tcPr>
          <w:p w14:paraId="65CDA0B2" w14:textId="77777777" w:rsidR="00B74175" w:rsidRDefault="00B74175" w:rsidP="00CB4EF0">
            <w:pPr>
              <w:rPr>
                <w:ins w:id="1025" w:author="Gonzalo Pedrotti" w:date="2019-05-17T12:31:00Z"/>
              </w:rPr>
            </w:pPr>
            <w:ins w:id="1026" w:author="Gonzalo Pedrotti" w:date="2019-05-17T12:31:00Z">
              <w:r>
                <w:t>Criterio de aceptación: Debe contener como está conformada una iteración, que trabajos se realizan dentro de la misma y los principales documentos generados. Debe ser aceptado por los representantes de la cátedra de Proyecto Final</w:t>
              </w:r>
            </w:ins>
          </w:p>
        </w:tc>
      </w:tr>
      <w:tr w:rsidR="00B74175" w14:paraId="1DBB077A" w14:textId="77777777" w:rsidTr="00CB4EF0">
        <w:trPr>
          <w:ins w:id="1027" w:author="Gonzalo Pedrotti" w:date="2019-05-17T12:31:00Z"/>
        </w:trPr>
        <w:tc>
          <w:tcPr>
            <w:tcW w:w="11341" w:type="dxa"/>
            <w:gridSpan w:val="4"/>
          </w:tcPr>
          <w:p w14:paraId="7487EDCF" w14:textId="77777777" w:rsidR="00B74175" w:rsidRDefault="00B74175" w:rsidP="00CB4EF0">
            <w:pPr>
              <w:rPr>
                <w:ins w:id="1028" w:author="Gonzalo Pedrotti" w:date="2019-05-17T12:31:00Z"/>
              </w:rPr>
            </w:pPr>
            <w:ins w:id="1029" w:author="Gonzalo Pedrotti" w:date="2019-05-17T12:31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B74175" w14:paraId="34E2C413" w14:textId="77777777" w:rsidTr="00CB4EF0">
        <w:trPr>
          <w:ins w:id="1030" w:author="Gonzalo Pedrotti" w:date="2019-05-17T12:31:00Z"/>
        </w:trPr>
        <w:tc>
          <w:tcPr>
            <w:tcW w:w="11341" w:type="dxa"/>
            <w:gridSpan w:val="4"/>
          </w:tcPr>
          <w:p w14:paraId="2B1A8EBD" w14:textId="77777777" w:rsidR="00B74175" w:rsidRDefault="00B74175" w:rsidP="00CB4EF0">
            <w:pPr>
              <w:rPr>
                <w:ins w:id="1031" w:author="Gonzalo Pedrotti" w:date="2019-05-17T12:31:00Z"/>
              </w:rPr>
            </w:pPr>
            <w:ins w:id="1032" w:author="Gonzalo Pedrotti" w:date="2019-05-17T12:31:00Z">
              <w:r>
                <w:t>Duración: 3 días. Fecha de inicio: 18/04/2019.     Fecha de Finalización: 22/04/2019</w:t>
              </w:r>
            </w:ins>
          </w:p>
        </w:tc>
      </w:tr>
      <w:tr w:rsidR="00B74175" w14:paraId="24EE03C4" w14:textId="77777777" w:rsidTr="00CB4EF0">
        <w:trPr>
          <w:ins w:id="1033" w:author="Gonzalo Pedrotti" w:date="2019-05-17T12:31:00Z"/>
        </w:trPr>
        <w:tc>
          <w:tcPr>
            <w:tcW w:w="11341" w:type="dxa"/>
            <w:gridSpan w:val="4"/>
          </w:tcPr>
          <w:p w14:paraId="7A88D774" w14:textId="77777777" w:rsidR="00B74175" w:rsidRDefault="00B74175" w:rsidP="00CB4EF0">
            <w:pPr>
              <w:rPr>
                <w:ins w:id="1034" w:author="Gonzalo Pedrotti" w:date="2019-05-17T12:31:00Z"/>
              </w:rPr>
            </w:pPr>
            <w:ins w:id="1035" w:author="Gonzalo Pedrotti" w:date="2019-05-17T12:31:00Z">
              <w:r>
                <w:t xml:space="preserve">Hitos: </w:t>
              </w:r>
            </w:ins>
          </w:p>
          <w:p w14:paraId="6EBE7313" w14:textId="77777777" w:rsidR="00B74175" w:rsidRDefault="00B74175" w:rsidP="00CB4EF0">
            <w:pPr>
              <w:rPr>
                <w:ins w:id="1036" w:author="Gonzalo Pedrotti" w:date="2019-05-17T12:31:00Z"/>
              </w:rPr>
            </w:pPr>
            <w:ins w:id="1037" w:author="Gonzalo Pedrotti" w:date="2019-05-17T12:31:00Z">
              <w:r>
                <w:t>23/04/2019 – Planificación de la iteración definida</w:t>
              </w:r>
            </w:ins>
          </w:p>
          <w:p w14:paraId="1B519C83" w14:textId="77777777" w:rsidR="00B74175" w:rsidRDefault="00B74175" w:rsidP="00CB4EF0">
            <w:pPr>
              <w:rPr>
                <w:ins w:id="1038" w:author="Gonzalo Pedrotti" w:date="2019-05-17T12:31:00Z"/>
              </w:rPr>
            </w:pPr>
          </w:p>
        </w:tc>
      </w:tr>
      <w:tr w:rsidR="00B74175" w14:paraId="237ED409" w14:textId="77777777" w:rsidTr="00CB4EF0">
        <w:trPr>
          <w:trHeight w:val="1356"/>
          <w:ins w:id="1039" w:author="Gonzalo Pedrotti" w:date="2019-05-17T12:31:00Z"/>
        </w:trPr>
        <w:tc>
          <w:tcPr>
            <w:tcW w:w="11341" w:type="dxa"/>
            <w:gridSpan w:val="4"/>
          </w:tcPr>
          <w:p w14:paraId="2BED2795" w14:textId="77777777" w:rsidR="00CE10E6" w:rsidRDefault="00B74175" w:rsidP="00CB4EF0">
            <w:pPr>
              <w:rPr>
                <w:ins w:id="1040" w:author="Gonzalo Pedrotti" w:date="2019-05-17T13:13:00Z"/>
              </w:rPr>
            </w:pPr>
            <w:ins w:id="1041" w:author="Gonzalo Pedrotti" w:date="2019-05-17T12:31:00Z">
              <w:r>
                <w:t>Lista de Actividades:</w:t>
              </w:r>
            </w:ins>
          </w:p>
          <w:p w14:paraId="26160424" w14:textId="0EC9447F" w:rsidR="00CE10E6" w:rsidRDefault="00CE10E6" w:rsidP="00CB4EF0">
            <w:pPr>
              <w:rPr>
                <w:ins w:id="1042" w:author="Gonzalo Pedrotti" w:date="2019-05-17T12:31:00Z"/>
              </w:rPr>
            </w:pPr>
            <w:ins w:id="1043" w:author="Gonzalo Pedrotti" w:date="2019-05-17T13:13:00Z">
              <w:r>
                <w:t xml:space="preserve">1.3.3.3.1 </w:t>
              </w:r>
            </w:ins>
            <w:ins w:id="1044" w:author="Gonzalo Pedrotti" w:date="2019-05-17T13:14:00Z">
              <w:r>
                <w:t>Identificar y definir los trabajos a realizar dentro de cada iteración</w:t>
              </w:r>
            </w:ins>
          </w:p>
          <w:p w14:paraId="2366D03C" w14:textId="1A187E73" w:rsidR="00B74175" w:rsidRDefault="00B74175" w:rsidP="00CB4EF0">
            <w:pPr>
              <w:rPr>
                <w:ins w:id="1045" w:author="Gonzalo Pedrotti" w:date="2019-05-17T12:31:00Z"/>
              </w:rPr>
            </w:pPr>
            <w:ins w:id="1046" w:author="Gonzalo Pedrotti" w:date="2019-05-17T12:31:00Z">
              <w:r>
                <w:t>1.</w:t>
              </w:r>
            </w:ins>
            <w:ins w:id="1047" w:author="Gonzalo Pedrotti" w:date="2019-05-17T13:14:00Z">
              <w:r w:rsidR="00CE10E6">
                <w:t>3</w:t>
              </w:r>
            </w:ins>
            <w:ins w:id="1048" w:author="Gonzalo Pedrotti" w:date="2019-05-17T12:31:00Z">
              <w:r>
                <w:t>.</w:t>
              </w:r>
            </w:ins>
            <w:ins w:id="1049" w:author="Gonzalo Pedrotti" w:date="2019-05-17T13:14:00Z">
              <w:r w:rsidR="00CE10E6">
                <w:t>3</w:t>
              </w:r>
            </w:ins>
            <w:ins w:id="1050" w:author="Gonzalo Pedrotti" w:date="2019-05-17T12:31:00Z">
              <w:r>
                <w:t>.3.2 Identificar duración de la iteración</w:t>
              </w:r>
            </w:ins>
          </w:p>
          <w:p w14:paraId="3A4F4DDC" w14:textId="79CB5AA1" w:rsidR="00B74175" w:rsidRDefault="00B74175" w:rsidP="00CB4EF0">
            <w:pPr>
              <w:rPr>
                <w:ins w:id="1051" w:author="Gonzalo Pedrotti" w:date="2019-05-17T12:31:00Z"/>
              </w:rPr>
            </w:pPr>
            <w:ins w:id="1052" w:author="Gonzalo Pedrotti" w:date="2019-05-17T12:31:00Z">
              <w:r>
                <w:t>1.</w:t>
              </w:r>
            </w:ins>
            <w:ins w:id="1053" w:author="Gonzalo Pedrotti" w:date="2019-05-17T13:14:00Z">
              <w:r w:rsidR="00CE10E6">
                <w:t>3</w:t>
              </w:r>
            </w:ins>
            <w:ins w:id="1054" w:author="Gonzalo Pedrotti" w:date="2019-05-17T12:31:00Z">
              <w:r>
                <w:t>.</w:t>
              </w:r>
            </w:ins>
            <w:ins w:id="1055" w:author="Gonzalo Pedrotti" w:date="2019-05-17T13:14:00Z">
              <w:r w:rsidR="00CE10E6">
                <w:t>3</w:t>
              </w:r>
            </w:ins>
            <w:ins w:id="1056" w:author="Gonzalo Pedrotti" w:date="2019-05-17T12:31:00Z">
              <w:r>
                <w:t>.3.3 Identificar documentos generados durante la planificación de la iteración.</w:t>
              </w:r>
            </w:ins>
          </w:p>
          <w:p w14:paraId="0F6AD661" w14:textId="60187DB9" w:rsidR="00B74175" w:rsidRDefault="00B74175" w:rsidP="00CB4EF0">
            <w:pPr>
              <w:rPr>
                <w:ins w:id="1057" w:author="Gonzalo Pedrotti" w:date="2019-05-17T12:31:00Z"/>
              </w:rPr>
            </w:pPr>
            <w:ins w:id="1058" w:author="Gonzalo Pedrotti" w:date="2019-05-17T12:31:00Z">
              <w:r>
                <w:t>1.</w:t>
              </w:r>
            </w:ins>
            <w:ins w:id="1059" w:author="Gonzalo Pedrotti" w:date="2019-05-17T13:14:00Z">
              <w:r w:rsidR="00CE10E6">
                <w:t>3</w:t>
              </w:r>
            </w:ins>
            <w:ins w:id="1060" w:author="Gonzalo Pedrotti" w:date="2019-05-17T12:31:00Z">
              <w:r>
                <w:t>.</w:t>
              </w:r>
            </w:ins>
            <w:ins w:id="1061" w:author="Gonzalo Pedrotti" w:date="2019-05-17T13:14:00Z">
              <w:r w:rsidR="00CE10E6">
                <w:t>3</w:t>
              </w:r>
            </w:ins>
            <w:ins w:id="1062" w:author="Gonzalo Pedrotti" w:date="2019-05-17T12:31:00Z">
              <w:r>
                <w:t>.3.4 Identificar y definir el método de gestión de la iteración.</w:t>
              </w:r>
            </w:ins>
          </w:p>
          <w:p w14:paraId="10AEF878" w14:textId="77777777" w:rsidR="00B74175" w:rsidRDefault="00B74175" w:rsidP="00CB4EF0">
            <w:pPr>
              <w:rPr>
                <w:ins w:id="1063" w:author="Gonzalo Pedrotti" w:date="2019-05-17T12:31:00Z"/>
              </w:rPr>
            </w:pPr>
          </w:p>
        </w:tc>
      </w:tr>
    </w:tbl>
    <w:p w14:paraId="335AB318" w14:textId="2A823AB5" w:rsidR="00B74175" w:rsidRDefault="00B74175" w:rsidP="00B74175">
      <w:pPr>
        <w:rPr>
          <w:ins w:id="1064" w:author="Gonzalo Pedrotti" w:date="2019-05-17T14:15:00Z"/>
        </w:rPr>
      </w:pPr>
    </w:p>
    <w:p w14:paraId="08D75847" w14:textId="77777777" w:rsidR="00C83459" w:rsidRDefault="00C83459" w:rsidP="00B74175">
      <w:pPr>
        <w:rPr>
          <w:ins w:id="1065" w:author="Gonzalo Pedrotti" w:date="2019-05-17T12:31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B74175" w14:paraId="12C671C6" w14:textId="77777777" w:rsidTr="00CB4EF0">
        <w:trPr>
          <w:ins w:id="1066" w:author="Gonzalo Pedrotti" w:date="2019-05-17T12:31:00Z"/>
        </w:trPr>
        <w:tc>
          <w:tcPr>
            <w:tcW w:w="3546" w:type="dxa"/>
          </w:tcPr>
          <w:p w14:paraId="39956208" w14:textId="3801F006" w:rsidR="00B74175" w:rsidRDefault="00B74175" w:rsidP="00CB4EF0">
            <w:pPr>
              <w:rPr>
                <w:ins w:id="1067" w:author="Gonzalo Pedrotti" w:date="2019-05-17T12:31:00Z"/>
              </w:rPr>
            </w:pPr>
            <w:ins w:id="1068" w:author="Gonzalo Pedrotti" w:date="2019-05-17T12:31:00Z">
              <w:r>
                <w:t>ID: 1.</w:t>
              </w:r>
            </w:ins>
            <w:ins w:id="1069" w:author="Gonzalo Pedrotti" w:date="2019-05-17T12:39:00Z">
              <w:r w:rsidR="00150147">
                <w:t>3.3.4</w:t>
              </w:r>
            </w:ins>
          </w:p>
        </w:tc>
        <w:tc>
          <w:tcPr>
            <w:tcW w:w="2124" w:type="dxa"/>
          </w:tcPr>
          <w:p w14:paraId="32DE9D3B" w14:textId="2340E8AF" w:rsidR="00B74175" w:rsidRDefault="00B74175" w:rsidP="00CB4EF0">
            <w:pPr>
              <w:rPr>
                <w:ins w:id="1070" w:author="Gonzalo Pedrotti" w:date="2019-05-17T12:31:00Z"/>
              </w:rPr>
            </w:pPr>
            <w:ins w:id="1071" w:author="Gonzalo Pedrotti" w:date="2019-05-17T12:31:00Z">
              <w:r>
                <w:t>Cuenta Control: 1.</w:t>
              </w:r>
            </w:ins>
            <w:ins w:id="1072" w:author="Gonzalo Pedrotti" w:date="2019-05-17T12:39:00Z">
              <w:r w:rsidR="00150147">
                <w:t>3.3</w:t>
              </w:r>
            </w:ins>
          </w:p>
        </w:tc>
        <w:tc>
          <w:tcPr>
            <w:tcW w:w="2123" w:type="dxa"/>
          </w:tcPr>
          <w:p w14:paraId="2142AF7C" w14:textId="77777777" w:rsidR="00B74175" w:rsidRDefault="00B74175" w:rsidP="00CB4EF0">
            <w:pPr>
              <w:rPr>
                <w:ins w:id="1073" w:author="Gonzalo Pedrotti" w:date="2019-05-17T12:31:00Z"/>
              </w:rPr>
            </w:pPr>
            <w:ins w:id="1074" w:author="Gonzalo Pedrotti" w:date="2019-05-17T12:31:00Z">
              <w:r>
                <w:t>Última Actualización: 27-04-2019</w:t>
              </w:r>
            </w:ins>
          </w:p>
        </w:tc>
        <w:tc>
          <w:tcPr>
            <w:tcW w:w="3548" w:type="dxa"/>
          </w:tcPr>
          <w:p w14:paraId="1652F3BA" w14:textId="77777777" w:rsidR="00B74175" w:rsidRDefault="00B74175" w:rsidP="00CB4EF0">
            <w:pPr>
              <w:rPr>
                <w:ins w:id="1075" w:author="Gonzalo Pedrotti" w:date="2019-05-17T12:31:00Z"/>
              </w:rPr>
            </w:pPr>
            <w:ins w:id="1076" w:author="Gonzalo Pedrotti" w:date="2019-05-17T12:31:00Z">
              <w:r>
                <w:t>Responsable:</w:t>
              </w:r>
            </w:ins>
          </w:p>
          <w:p w14:paraId="075CEB95" w14:textId="77777777" w:rsidR="00B74175" w:rsidRDefault="00B74175" w:rsidP="00CB4EF0">
            <w:pPr>
              <w:rPr>
                <w:ins w:id="1077" w:author="Gonzalo Pedrotti" w:date="2019-05-17T12:31:00Z"/>
              </w:rPr>
            </w:pPr>
            <w:ins w:id="1078" w:author="Gonzalo Pedrotti" w:date="2019-05-17T12:31:00Z">
              <w:r>
                <w:t>Equipo de Proyecto</w:t>
              </w:r>
            </w:ins>
          </w:p>
        </w:tc>
      </w:tr>
      <w:tr w:rsidR="00B74175" w14:paraId="50FC2D48" w14:textId="77777777" w:rsidTr="00CB4EF0">
        <w:trPr>
          <w:trHeight w:val="402"/>
          <w:ins w:id="1079" w:author="Gonzalo Pedrotti" w:date="2019-05-17T12:31:00Z"/>
        </w:trPr>
        <w:tc>
          <w:tcPr>
            <w:tcW w:w="11341" w:type="dxa"/>
            <w:gridSpan w:val="4"/>
          </w:tcPr>
          <w:p w14:paraId="620766B6" w14:textId="77777777" w:rsidR="00B74175" w:rsidRDefault="00B74175" w:rsidP="00CB4EF0">
            <w:pPr>
              <w:rPr>
                <w:ins w:id="1080" w:author="Gonzalo Pedrotti" w:date="2019-05-17T12:31:00Z"/>
              </w:rPr>
            </w:pPr>
            <w:ins w:id="1081" w:author="Gonzalo Pedrotti" w:date="2019-05-17T12:31:00Z">
              <w:r>
                <w:t>Nombre: Definición de Gestión del Configuración</w:t>
              </w:r>
            </w:ins>
          </w:p>
        </w:tc>
      </w:tr>
      <w:tr w:rsidR="00B74175" w14:paraId="4C13CA39" w14:textId="77777777" w:rsidTr="00CB4EF0">
        <w:trPr>
          <w:trHeight w:val="705"/>
          <w:ins w:id="1082" w:author="Gonzalo Pedrotti" w:date="2019-05-17T12:31:00Z"/>
        </w:trPr>
        <w:tc>
          <w:tcPr>
            <w:tcW w:w="11341" w:type="dxa"/>
            <w:gridSpan w:val="4"/>
          </w:tcPr>
          <w:p w14:paraId="756202D6" w14:textId="77777777" w:rsidR="00B74175" w:rsidRDefault="00B74175" w:rsidP="00CB4EF0">
            <w:pPr>
              <w:rPr>
                <w:ins w:id="1083" w:author="Gonzalo Pedrotti" w:date="2019-05-17T12:31:00Z"/>
              </w:rPr>
            </w:pPr>
            <w:ins w:id="1084" w:author="Gonzalo Pedrotti" w:date="2019-05-17T12:31:00Z">
              <w:r>
                <w:t>Entregable: el entregable correspondiente a dicho componente es la definición de la gestión de la configuración y versionado del código</w:t>
              </w:r>
            </w:ins>
          </w:p>
        </w:tc>
      </w:tr>
      <w:tr w:rsidR="00B74175" w14:paraId="2A2BD466" w14:textId="77777777" w:rsidTr="00CB4EF0">
        <w:trPr>
          <w:trHeight w:val="702"/>
          <w:ins w:id="1085" w:author="Gonzalo Pedrotti" w:date="2019-05-17T12:31:00Z"/>
        </w:trPr>
        <w:tc>
          <w:tcPr>
            <w:tcW w:w="11341" w:type="dxa"/>
            <w:gridSpan w:val="4"/>
          </w:tcPr>
          <w:p w14:paraId="2E41B790" w14:textId="77777777" w:rsidR="00B74175" w:rsidRDefault="00B74175" w:rsidP="00CB4EF0">
            <w:pPr>
              <w:rPr>
                <w:ins w:id="1086" w:author="Gonzalo Pedrotti" w:date="2019-05-17T12:31:00Z"/>
              </w:rPr>
            </w:pPr>
            <w:ins w:id="1087" w:author="Gonzalo Pedrotti" w:date="2019-05-17T12:31:00Z">
              <w:r>
                <w:t>Descripción: se describe la herramienta utilizada para llevar a cabo la configuración del código y la documentación y cómo será versionado dicho código y documentos.</w:t>
              </w:r>
            </w:ins>
          </w:p>
        </w:tc>
      </w:tr>
      <w:tr w:rsidR="00B74175" w14:paraId="4258D3C8" w14:textId="77777777" w:rsidTr="00CB4EF0">
        <w:trPr>
          <w:ins w:id="1088" w:author="Gonzalo Pedrotti" w:date="2019-05-17T12:31:00Z"/>
        </w:trPr>
        <w:tc>
          <w:tcPr>
            <w:tcW w:w="11341" w:type="dxa"/>
            <w:gridSpan w:val="4"/>
          </w:tcPr>
          <w:p w14:paraId="6E8012A9" w14:textId="77777777" w:rsidR="00B74175" w:rsidRDefault="00B74175" w:rsidP="00CB4EF0">
            <w:pPr>
              <w:rPr>
                <w:ins w:id="1089" w:author="Gonzalo Pedrotti" w:date="2019-05-17T12:31:00Z"/>
              </w:rPr>
            </w:pPr>
            <w:ins w:id="1090" w:author="Gonzalo Pedrotti" w:date="2019-05-17T12:31:00Z">
              <w:r>
                <w:t xml:space="preserve">Criterio de aceptación: Debe contener la herramienta a utilizar </w:t>
              </w:r>
            </w:ins>
          </w:p>
        </w:tc>
      </w:tr>
      <w:tr w:rsidR="00B74175" w14:paraId="6D534F53" w14:textId="77777777" w:rsidTr="00CB4EF0">
        <w:trPr>
          <w:ins w:id="1091" w:author="Gonzalo Pedrotti" w:date="2019-05-17T12:31:00Z"/>
        </w:trPr>
        <w:tc>
          <w:tcPr>
            <w:tcW w:w="11341" w:type="dxa"/>
            <w:gridSpan w:val="4"/>
          </w:tcPr>
          <w:p w14:paraId="64C17932" w14:textId="77777777" w:rsidR="00B74175" w:rsidRDefault="00B74175" w:rsidP="00CB4EF0">
            <w:pPr>
              <w:rPr>
                <w:ins w:id="1092" w:author="Gonzalo Pedrotti" w:date="2019-05-17T12:31:00Z"/>
              </w:rPr>
            </w:pPr>
            <w:ins w:id="1093" w:author="Gonzalo Pedrotti" w:date="2019-05-17T12:31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B74175" w14:paraId="7F5B9257" w14:textId="77777777" w:rsidTr="00CB4EF0">
        <w:trPr>
          <w:ins w:id="1094" w:author="Gonzalo Pedrotti" w:date="2019-05-17T12:31:00Z"/>
        </w:trPr>
        <w:tc>
          <w:tcPr>
            <w:tcW w:w="11341" w:type="dxa"/>
            <w:gridSpan w:val="4"/>
          </w:tcPr>
          <w:p w14:paraId="30170D07" w14:textId="77777777" w:rsidR="00B74175" w:rsidRDefault="00B74175" w:rsidP="00CB4EF0">
            <w:pPr>
              <w:rPr>
                <w:ins w:id="1095" w:author="Gonzalo Pedrotti" w:date="2019-05-17T12:31:00Z"/>
              </w:rPr>
            </w:pPr>
            <w:ins w:id="1096" w:author="Gonzalo Pedrotti" w:date="2019-05-17T12:31:00Z">
              <w:r>
                <w:t>Duración: 3 días. Fecha de inicio: 23/04/2019.     Fecha de Finalización: 25/04/2019</w:t>
              </w:r>
            </w:ins>
          </w:p>
        </w:tc>
      </w:tr>
      <w:tr w:rsidR="00B74175" w14:paraId="4332595F" w14:textId="77777777" w:rsidTr="00CB4EF0">
        <w:trPr>
          <w:ins w:id="1097" w:author="Gonzalo Pedrotti" w:date="2019-05-17T12:31:00Z"/>
        </w:trPr>
        <w:tc>
          <w:tcPr>
            <w:tcW w:w="11341" w:type="dxa"/>
            <w:gridSpan w:val="4"/>
          </w:tcPr>
          <w:p w14:paraId="770A1AC6" w14:textId="77777777" w:rsidR="00B74175" w:rsidRDefault="00B74175" w:rsidP="00CB4EF0">
            <w:pPr>
              <w:rPr>
                <w:ins w:id="1098" w:author="Gonzalo Pedrotti" w:date="2019-05-17T12:31:00Z"/>
              </w:rPr>
            </w:pPr>
            <w:ins w:id="1099" w:author="Gonzalo Pedrotti" w:date="2019-05-17T12:31:00Z">
              <w:r>
                <w:t xml:space="preserve">Hitos: </w:t>
              </w:r>
            </w:ins>
          </w:p>
          <w:p w14:paraId="59B211D8" w14:textId="77777777" w:rsidR="00B74175" w:rsidRDefault="00B74175" w:rsidP="00CB4EF0">
            <w:pPr>
              <w:rPr>
                <w:ins w:id="1100" w:author="Gonzalo Pedrotti" w:date="2019-05-17T12:31:00Z"/>
              </w:rPr>
            </w:pPr>
            <w:ins w:id="1101" w:author="Gonzalo Pedrotti" w:date="2019-05-17T12:31:00Z">
              <w:r>
                <w:t>25/04/2019 – Gestión de la configuración definida y presentada</w:t>
              </w:r>
            </w:ins>
          </w:p>
          <w:p w14:paraId="1F63654F" w14:textId="77777777" w:rsidR="00B74175" w:rsidRDefault="00B74175" w:rsidP="00CB4EF0">
            <w:pPr>
              <w:rPr>
                <w:ins w:id="1102" w:author="Gonzalo Pedrotti" w:date="2019-05-17T12:31:00Z"/>
              </w:rPr>
            </w:pPr>
          </w:p>
        </w:tc>
      </w:tr>
      <w:tr w:rsidR="00B74175" w14:paraId="14E31D1D" w14:textId="77777777" w:rsidTr="00CB4EF0">
        <w:trPr>
          <w:trHeight w:val="1356"/>
          <w:ins w:id="1103" w:author="Gonzalo Pedrotti" w:date="2019-05-17T12:31:00Z"/>
        </w:trPr>
        <w:tc>
          <w:tcPr>
            <w:tcW w:w="11341" w:type="dxa"/>
            <w:gridSpan w:val="4"/>
          </w:tcPr>
          <w:p w14:paraId="7D9B6AE6" w14:textId="77777777" w:rsidR="00B74175" w:rsidRDefault="00B74175" w:rsidP="00CB4EF0">
            <w:pPr>
              <w:rPr>
                <w:ins w:id="1104" w:author="Gonzalo Pedrotti" w:date="2019-05-17T12:31:00Z"/>
              </w:rPr>
            </w:pPr>
            <w:ins w:id="1105" w:author="Gonzalo Pedrotti" w:date="2019-05-17T12:31:00Z">
              <w:r>
                <w:t>Lista de Actividades:</w:t>
              </w:r>
            </w:ins>
          </w:p>
          <w:p w14:paraId="4E60EE24" w14:textId="77777777" w:rsidR="00B74175" w:rsidRDefault="00B74175" w:rsidP="00CB4EF0">
            <w:pPr>
              <w:rPr>
                <w:ins w:id="1106" w:author="Gonzalo Pedrotti" w:date="2019-05-17T12:31:00Z"/>
              </w:rPr>
            </w:pPr>
          </w:p>
          <w:p w14:paraId="779CCD31" w14:textId="540E3277" w:rsidR="00B74175" w:rsidRDefault="00B74175" w:rsidP="00CB4EF0">
            <w:pPr>
              <w:rPr>
                <w:ins w:id="1107" w:author="Gonzalo Pedrotti" w:date="2019-05-17T12:31:00Z"/>
              </w:rPr>
            </w:pPr>
            <w:ins w:id="1108" w:author="Gonzalo Pedrotti" w:date="2019-05-17T12:31:00Z">
              <w:r>
                <w:t>1.</w:t>
              </w:r>
            </w:ins>
            <w:ins w:id="1109" w:author="Gonzalo Pedrotti" w:date="2019-05-17T13:14:00Z">
              <w:r w:rsidR="00251683">
                <w:t xml:space="preserve">3.3.4.1 </w:t>
              </w:r>
            </w:ins>
            <w:ins w:id="1110" w:author="Gonzalo Pedrotti" w:date="2019-05-17T12:31:00Z">
              <w:r>
                <w:t>Identificar y definir el software/herramienta utilizada para la gestión de las configuraciones</w:t>
              </w:r>
            </w:ins>
          </w:p>
          <w:p w14:paraId="5578C324" w14:textId="65264ED0" w:rsidR="00B74175" w:rsidRPr="0076354E" w:rsidRDefault="00B74175" w:rsidP="00CB4EF0">
            <w:pPr>
              <w:rPr>
                <w:ins w:id="1111" w:author="Gonzalo Pedrotti" w:date="2019-05-17T12:31:00Z"/>
              </w:rPr>
            </w:pPr>
            <w:ins w:id="1112" w:author="Gonzalo Pedrotti" w:date="2019-05-17T12:31:00Z">
              <w:r>
                <w:t>1.</w:t>
              </w:r>
            </w:ins>
            <w:ins w:id="1113" w:author="Gonzalo Pedrotti" w:date="2019-05-17T13:15:00Z">
              <w:r w:rsidR="00251683">
                <w:t>3</w:t>
              </w:r>
            </w:ins>
            <w:ins w:id="1114" w:author="Gonzalo Pedrotti" w:date="2019-05-17T12:31:00Z">
              <w:r>
                <w:t>.</w:t>
              </w:r>
            </w:ins>
            <w:ins w:id="1115" w:author="Gonzalo Pedrotti" w:date="2019-05-17T13:15:00Z">
              <w:r w:rsidR="00251683">
                <w:t>3</w:t>
              </w:r>
            </w:ins>
            <w:ins w:id="1116" w:author="Gonzalo Pedrotti" w:date="2019-05-17T12:31:00Z">
              <w:r>
                <w:t>.4.2 Identificar y definir el tipo de versionado del código y documentación.</w:t>
              </w:r>
            </w:ins>
          </w:p>
        </w:tc>
      </w:tr>
    </w:tbl>
    <w:p w14:paraId="67E09DA0" w14:textId="60B7529F" w:rsidR="00B74175" w:rsidRDefault="00B74175" w:rsidP="00B74175">
      <w:pPr>
        <w:jc w:val="both"/>
        <w:rPr>
          <w:ins w:id="1117" w:author="Gonzalo Pedrotti" w:date="2019-05-17T13:49:00Z"/>
          <w:u w:val="single"/>
        </w:rPr>
      </w:pPr>
    </w:p>
    <w:p w14:paraId="73E98FA6" w14:textId="77777777" w:rsidR="00FC66A4" w:rsidRDefault="00FC66A4" w:rsidP="00B74175">
      <w:pPr>
        <w:jc w:val="both"/>
        <w:rPr>
          <w:ins w:id="1118" w:author="Gonzalo Pedrotti" w:date="2019-05-17T12:31:00Z"/>
          <w:u w:val="single"/>
        </w:rPr>
      </w:pPr>
    </w:p>
    <w:p w14:paraId="5F28CA15" w14:textId="5829C8C3" w:rsidR="00B74175" w:rsidRDefault="00B74175">
      <w:pPr>
        <w:rPr>
          <w:ins w:id="1119" w:author="Gonzalo Pedrotti" w:date="2019-05-17T12:40:00Z"/>
        </w:rPr>
      </w:pPr>
    </w:p>
    <w:tbl>
      <w:tblPr>
        <w:tblStyle w:val="Tablaconcuadrcula"/>
        <w:tblpPr w:leftFromText="141" w:rightFromText="141" w:vertAnchor="text" w:horzAnchor="margin" w:tblpXSpec="center" w:tblpY="-528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150147" w14:paraId="2456DB7E" w14:textId="77777777" w:rsidTr="00CB4EF0">
        <w:trPr>
          <w:ins w:id="1120" w:author="Gonzalo Pedrotti" w:date="2019-05-17T12:40:00Z"/>
        </w:trPr>
        <w:tc>
          <w:tcPr>
            <w:tcW w:w="3404" w:type="dxa"/>
          </w:tcPr>
          <w:p w14:paraId="04F2AFF6" w14:textId="64F071EE" w:rsidR="00150147" w:rsidRDefault="00150147" w:rsidP="00CB4EF0">
            <w:pPr>
              <w:rPr>
                <w:ins w:id="1121" w:author="Gonzalo Pedrotti" w:date="2019-05-17T12:40:00Z"/>
              </w:rPr>
            </w:pPr>
            <w:ins w:id="1122" w:author="Gonzalo Pedrotti" w:date="2019-05-17T12:40:00Z">
              <w:r>
                <w:t>ID: 1.3.4</w:t>
              </w:r>
              <w:del w:id="1123" w:author="Gonzalo Pedrotti" w:date="2019-05-17T12:37:00Z">
                <w:r w:rsidDel="00150147">
                  <w:delText>1.2</w:delText>
                </w:r>
              </w:del>
            </w:ins>
          </w:p>
        </w:tc>
        <w:tc>
          <w:tcPr>
            <w:tcW w:w="2124" w:type="dxa"/>
          </w:tcPr>
          <w:p w14:paraId="6D551694" w14:textId="48068946" w:rsidR="00150147" w:rsidRDefault="00150147" w:rsidP="00CB4EF0">
            <w:pPr>
              <w:rPr>
                <w:ins w:id="1124" w:author="Gonzalo Pedrotti" w:date="2019-05-17T12:40:00Z"/>
              </w:rPr>
            </w:pPr>
            <w:ins w:id="1125" w:author="Gonzalo Pedrotti" w:date="2019-05-17T12:40:00Z">
              <w:r>
                <w:t>Cuenta Control: 1.3</w:t>
              </w:r>
            </w:ins>
          </w:p>
        </w:tc>
        <w:tc>
          <w:tcPr>
            <w:tcW w:w="2123" w:type="dxa"/>
          </w:tcPr>
          <w:p w14:paraId="74501E07" w14:textId="39A0EDC4" w:rsidR="00150147" w:rsidRDefault="00150147" w:rsidP="00CB4EF0">
            <w:pPr>
              <w:rPr>
                <w:ins w:id="1126" w:author="Gonzalo Pedrotti" w:date="2019-05-17T12:40:00Z"/>
              </w:rPr>
            </w:pPr>
            <w:ins w:id="1127" w:author="Gonzalo Pedrotti" w:date="2019-05-17T12:40:00Z">
              <w:r>
                <w:t xml:space="preserve">Última Actualización: </w:t>
              </w:r>
            </w:ins>
            <w:ins w:id="1128" w:author="Gonzalo Pedrotti" w:date="2019-05-17T13:18:00Z">
              <w:r w:rsidR="00311634">
                <w:t>1</w:t>
              </w:r>
            </w:ins>
            <w:ins w:id="1129" w:author="Gonzalo Pedrotti" w:date="2019-05-17T13:49:00Z">
              <w:r w:rsidR="00FC66A4">
                <w:t>7</w:t>
              </w:r>
            </w:ins>
            <w:ins w:id="1130" w:author="Gonzalo Pedrotti" w:date="2019-05-17T12:40:00Z">
              <w:r>
                <w:t>-04-2019</w:t>
              </w:r>
            </w:ins>
          </w:p>
        </w:tc>
        <w:tc>
          <w:tcPr>
            <w:tcW w:w="3684" w:type="dxa"/>
          </w:tcPr>
          <w:p w14:paraId="409CF2E5" w14:textId="77777777" w:rsidR="00150147" w:rsidRDefault="00150147" w:rsidP="00CB4EF0">
            <w:pPr>
              <w:rPr>
                <w:ins w:id="1131" w:author="Gonzalo Pedrotti" w:date="2019-05-17T12:40:00Z"/>
              </w:rPr>
            </w:pPr>
            <w:ins w:id="1132" w:author="Gonzalo Pedrotti" w:date="2019-05-17T12:40:00Z">
              <w:r>
                <w:t>Responsable:</w:t>
              </w:r>
            </w:ins>
          </w:p>
          <w:p w14:paraId="601F1AE0" w14:textId="77777777" w:rsidR="00150147" w:rsidRDefault="00150147" w:rsidP="00CB4EF0">
            <w:pPr>
              <w:rPr>
                <w:ins w:id="1133" w:author="Gonzalo Pedrotti" w:date="2019-05-17T12:40:00Z"/>
              </w:rPr>
            </w:pPr>
            <w:ins w:id="1134" w:author="Gonzalo Pedrotti" w:date="2019-05-17T12:40:00Z">
              <w:r>
                <w:t>Equipo de Proyecto</w:t>
              </w:r>
            </w:ins>
          </w:p>
        </w:tc>
      </w:tr>
      <w:tr w:rsidR="00150147" w14:paraId="360F5493" w14:textId="77777777" w:rsidTr="00CB4EF0">
        <w:trPr>
          <w:trHeight w:val="402"/>
          <w:ins w:id="1135" w:author="Gonzalo Pedrotti" w:date="2019-05-17T12:40:00Z"/>
        </w:trPr>
        <w:tc>
          <w:tcPr>
            <w:tcW w:w="11335" w:type="dxa"/>
            <w:gridSpan w:val="4"/>
          </w:tcPr>
          <w:p w14:paraId="332F3BA1" w14:textId="68944A8A" w:rsidR="00150147" w:rsidRDefault="00150147" w:rsidP="00CB4EF0">
            <w:pPr>
              <w:rPr>
                <w:ins w:id="1136" w:author="Gonzalo Pedrotti" w:date="2019-05-17T12:40:00Z"/>
              </w:rPr>
            </w:pPr>
            <w:ins w:id="1137" w:author="Gonzalo Pedrotti" w:date="2019-05-17T12:40:00Z">
              <w:r>
                <w:t>Nombre: EDT</w:t>
              </w:r>
            </w:ins>
          </w:p>
        </w:tc>
      </w:tr>
      <w:tr w:rsidR="00150147" w14:paraId="102CB01E" w14:textId="77777777" w:rsidTr="00CB4EF0">
        <w:trPr>
          <w:trHeight w:val="705"/>
          <w:ins w:id="1138" w:author="Gonzalo Pedrotti" w:date="2019-05-17T12:40:00Z"/>
        </w:trPr>
        <w:tc>
          <w:tcPr>
            <w:tcW w:w="11335" w:type="dxa"/>
            <w:gridSpan w:val="4"/>
          </w:tcPr>
          <w:p w14:paraId="052C5104" w14:textId="7D4F9AF2" w:rsidR="00150147" w:rsidRDefault="00150147" w:rsidP="00CB4EF0">
            <w:pPr>
              <w:rPr>
                <w:ins w:id="1139" w:author="Gonzalo Pedrotti" w:date="2019-05-17T12:40:00Z"/>
              </w:rPr>
            </w:pPr>
            <w:ins w:id="1140" w:author="Gonzalo Pedrotti" w:date="2019-05-17T12:40:00Z">
              <w:r>
                <w:t>Entregable: el entregable correspondiente a dicho componente es el documento que describe la Estructura de Desco</w:t>
              </w:r>
            </w:ins>
            <w:ins w:id="1141" w:author="Gonzalo Pedrotti" w:date="2019-05-17T12:41:00Z">
              <w:r>
                <w:t xml:space="preserve">mposición del Trabajo </w:t>
              </w:r>
            </w:ins>
            <w:ins w:id="1142" w:author="Gonzalo Pedrotti" w:date="2019-05-17T12:44:00Z">
              <w:r w:rsidR="00E06E31">
                <w:t>c</w:t>
              </w:r>
            </w:ins>
            <w:ins w:id="1143" w:author="Gonzalo Pedrotti" w:date="2019-05-17T12:41:00Z">
              <w:r>
                <w:t>onjuntamente con los diccionarios correspondientes a cada componente</w:t>
              </w:r>
            </w:ins>
          </w:p>
        </w:tc>
      </w:tr>
      <w:tr w:rsidR="00150147" w14:paraId="7EC10F10" w14:textId="77777777" w:rsidTr="00CB4EF0">
        <w:trPr>
          <w:trHeight w:val="702"/>
          <w:ins w:id="1144" w:author="Gonzalo Pedrotti" w:date="2019-05-17T12:40:00Z"/>
        </w:trPr>
        <w:tc>
          <w:tcPr>
            <w:tcW w:w="11335" w:type="dxa"/>
            <w:gridSpan w:val="4"/>
          </w:tcPr>
          <w:p w14:paraId="1D6D2214" w14:textId="5B4A2B79" w:rsidR="00150147" w:rsidRDefault="00150147" w:rsidP="00CB4EF0">
            <w:pPr>
              <w:rPr>
                <w:ins w:id="1145" w:author="Gonzalo Pedrotti" w:date="2019-05-17T12:40:00Z"/>
              </w:rPr>
            </w:pPr>
            <w:ins w:id="1146" w:author="Gonzalo Pedrotti" w:date="2019-05-17T12:40:00Z">
              <w:r>
                <w:t>Descripción: L</w:t>
              </w:r>
            </w:ins>
            <w:ins w:id="1147" w:author="Gonzalo Pedrotti" w:date="2019-05-17T12:41:00Z">
              <w:r w:rsidR="00E06E31">
                <w:t>a EDT describe como se encuentra estructurado</w:t>
              </w:r>
            </w:ins>
            <w:ins w:id="1148" w:author="Gonzalo Pedrotti" w:date="2019-05-17T12:42:00Z">
              <w:r w:rsidR="00E06E31">
                <w:t xml:space="preserve"> </w:t>
              </w:r>
            </w:ins>
            <w:ins w:id="1149" w:author="Gonzalo Pedrotti" w:date="2019-05-17T12:45:00Z">
              <w:r w:rsidR="00E06E31">
                <w:t>el proyecto y el producto en cuanto a cada uno de los entregables, utilizada para</w:t>
              </w:r>
              <w:r w:rsidR="00FD6712">
                <w:t xml:space="preserve"> organizar </w:t>
              </w:r>
            </w:ins>
            <w:ins w:id="1150" w:author="Gonzalo Pedrotti" w:date="2019-05-17T12:46:00Z">
              <w:r w:rsidR="00FD6712">
                <w:t>y definir el alcance total aprobado del proyecto.</w:t>
              </w:r>
            </w:ins>
          </w:p>
        </w:tc>
      </w:tr>
      <w:tr w:rsidR="00150147" w14:paraId="70C18177" w14:textId="77777777" w:rsidTr="00CB4EF0">
        <w:trPr>
          <w:ins w:id="1151" w:author="Gonzalo Pedrotti" w:date="2019-05-17T12:40:00Z"/>
        </w:trPr>
        <w:tc>
          <w:tcPr>
            <w:tcW w:w="11335" w:type="dxa"/>
            <w:gridSpan w:val="4"/>
          </w:tcPr>
          <w:p w14:paraId="4F6BC2B0" w14:textId="77777777" w:rsidR="00150147" w:rsidRDefault="00150147" w:rsidP="00CB4EF0">
            <w:pPr>
              <w:rPr>
                <w:ins w:id="1152" w:author="Gonzalo Pedrotti" w:date="2019-05-17T12:40:00Z"/>
              </w:rPr>
            </w:pPr>
            <w:ins w:id="1153" w:author="Gonzalo Pedrotti" w:date="2019-05-17T12:40:00Z">
              <w:r>
                <w:t xml:space="preserve">Criterio de aceptación: </w:t>
              </w:r>
            </w:ins>
          </w:p>
          <w:p w14:paraId="7418A6BC" w14:textId="26C2959F" w:rsidR="00150147" w:rsidRDefault="00150147" w:rsidP="00CB4EF0">
            <w:pPr>
              <w:rPr>
                <w:ins w:id="1154" w:author="Gonzalo Pedrotti" w:date="2019-05-17T12:40:00Z"/>
              </w:rPr>
            </w:pPr>
            <w:ins w:id="1155" w:author="Gonzalo Pedrotti" w:date="2019-05-17T12:40:00Z">
              <w:r>
                <w:t>La</w:t>
              </w:r>
            </w:ins>
            <w:ins w:id="1156" w:author="Gonzalo Pedrotti" w:date="2019-05-17T12:46:00Z">
              <w:r w:rsidR="00FD6712">
                <w:t xml:space="preserve"> EDT</w:t>
              </w:r>
            </w:ins>
            <w:ins w:id="1157" w:author="Gonzalo Pedrotti" w:date="2019-05-17T12:40:00Z">
              <w:r>
                <w:t xml:space="preserve"> debe</w:t>
              </w:r>
            </w:ins>
            <w:ins w:id="1158" w:author="Gonzalo Pedrotti" w:date="2019-05-17T12:46:00Z">
              <w:r w:rsidR="00FD6712">
                <w:t xml:space="preserve"> contener la estructura jerárquica con los entrega</w:t>
              </w:r>
            </w:ins>
            <w:ins w:id="1159" w:author="Gonzalo Pedrotti" w:date="2019-05-17T12:47:00Z">
              <w:r w:rsidR="00FD6712">
                <w:t xml:space="preserve">bles y paquetes de trabajo correspondientes a cada uno, y además se deben incluir </w:t>
              </w:r>
            </w:ins>
            <w:ins w:id="1160" w:author="Gonzalo Pedrotti" w:date="2019-05-17T12:48:00Z">
              <w:r w:rsidR="00FD6712">
                <w:t xml:space="preserve">los </w:t>
              </w:r>
            </w:ins>
            <w:ins w:id="1161" w:author="Gonzalo Pedrotti" w:date="2019-05-17T12:47:00Z">
              <w:r w:rsidR="00FD6712">
                <w:t>diccionarios de EDT de cada component</w:t>
              </w:r>
            </w:ins>
            <w:ins w:id="1162" w:author="Gonzalo Pedrotti" w:date="2019-05-17T12:48:00Z">
              <w:r w:rsidR="00FD6712">
                <w:t>e.</w:t>
              </w:r>
            </w:ins>
          </w:p>
        </w:tc>
      </w:tr>
      <w:tr w:rsidR="00150147" w14:paraId="2A42B348" w14:textId="77777777" w:rsidTr="00CB4EF0">
        <w:trPr>
          <w:ins w:id="1163" w:author="Gonzalo Pedrotti" w:date="2019-05-17T12:40:00Z"/>
        </w:trPr>
        <w:tc>
          <w:tcPr>
            <w:tcW w:w="11335" w:type="dxa"/>
            <w:gridSpan w:val="4"/>
          </w:tcPr>
          <w:p w14:paraId="4A90A625" w14:textId="77777777" w:rsidR="00150147" w:rsidRDefault="00150147" w:rsidP="00CB4EF0">
            <w:pPr>
              <w:rPr>
                <w:ins w:id="1164" w:author="Gonzalo Pedrotti" w:date="2019-05-17T12:40:00Z"/>
              </w:rPr>
            </w:pPr>
            <w:ins w:id="1165" w:author="Gonzalo Pedrotti" w:date="2019-05-17T12:40:00Z">
              <w:r>
                <w:t>Recursos Asignados: Para completar dicho trabajo se requiere de la participación de todos los integrantes del equipo y dos notebooks</w:t>
              </w:r>
            </w:ins>
          </w:p>
        </w:tc>
      </w:tr>
      <w:tr w:rsidR="00150147" w14:paraId="6D477867" w14:textId="77777777" w:rsidTr="00CB4EF0">
        <w:trPr>
          <w:ins w:id="1166" w:author="Gonzalo Pedrotti" w:date="2019-05-17T12:40:00Z"/>
        </w:trPr>
        <w:tc>
          <w:tcPr>
            <w:tcW w:w="11335" w:type="dxa"/>
            <w:gridSpan w:val="4"/>
          </w:tcPr>
          <w:p w14:paraId="5BE4A2D4" w14:textId="5722651D" w:rsidR="00150147" w:rsidRDefault="00150147" w:rsidP="00CB4EF0">
            <w:pPr>
              <w:rPr>
                <w:ins w:id="1167" w:author="Gonzalo Pedrotti" w:date="2019-05-17T12:40:00Z"/>
              </w:rPr>
            </w:pPr>
            <w:ins w:id="1168" w:author="Gonzalo Pedrotti" w:date="2019-05-17T12:40:00Z">
              <w:r>
                <w:t xml:space="preserve">Duración: </w:t>
              </w:r>
            </w:ins>
            <w:ins w:id="1169" w:author="Gonzalo Pedrotti" w:date="2019-05-17T14:25:00Z">
              <w:r w:rsidR="00277B39">
                <w:t>2</w:t>
              </w:r>
            </w:ins>
            <w:ins w:id="1170" w:author="Gonzalo Pedrotti" w:date="2019-05-17T12:40:00Z">
              <w:r>
                <w:t xml:space="preserve"> días.  Fecha de inicio: 15/04/2019.     Fecha de Finalización: </w:t>
              </w:r>
            </w:ins>
            <w:ins w:id="1171" w:author="Gonzalo Pedrotti" w:date="2019-05-17T13:49:00Z">
              <w:r w:rsidR="00FC66A4">
                <w:t>17</w:t>
              </w:r>
            </w:ins>
            <w:ins w:id="1172" w:author="Gonzalo Pedrotti" w:date="2019-05-17T12:40:00Z">
              <w:r>
                <w:t>/04/2019</w:t>
              </w:r>
            </w:ins>
          </w:p>
        </w:tc>
      </w:tr>
      <w:tr w:rsidR="00150147" w14:paraId="1D3AB5D6" w14:textId="77777777" w:rsidTr="00CB4EF0">
        <w:trPr>
          <w:ins w:id="1173" w:author="Gonzalo Pedrotti" w:date="2019-05-17T12:40:00Z"/>
        </w:trPr>
        <w:tc>
          <w:tcPr>
            <w:tcW w:w="11335" w:type="dxa"/>
            <w:gridSpan w:val="4"/>
          </w:tcPr>
          <w:p w14:paraId="69E2FC01" w14:textId="77777777" w:rsidR="00150147" w:rsidRDefault="00150147" w:rsidP="00CB4EF0">
            <w:pPr>
              <w:rPr>
                <w:ins w:id="1174" w:author="Gonzalo Pedrotti" w:date="2019-05-17T12:40:00Z"/>
              </w:rPr>
            </w:pPr>
            <w:ins w:id="1175" w:author="Gonzalo Pedrotti" w:date="2019-05-17T12:40:00Z">
              <w:r>
                <w:t xml:space="preserve">Hitos: </w:t>
              </w:r>
            </w:ins>
          </w:p>
          <w:p w14:paraId="43EAA47B" w14:textId="163021BD" w:rsidR="00150147" w:rsidRDefault="00150147" w:rsidP="00CB4EF0">
            <w:pPr>
              <w:rPr>
                <w:ins w:id="1176" w:author="Gonzalo Pedrotti" w:date="2019-05-17T12:40:00Z"/>
              </w:rPr>
            </w:pPr>
            <w:ins w:id="1177" w:author="Gonzalo Pedrotti" w:date="2019-05-17T12:40:00Z">
              <w:r>
                <w:t>1</w:t>
              </w:r>
            </w:ins>
            <w:ins w:id="1178" w:author="Gonzalo Pedrotti" w:date="2019-05-17T13:49:00Z">
              <w:r w:rsidR="00FC66A4">
                <w:t>6</w:t>
              </w:r>
            </w:ins>
            <w:ins w:id="1179" w:author="Gonzalo Pedrotti" w:date="2019-05-17T12:40:00Z">
              <w:r>
                <w:t>/04/2019 –</w:t>
              </w:r>
            </w:ins>
            <w:ins w:id="1180" w:author="Gonzalo Pedrotti" w:date="2019-05-17T13:20:00Z">
              <w:r w:rsidR="00311634">
                <w:t xml:space="preserve"> Estructura de la EDT construida</w:t>
              </w:r>
            </w:ins>
          </w:p>
          <w:p w14:paraId="1BB4CEAA" w14:textId="25824AAE" w:rsidR="00150147" w:rsidRDefault="00150147" w:rsidP="00CB4EF0">
            <w:pPr>
              <w:rPr>
                <w:ins w:id="1181" w:author="Gonzalo Pedrotti" w:date="2019-05-17T12:40:00Z"/>
              </w:rPr>
            </w:pPr>
            <w:ins w:id="1182" w:author="Gonzalo Pedrotti" w:date="2019-05-17T12:40:00Z">
              <w:r>
                <w:t>1</w:t>
              </w:r>
            </w:ins>
            <w:ins w:id="1183" w:author="Gonzalo Pedrotti" w:date="2019-05-17T13:49:00Z">
              <w:r w:rsidR="00FC66A4">
                <w:t>7</w:t>
              </w:r>
            </w:ins>
            <w:ins w:id="1184" w:author="Gonzalo Pedrotti" w:date="2019-05-17T12:40:00Z">
              <w:r>
                <w:t xml:space="preserve">/04/2019 – </w:t>
              </w:r>
            </w:ins>
            <w:ins w:id="1185" w:author="Gonzalo Pedrotti" w:date="2019-05-17T13:20:00Z">
              <w:r w:rsidR="00311634">
                <w:t>Diccionarios de componentes descriptos</w:t>
              </w:r>
            </w:ins>
          </w:p>
          <w:p w14:paraId="554A44B5" w14:textId="36F289F3" w:rsidR="00150147" w:rsidRDefault="00150147" w:rsidP="00C83459">
            <w:pPr>
              <w:rPr>
                <w:ins w:id="1186" w:author="Gonzalo Pedrotti" w:date="2019-05-17T12:40:00Z"/>
              </w:rPr>
            </w:pPr>
          </w:p>
        </w:tc>
      </w:tr>
      <w:tr w:rsidR="00150147" w14:paraId="5B34090E" w14:textId="77777777" w:rsidTr="00CB4EF0">
        <w:trPr>
          <w:trHeight w:val="1356"/>
          <w:ins w:id="1187" w:author="Gonzalo Pedrotti" w:date="2019-05-17T12:40:00Z"/>
        </w:trPr>
        <w:tc>
          <w:tcPr>
            <w:tcW w:w="11335" w:type="dxa"/>
            <w:gridSpan w:val="4"/>
          </w:tcPr>
          <w:p w14:paraId="705EA3AA" w14:textId="77777777" w:rsidR="00150147" w:rsidRDefault="00150147" w:rsidP="00CB4EF0">
            <w:pPr>
              <w:rPr>
                <w:ins w:id="1188" w:author="Gonzalo Pedrotti" w:date="2019-05-17T12:40:00Z"/>
              </w:rPr>
            </w:pPr>
            <w:ins w:id="1189" w:author="Gonzalo Pedrotti" w:date="2019-05-17T12:40:00Z">
              <w:r>
                <w:t>Lista de Paquetes de Trabajo:</w:t>
              </w:r>
            </w:ins>
          </w:p>
          <w:p w14:paraId="79B99130" w14:textId="77777777" w:rsidR="00150147" w:rsidRDefault="00150147" w:rsidP="00CB4EF0">
            <w:pPr>
              <w:rPr>
                <w:ins w:id="1190" w:author="Gonzalo Pedrotti" w:date="2019-05-17T12:40:00Z"/>
              </w:rPr>
            </w:pPr>
          </w:p>
          <w:p w14:paraId="59C2ACA3" w14:textId="77777777" w:rsidR="00150147" w:rsidRDefault="009977DA" w:rsidP="009977DA">
            <w:pPr>
              <w:pStyle w:val="Prrafodelista"/>
              <w:numPr>
                <w:ilvl w:val="3"/>
                <w:numId w:val="40"/>
              </w:numPr>
              <w:rPr>
                <w:ins w:id="1191" w:author="Gonzalo Pedrotti" w:date="2019-05-17T13:16:00Z"/>
              </w:rPr>
            </w:pPr>
            <w:ins w:id="1192" w:author="Gonzalo Pedrotti" w:date="2019-05-17T13:16:00Z">
              <w:r>
                <w:t>Estructura de EDT</w:t>
              </w:r>
            </w:ins>
          </w:p>
          <w:p w14:paraId="49FBC7FD" w14:textId="34365D56" w:rsidR="009977DA" w:rsidRDefault="009977DA">
            <w:pPr>
              <w:pStyle w:val="Prrafodelista"/>
              <w:numPr>
                <w:ilvl w:val="3"/>
                <w:numId w:val="40"/>
              </w:numPr>
              <w:rPr>
                <w:ins w:id="1193" w:author="Gonzalo Pedrotti" w:date="2019-05-17T12:40:00Z"/>
              </w:rPr>
              <w:pPrChange w:id="1194" w:author="Gonzalo Pedrotti" w:date="2019-05-17T13:16:00Z">
                <w:pPr>
                  <w:framePr w:hSpace="141" w:wrap="around" w:vAnchor="text" w:hAnchor="margin" w:xAlign="center" w:y="-528"/>
                </w:pPr>
              </w:pPrChange>
            </w:pPr>
            <w:ins w:id="1195" w:author="Gonzalo Pedrotti" w:date="2019-05-17T13:16:00Z">
              <w:r>
                <w:t>Diccionarios de EDT</w:t>
              </w:r>
            </w:ins>
          </w:p>
        </w:tc>
      </w:tr>
    </w:tbl>
    <w:p w14:paraId="54B7058D" w14:textId="0C5CC8D8" w:rsidR="00AE4E49" w:rsidRDefault="00AE4E49">
      <w:pPr>
        <w:rPr>
          <w:ins w:id="1196" w:author="Gonzalo Pedrotti" w:date="2019-05-17T13:21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AE4E49" w14:paraId="7CE6AEE4" w14:textId="77777777" w:rsidTr="00CB4EF0">
        <w:trPr>
          <w:ins w:id="1197" w:author="Gonzalo Pedrotti" w:date="2019-05-17T13:21:00Z"/>
        </w:trPr>
        <w:tc>
          <w:tcPr>
            <w:tcW w:w="3546" w:type="dxa"/>
          </w:tcPr>
          <w:p w14:paraId="1774CC24" w14:textId="1389F1A7" w:rsidR="00AE4E49" w:rsidRDefault="00AE4E49" w:rsidP="00CB4EF0">
            <w:pPr>
              <w:rPr>
                <w:ins w:id="1198" w:author="Gonzalo Pedrotti" w:date="2019-05-17T13:21:00Z"/>
              </w:rPr>
            </w:pPr>
            <w:ins w:id="1199" w:author="Gonzalo Pedrotti" w:date="2019-05-17T13:21:00Z">
              <w:r>
                <w:lastRenderedPageBreak/>
                <w:t>ID: 1.3.4.1</w:t>
              </w:r>
            </w:ins>
          </w:p>
        </w:tc>
        <w:tc>
          <w:tcPr>
            <w:tcW w:w="2124" w:type="dxa"/>
          </w:tcPr>
          <w:p w14:paraId="76C83F31" w14:textId="1158A8B1" w:rsidR="00AE4E49" w:rsidRDefault="00AE4E49" w:rsidP="00CB4EF0">
            <w:pPr>
              <w:rPr>
                <w:ins w:id="1200" w:author="Gonzalo Pedrotti" w:date="2019-05-17T13:21:00Z"/>
              </w:rPr>
            </w:pPr>
            <w:ins w:id="1201" w:author="Gonzalo Pedrotti" w:date="2019-05-17T13:21:00Z">
              <w:r>
                <w:t>Cuenta Control: 1.3.4</w:t>
              </w:r>
            </w:ins>
          </w:p>
        </w:tc>
        <w:tc>
          <w:tcPr>
            <w:tcW w:w="2123" w:type="dxa"/>
          </w:tcPr>
          <w:p w14:paraId="7B2D2AE4" w14:textId="087C8087" w:rsidR="00AE4E49" w:rsidRDefault="00AE4E49" w:rsidP="00CB4EF0">
            <w:pPr>
              <w:rPr>
                <w:ins w:id="1202" w:author="Gonzalo Pedrotti" w:date="2019-05-17T13:21:00Z"/>
              </w:rPr>
            </w:pPr>
            <w:ins w:id="1203" w:author="Gonzalo Pedrotti" w:date="2019-05-17T13:21:00Z">
              <w:r>
                <w:t>Última Actualización: 15-04-2019</w:t>
              </w:r>
            </w:ins>
          </w:p>
        </w:tc>
        <w:tc>
          <w:tcPr>
            <w:tcW w:w="3548" w:type="dxa"/>
          </w:tcPr>
          <w:p w14:paraId="0ED362D8" w14:textId="77777777" w:rsidR="00AE4E49" w:rsidRDefault="00AE4E49" w:rsidP="00CB4EF0">
            <w:pPr>
              <w:rPr>
                <w:ins w:id="1204" w:author="Gonzalo Pedrotti" w:date="2019-05-17T13:21:00Z"/>
              </w:rPr>
            </w:pPr>
            <w:ins w:id="1205" w:author="Gonzalo Pedrotti" w:date="2019-05-17T13:21:00Z">
              <w:r>
                <w:t>Responsable:</w:t>
              </w:r>
            </w:ins>
          </w:p>
          <w:p w14:paraId="5E83AF3D" w14:textId="77777777" w:rsidR="00AE4E49" w:rsidRDefault="00AE4E49" w:rsidP="00CB4EF0">
            <w:pPr>
              <w:rPr>
                <w:ins w:id="1206" w:author="Gonzalo Pedrotti" w:date="2019-05-17T13:21:00Z"/>
              </w:rPr>
            </w:pPr>
            <w:ins w:id="1207" w:author="Gonzalo Pedrotti" w:date="2019-05-17T13:21:00Z">
              <w:r>
                <w:t>Equipo de Proyecto</w:t>
              </w:r>
            </w:ins>
          </w:p>
        </w:tc>
      </w:tr>
      <w:tr w:rsidR="00AE4E49" w14:paraId="2EA87053" w14:textId="77777777" w:rsidTr="00CB4EF0">
        <w:trPr>
          <w:trHeight w:val="402"/>
          <w:ins w:id="1208" w:author="Gonzalo Pedrotti" w:date="2019-05-17T13:21:00Z"/>
        </w:trPr>
        <w:tc>
          <w:tcPr>
            <w:tcW w:w="11341" w:type="dxa"/>
            <w:gridSpan w:val="4"/>
          </w:tcPr>
          <w:p w14:paraId="38D06B12" w14:textId="72301D8F" w:rsidR="00AE4E49" w:rsidRDefault="00AE4E49" w:rsidP="00CB4EF0">
            <w:pPr>
              <w:rPr>
                <w:ins w:id="1209" w:author="Gonzalo Pedrotti" w:date="2019-05-17T13:21:00Z"/>
              </w:rPr>
            </w:pPr>
            <w:ins w:id="1210" w:author="Gonzalo Pedrotti" w:date="2019-05-17T13:21:00Z">
              <w:r>
                <w:t>Nombre: Estructura de la EDT</w:t>
              </w:r>
            </w:ins>
          </w:p>
        </w:tc>
      </w:tr>
      <w:tr w:rsidR="00AE4E49" w14:paraId="3FDDC5D1" w14:textId="77777777" w:rsidTr="00CB4EF0">
        <w:trPr>
          <w:trHeight w:val="705"/>
          <w:ins w:id="1211" w:author="Gonzalo Pedrotti" w:date="2019-05-17T13:21:00Z"/>
        </w:trPr>
        <w:tc>
          <w:tcPr>
            <w:tcW w:w="11341" w:type="dxa"/>
            <w:gridSpan w:val="4"/>
          </w:tcPr>
          <w:p w14:paraId="0EE9F161" w14:textId="6F4B8549" w:rsidR="00AE4E49" w:rsidRDefault="00AE4E49" w:rsidP="00CB4EF0">
            <w:pPr>
              <w:rPr>
                <w:ins w:id="1212" w:author="Gonzalo Pedrotti" w:date="2019-05-17T13:21:00Z"/>
              </w:rPr>
            </w:pPr>
            <w:ins w:id="1213" w:author="Gonzalo Pedrotti" w:date="2019-05-17T13:21:00Z">
              <w:r>
                <w:t xml:space="preserve">Entregable: el entregable correspondiente a dicho componente es la definición de la </w:t>
              </w:r>
            </w:ins>
            <w:ins w:id="1214" w:author="Gonzalo Pedrotti" w:date="2019-05-17T14:25:00Z">
              <w:r w:rsidR="00277B39">
                <w:t>estructura del la EDT, con las áreas, ent</w:t>
              </w:r>
            </w:ins>
            <w:ins w:id="1215" w:author="Gonzalo Pedrotti" w:date="2019-05-17T14:26:00Z">
              <w:r w:rsidR="00277B39">
                <w:t>regables y paquetes de trabajo</w:t>
              </w:r>
            </w:ins>
          </w:p>
        </w:tc>
      </w:tr>
      <w:tr w:rsidR="00AE4E49" w14:paraId="651F863E" w14:textId="77777777" w:rsidTr="00CB4EF0">
        <w:trPr>
          <w:trHeight w:val="702"/>
          <w:ins w:id="1216" w:author="Gonzalo Pedrotti" w:date="2019-05-17T13:21:00Z"/>
        </w:trPr>
        <w:tc>
          <w:tcPr>
            <w:tcW w:w="11341" w:type="dxa"/>
            <w:gridSpan w:val="4"/>
          </w:tcPr>
          <w:p w14:paraId="39FAC9E1" w14:textId="74E00CB5" w:rsidR="00277B39" w:rsidRDefault="00AE4E49" w:rsidP="00CB4EF0">
            <w:pPr>
              <w:rPr>
                <w:ins w:id="1217" w:author="Gonzalo Pedrotti" w:date="2019-05-17T13:21:00Z"/>
              </w:rPr>
            </w:pPr>
            <w:ins w:id="1218" w:author="Gonzalo Pedrotti" w:date="2019-05-17T13:21:00Z">
              <w:r>
                <w:t>Descripción: se</w:t>
              </w:r>
            </w:ins>
            <w:ins w:id="1219" w:author="Gonzalo Pedrotti" w:date="2019-05-17T14:26:00Z">
              <w:r w:rsidR="00277B39">
                <w:t xml:space="preserve"> construye la estructura de la EDT, es decir se diseña dicha estructura, identificando componentes y demás.</w:t>
              </w:r>
            </w:ins>
          </w:p>
        </w:tc>
      </w:tr>
      <w:tr w:rsidR="00AE4E49" w14:paraId="6242DEE9" w14:textId="77777777" w:rsidTr="00CB4EF0">
        <w:trPr>
          <w:ins w:id="1220" w:author="Gonzalo Pedrotti" w:date="2019-05-17T13:21:00Z"/>
        </w:trPr>
        <w:tc>
          <w:tcPr>
            <w:tcW w:w="11341" w:type="dxa"/>
            <w:gridSpan w:val="4"/>
          </w:tcPr>
          <w:p w14:paraId="056DD9A2" w14:textId="34882FC9" w:rsidR="00AE4E49" w:rsidRDefault="00AE4E49" w:rsidP="00CB4EF0">
            <w:pPr>
              <w:rPr>
                <w:ins w:id="1221" w:author="Gonzalo Pedrotti" w:date="2019-05-17T13:21:00Z"/>
              </w:rPr>
            </w:pPr>
            <w:ins w:id="1222" w:author="Gonzalo Pedrotti" w:date="2019-05-17T13:21:00Z">
              <w:r>
                <w:t xml:space="preserve">Criterio de aceptación: Debe contener </w:t>
              </w:r>
            </w:ins>
            <w:ins w:id="1223" w:author="Gonzalo Pedrotti" w:date="2019-05-17T14:27:00Z">
              <w:r w:rsidR="00277B39">
                <w:t>todos los entregables conjuntamente con los paquetes de trabajos, ambos numerados</w:t>
              </w:r>
            </w:ins>
          </w:p>
        </w:tc>
      </w:tr>
      <w:tr w:rsidR="00AE4E49" w14:paraId="3C3C6316" w14:textId="77777777" w:rsidTr="00CB4EF0">
        <w:trPr>
          <w:ins w:id="1224" w:author="Gonzalo Pedrotti" w:date="2019-05-17T13:21:00Z"/>
        </w:trPr>
        <w:tc>
          <w:tcPr>
            <w:tcW w:w="11341" w:type="dxa"/>
            <w:gridSpan w:val="4"/>
          </w:tcPr>
          <w:p w14:paraId="3A6E804A" w14:textId="77777777" w:rsidR="00AE4E49" w:rsidRDefault="00AE4E49" w:rsidP="00CB4EF0">
            <w:pPr>
              <w:rPr>
                <w:ins w:id="1225" w:author="Gonzalo Pedrotti" w:date="2019-05-17T13:21:00Z"/>
              </w:rPr>
            </w:pPr>
            <w:ins w:id="1226" w:author="Gonzalo Pedrotti" w:date="2019-05-17T13:21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AE4E49" w14:paraId="11795B08" w14:textId="77777777" w:rsidTr="00CB4EF0">
        <w:trPr>
          <w:ins w:id="1227" w:author="Gonzalo Pedrotti" w:date="2019-05-17T13:21:00Z"/>
        </w:trPr>
        <w:tc>
          <w:tcPr>
            <w:tcW w:w="11341" w:type="dxa"/>
            <w:gridSpan w:val="4"/>
          </w:tcPr>
          <w:p w14:paraId="73B2126A" w14:textId="52DB83EB" w:rsidR="00AE4E49" w:rsidRDefault="00AE4E49" w:rsidP="00CB4EF0">
            <w:pPr>
              <w:rPr>
                <w:ins w:id="1228" w:author="Gonzalo Pedrotti" w:date="2019-05-17T13:21:00Z"/>
              </w:rPr>
            </w:pPr>
            <w:ins w:id="1229" w:author="Gonzalo Pedrotti" w:date="2019-05-17T13:21:00Z">
              <w:r>
                <w:t xml:space="preserve">Duración: </w:t>
              </w:r>
            </w:ins>
            <w:ins w:id="1230" w:author="Gonzalo Pedrotti" w:date="2019-05-17T13:46:00Z">
              <w:r w:rsidR="0033077B">
                <w:t>1</w:t>
              </w:r>
            </w:ins>
            <w:ins w:id="1231" w:author="Gonzalo Pedrotti" w:date="2019-05-17T13:21:00Z">
              <w:r>
                <w:t xml:space="preserve"> días. Fecha de inicio: </w:t>
              </w:r>
            </w:ins>
            <w:ins w:id="1232" w:author="Gonzalo Pedrotti" w:date="2019-05-17T13:46:00Z">
              <w:r w:rsidR="0033077B">
                <w:t>15</w:t>
              </w:r>
            </w:ins>
            <w:ins w:id="1233" w:author="Gonzalo Pedrotti" w:date="2019-05-17T13:21:00Z">
              <w:r>
                <w:t xml:space="preserve">/04/2019.     Fecha de Finalización: </w:t>
              </w:r>
            </w:ins>
            <w:ins w:id="1234" w:author="Gonzalo Pedrotti" w:date="2019-05-17T13:46:00Z">
              <w:r w:rsidR="0033077B">
                <w:t>16</w:t>
              </w:r>
            </w:ins>
            <w:ins w:id="1235" w:author="Gonzalo Pedrotti" w:date="2019-05-17T13:21:00Z">
              <w:r>
                <w:t>/04/2019</w:t>
              </w:r>
            </w:ins>
          </w:p>
        </w:tc>
      </w:tr>
      <w:tr w:rsidR="00AE4E49" w14:paraId="27FECE26" w14:textId="77777777" w:rsidTr="00CB4EF0">
        <w:trPr>
          <w:ins w:id="1236" w:author="Gonzalo Pedrotti" w:date="2019-05-17T13:21:00Z"/>
        </w:trPr>
        <w:tc>
          <w:tcPr>
            <w:tcW w:w="11341" w:type="dxa"/>
            <w:gridSpan w:val="4"/>
          </w:tcPr>
          <w:p w14:paraId="77A5F262" w14:textId="77777777" w:rsidR="00AE4E49" w:rsidRDefault="00AE4E49" w:rsidP="00CB4EF0">
            <w:pPr>
              <w:rPr>
                <w:ins w:id="1237" w:author="Gonzalo Pedrotti" w:date="2019-05-17T13:21:00Z"/>
              </w:rPr>
            </w:pPr>
            <w:ins w:id="1238" w:author="Gonzalo Pedrotti" w:date="2019-05-17T13:21:00Z">
              <w:r>
                <w:t xml:space="preserve">Hitos: </w:t>
              </w:r>
            </w:ins>
          </w:p>
          <w:p w14:paraId="34508773" w14:textId="30100DDC" w:rsidR="00AE4E49" w:rsidRDefault="0033077B" w:rsidP="00CB4EF0">
            <w:pPr>
              <w:rPr>
                <w:ins w:id="1239" w:author="Gonzalo Pedrotti" w:date="2019-05-17T13:21:00Z"/>
              </w:rPr>
            </w:pPr>
            <w:ins w:id="1240" w:author="Gonzalo Pedrotti" w:date="2019-05-17T13:46:00Z">
              <w:r>
                <w:t>16</w:t>
              </w:r>
            </w:ins>
            <w:ins w:id="1241" w:author="Gonzalo Pedrotti" w:date="2019-05-17T13:21:00Z">
              <w:r w:rsidR="00AE4E49">
                <w:t xml:space="preserve">/04/2019 – </w:t>
              </w:r>
            </w:ins>
            <w:ins w:id="1242" w:author="Gonzalo Pedrotti" w:date="2019-05-17T13:46:00Z">
              <w:r>
                <w:t xml:space="preserve">Estructura de la EDT definida, </w:t>
              </w:r>
            </w:ins>
            <w:ins w:id="1243" w:author="Gonzalo Pedrotti" w:date="2019-05-17T13:47:00Z">
              <w:r>
                <w:t>con los entregables y paquetes de trabajo numerados</w:t>
              </w:r>
            </w:ins>
          </w:p>
          <w:p w14:paraId="10690558" w14:textId="77777777" w:rsidR="00AE4E49" w:rsidRDefault="00AE4E49" w:rsidP="00CB4EF0">
            <w:pPr>
              <w:rPr>
                <w:ins w:id="1244" w:author="Gonzalo Pedrotti" w:date="2019-05-17T13:21:00Z"/>
              </w:rPr>
            </w:pPr>
          </w:p>
        </w:tc>
      </w:tr>
      <w:tr w:rsidR="00AE4E49" w14:paraId="092C5F75" w14:textId="77777777" w:rsidTr="00CB4EF0">
        <w:trPr>
          <w:trHeight w:val="1356"/>
          <w:ins w:id="1245" w:author="Gonzalo Pedrotti" w:date="2019-05-17T13:21:00Z"/>
        </w:trPr>
        <w:tc>
          <w:tcPr>
            <w:tcW w:w="11341" w:type="dxa"/>
            <w:gridSpan w:val="4"/>
          </w:tcPr>
          <w:p w14:paraId="75373EB9" w14:textId="77777777" w:rsidR="00AE4E49" w:rsidRDefault="00AE4E49" w:rsidP="00CB4EF0">
            <w:pPr>
              <w:rPr>
                <w:ins w:id="1246" w:author="Gonzalo Pedrotti" w:date="2019-05-17T13:21:00Z"/>
              </w:rPr>
            </w:pPr>
            <w:ins w:id="1247" w:author="Gonzalo Pedrotti" w:date="2019-05-17T13:21:00Z">
              <w:r>
                <w:t>Lista de Actividades:</w:t>
              </w:r>
            </w:ins>
          </w:p>
          <w:p w14:paraId="636E44E1" w14:textId="77777777" w:rsidR="00AE4E49" w:rsidRDefault="00AE4E49" w:rsidP="00CB4EF0">
            <w:pPr>
              <w:rPr>
                <w:ins w:id="1248" w:author="Gonzalo Pedrotti" w:date="2019-05-17T13:21:00Z"/>
              </w:rPr>
            </w:pPr>
          </w:p>
          <w:p w14:paraId="18554761" w14:textId="6F4C958C" w:rsidR="00AE4E49" w:rsidRDefault="00AE4E49" w:rsidP="00CB4EF0">
            <w:pPr>
              <w:rPr>
                <w:ins w:id="1249" w:author="Gonzalo Pedrotti" w:date="2019-05-17T13:48:00Z"/>
              </w:rPr>
            </w:pPr>
            <w:ins w:id="1250" w:author="Gonzalo Pedrotti" w:date="2019-05-17T13:21:00Z">
              <w:r>
                <w:t>1.3.</w:t>
              </w:r>
            </w:ins>
            <w:ins w:id="1251" w:author="Gonzalo Pedrotti" w:date="2019-05-17T13:47:00Z">
              <w:r w:rsidR="00545278">
                <w:t>4.1.1 Identificar área</w:t>
              </w:r>
            </w:ins>
            <w:ins w:id="1252" w:author="Gonzalo Pedrotti" w:date="2019-05-17T13:48:00Z">
              <w:r w:rsidR="00545278">
                <w:t xml:space="preserve">s </w:t>
              </w:r>
            </w:ins>
          </w:p>
          <w:p w14:paraId="6811FB9E" w14:textId="1AACD135" w:rsidR="00545278" w:rsidRDefault="00545278" w:rsidP="00CB4EF0">
            <w:pPr>
              <w:rPr>
                <w:ins w:id="1253" w:author="Gonzalo Pedrotti" w:date="2019-05-17T13:48:00Z"/>
              </w:rPr>
            </w:pPr>
            <w:ins w:id="1254" w:author="Gonzalo Pedrotti" w:date="2019-05-17T13:48:00Z">
              <w:r>
                <w:t>1.3.4.1.2 Identificar componentes, entregables y paquetes de trabajo</w:t>
              </w:r>
            </w:ins>
          </w:p>
          <w:p w14:paraId="72E295EC" w14:textId="7E0AE49D" w:rsidR="00545278" w:rsidRDefault="00545278" w:rsidP="00CB4EF0">
            <w:pPr>
              <w:rPr>
                <w:ins w:id="1255" w:author="Gonzalo Pedrotti" w:date="2019-05-17T13:21:00Z"/>
              </w:rPr>
            </w:pPr>
            <w:ins w:id="1256" w:author="Gonzalo Pedrotti" w:date="2019-05-17T13:48:00Z">
              <w:r>
                <w:t>1.3.4.1.3 Numerar componentes y actividades</w:t>
              </w:r>
            </w:ins>
          </w:p>
          <w:p w14:paraId="1AA00D56" w14:textId="10BE05E0" w:rsidR="00AE4E49" w:rsidRPr="0076354E" w:rsidRDefault="00AE4E49" w:rsidP="00CB4EF0">
            <w:pPr>
              <w:rPr>
                <w:ins w:id="1257" w:author="Gonzalo Pedrotti" w:date="2019-05-17T13:21:00Z"/>
              </w:rPr>
            </w:pPr>
          </w:p>
        </w:tc>
      </w:tr>
    </w:tbl>
    <w:p w14:paraId="5E91B90B" w14:textId="3AEB3E34" w:rsidR="00AE4E49" w:rsidRDefault="00AE4E49">
      <w:pPr>
        <w:rPr>
          <w:ins w:id="1258" w:author="Gonzalo Pedrotti" w:date="2019-05-17T16:37:00Z"/>
        </w:rPr>
      </w:pPr>
    </w:p>
    <w:p w14:paraId="6DBE1AEB" w14:textId="311B94E5" w:rsidR="009965C6" w:rsidRDefault="009965C6">
      <w:pPr>
        <w:rPr>
          <w:ins w:id="1259" w:author="Gonzalo Pedrotti" w:date="2019-05-17T16:37:00Z"/>
        </w:rPr>
      </w:pPr>
    </w:p>
    <w:p w14:paraId="0A2BE1D9" w14:textId="5083EE57" w:rsidR="009965C6" w:rsidRDefault="009965C6">
      <w:pPr>
        <w:rPr>
          <w:ins w:id="1260" w:author="Gonzalo Pedrotti" w:date="2019-05-17T16:37:00Z"/>
        </w:rPr>
      </w:pPr>
    </w:p>
    <w:p w14:paraId="705B5565" w14:textId="77777777" w:rsidR="009965C6" w:rsidRDefault="009965C6">
      <w:pPr>
        <w:rPr>
          <w:ins w:id="1261" w:author="Gonzalo Pedrotti" w:date="2019-05-17T12:30:00Z"/>
        </w:rPr>
      </w:pPr>
    </w:p>
    <w:p w14:paraId="2280F600" w14:textId="4F3B11C5" w:rsidR="00A73A50" w:rsidDel="00FC66A4" w:rsidRDefault="00964A7D">
      <w:pPr>
        <w:rPr>
          <w:del w:id="1262" w:author="Gonzalo Pedrotti" w:date="2019-05-17T13:17:00Z"/>
        </w:rPr>
      </w:pPr>
      <w:ins w:id="1263" w:author="Christian Villafañe" w:date="2019-05-13T16:45:00Z">
        <w:del w:id="1264" w:author="Gonzalo Pedrotti" w:date="2019-05-17T13:17:00Z">
          <w:r w:rsidDel="009977DA">
            <w:delText xml:space="preserve">1.8.2 </w:delText>
          </w:r>
        </w:del>
      </w:ins>
      <w:ins w:id="1265" w:author="Christian Villafañe" w:date="2019-05-13T16:46:00Z">
        <w:del w:id="1266" w:author="Gonzalo Pedrotti" w:date="2019-05-17T13:17:00Z">
          <w:r w:rsidDel="009977DA">
            <w:delText>Me parece que faltan entregables por debajo.</w:delText>
          </w:r>
        </w:del>
      </w:ins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FC66A4" w14:paraId="353D8EC9" w14:textId="77777777" w:rsidTr="00CB4EF0">
        <w:trPr>
          <w:ins w:id="1267" w:author="Gonzalo Pedrotti" w:date="2019-05-17T13:50:00Z"/>
        </w:trPr>
        <w:tc>
          <w:tcPr>
            <w:tcW w:w="3546" w:type="dxa"/>
          </w:tcPr>
          <w:p w14:paraId="459EEB66" w14:textId="4C654A2A" w:rsidR="00FC66A4" w:rsidRDefault="00FC66A4" w:rsidP="00CB4EF0">
            <w:pPr>
              <w:rPr>
                <w:ins w:id="1268" w:author="Gonzalo Pedrotti" w:date="2019-05-17T13:50:00Z"/>
              </w:rPr>
            </w:pPr>
            <w:ins w:id="1269" w:author="Gonzalo Pedrotti" w:date="2019-05-17T13:50:00Z">
              <w:r>
                <w:t>ID: 1.3.4.2</w:t>
              </w:r>
            </w:ins>
          </w:p>
        </w:tc>
        <w:tc>
          <w:tcPr>
            <w:tcW w:w="2124" w:type="dxa"/>
          </w:tcPr>
          <w:p w14:paraId="7CB98231" w14:textId="77777777" w:rsidR="00FC66A4" w:rsidRDefault="00FC66A4" w:rsidP="00CB4EF0">
            <w:pPr>
              <w:rPr>
                <w:ins w:id="1270" w:author="Gonzalo Pedrotti" w:date="2019-05-17T13:50:00Z"/>
              </w:rPr>
            </w:pPr>
            <w:ins w:id="1271" w:author="Gonzalo Pedrotti" w:date="2019-05-17T13:50:00Z">
              <w:r>
                <w:t>Cuenta Control: 1.3.4</w:t>
              </w:r>
            </w:ins>
          </w:p>
        </w:tc>
        <w:tc>
          <w:tcPr>
            <w:tcW w:w="2123" w:type="dxa"/>
          </w:tcPr>
          <w:p w14:paraId="73C47F58" w14:textId="44CE260F" w:rsidR="00FC66A4" w:rsidRDefault="00FC66A4" w:rsidP="00CB4EF0">
            <w:pPr>
              <w:rPr>
                <w:ins w:id="1272" w:author="Gonzalo Pedrotti" w:date="2019-05-17T13:50:00Z"/>
              </w:rPr>
            </w:pPr>
            <w:ins w:id="1273" w:author="Gonzalo Pedrotti" w:date="2019-05-17T13:50:00Z">
              <w:r>
                <w:t>Última Actualización: 17-04-2019</w:t>
              </w:r>
            </w:ins>
          </w:p>
        </w:tc>
        <w:tc>
          <w:tcPr>
            <w:tcW w:w="3548" w:type="dxa"/>
          </w:tcPr>
          <w:p w14:paraId="54564263" w14:textId="77777777" w:rsidR="00FC66A4" w:rsidRDefault="00FC66A4" w:rsidP="00CB4EF0">
            <w:pPr>
              <w:rPr>
                <w:ins w:id="1274" w:author="Gonzalo Pedrotti" w:date="2019-05-17T13:50:00Z"/>
              </w:rPr>
            </w:pPr>
            <w:ins w:id="1275" w:author="Gonzalo Pedrotti" w:date="2019-05-17T13:50:00Z">
              <w:r>
                <w:t>Responsable:</w:t>
              </w:r>
            </w:ins>
          </w:p>
          <w:p w14:paraId="0C3DADB4" w14:textId="77777777" w:rsidR="00FC66A4" w:rsidRDefault="00FC66A4" w:rsidP="00CB4EF0">
            <w:pPr>
              <w:rPr>
                <w:ins w:id="1276" w:author="Gonzalo Pedrotti" w:date="2019-05-17T13:50:00Z"/>
              </w:rPr>
            </w:pPr>
            <w:ins w:id="1277" w:author="Gonzalo Pedrotti" w:date="2019-05-17T13:50:00Z">
              <w:r>
                <w:t>Equipo de Proyecto</w:t>
              </w:r>
            </w:ins>
          </w:p>
        </w:tc>
      </w:tr>
      <w:tr w:rsidR="00FC66A4" w14:paraId="0854C72C" w14:textId="77777777" w:rsidTr="00CB4EF0">
        <w:trPr>
          <w:trHeight w:val="402"/>
          <w:ins w:id="1278" w:author="Gonzalo Pedrotti" w:date="2019-05-17T13:50:00Z"/>
        </w:trPr>
        <w:tc>
          <w:tcPr>
            <w:tcW w:w="11341" w:type="dxa"/>
            <w:gridSpan w:val="4"/>
          </w:tcPr>
          <w:p w14:paraId="159B77EF" w14:textId="3BD7F419" w:rsidR="00FC66A4" w:rsidRDefault="00FC66A4" w:rsidP="00CB4EF0">
            <w:pPr>
              <w:rPr>
                <w:ins w:id="1279" w:author="Gonzalo Pedrotti" w:date="2019-05-17T13:50:00Z"/>
              </w:rPr>
            </w:pPr>
            <w:ins w:id="1280" w:author="Gonzalo Pedrotti" w:date="2019-05-17T13:50:00Z">
              <w:r>
                <w:t>Nombre: Diccionario de EDT</w:t>
              </w:r>
            </w:ins>
          </w:p>
        </w:tc>
      </w:tr>
      <w:tr w:rsidR="00FC66A4" w14:paraId="67EF07D9" w14:textId="77777777" w:rsidTr="00CB4EF0">
        <w:trPr>
          <w:trHeight w:val="705"/>
          <w:ins w:id="1281" w:author="Gonzalo Pedrotti" w:date="2019-05-17T13:50:00Z"/>
        </w:trPr>
        <w:tc>
          <w:tcPr>
            <w:tcW w:w="11341" w:type="dxa"/>
            <w:gridSpan w:val="4"/>
          </w:tcPr>
          <w:p w14:paraId="37699111" w14:textId="5B631E22" w:rsidR="00FC66A4" w:rsidRDefault="00FC66A4" w:rsidP="00CB4EF0">
            <w:pPr>
              <w:rPr>
                <w:ins w:id="1282" w:author="Gonzalo Pedrotti" w:date="2019-05-17T13:50:00Z"/>
              </w:rPr>
            </w:pPr>
            <w:ins w:id="1283" w:author="Gonzalo Pedrotti" w:date="2019-05-17T13:50:00Z">
              <w:r>
                <w:t xml:space="preserve">Entregable: el entregable correspondiente a dicho componente es el </w:t>
              </w:r>
            </w:ins>
            <w:ins w:id="1284" w:author="Gonzalo Pedrotti" w:date="2019-05-17T13:51:00Z">
              <w:r>
                <w:t xml:space="preserve">documento que contiene el conjunto de diccionarios de </w:t>
              </w:r>
              <w:r w:rsidR="004D30C2">
                <w:t>EDT</w:t>
              </w:r>
              <w:r>
                <w:t xml:space="preserve"> correspondientes a los distintos componentes de la</w:t>
              </w:r>
              <w:r w:rsidR="004D30C2">
                <w:t xml:space="preserve"> misma.</w:t>
              </w:r>
            </w:ins>
          </w:p>
        </w:tc>
      </w:tr>
      <w:tr w:rsidR="00FC66A4" w14:paraId="0694CD4F" w14:textId="77777777" w:rsidTr="00CB4EF0">
        <w:trPr>
          <w:trHeight w:val="702"/>
          <w:ins w:id="1285" w:author="Gonzalo Pedrotti" w:date="2019-05-17T13:50:00Z"/>
        </w:trPr>
        <w:tc>
          <w:tcPr>
            <w:tcW w:w="11341" w:type="dxa"/>
            <w:gridSpan w:val="4"/>
          </w:tcPr>
          <w:p w14:paraId="580D0565" w14:textId="58A3CE32" w:rsidR="00FC66A4" w:rsidRDefault="00FC66A4" w:rsidP="00CB4EF0">
            <w:pPr>
              <w:rPr>
                <w:ins w:id="1286" w:author="Gonzalo Pedrotti" w:date="2019-05-17T13:50:00Z"/>
              </w:rPr>
            </w:pPr>
            <w:ins w:id="1287" w:author="Gonzalo Pedrotti" w:date="2019-05-17T13:50:00Z">
              <w:r>
                <w:t xml:space="preserve">Descripción: se describe </w:t>
              </w:r>
            </w:ins>
            <w:ins w:id="1288" w:author="Gonzalo Pedrotti" w:date="2019-05-17T14:27:00Z">
              <w:r w:rsidR="00277B39">
                <w:t>en el diccionario una serie de puntos que corresponden</w:t>
              </w:r>
            </w:ins>
            <w:ins w:id="1289" w:author="Gonzalo Pedrotti" w:date="2019-05-17T14:28:00Z">
              <w:r w:rsidR="00277B39">
                <w:t xml:space="preserve"> a la definición del entregable al que </w:t>
              </w:r>
              <w:proofErr w:type="spellStart"/>
              <w:r w:rsidR="00277B39">
                <w:t>corresoonden</w:t>
              </w:r>
            </w:ins>
            <w:proofErr w:type="spellEnd"/>
          </w:p>
        </w:tc>
      </w:tr>
      <w:tr w:rsidR="00FC66A4" w14:paraId="120C16FC" w14:textId="77777777" w:rsidTr="00CB4EF0">
        <w:trPr>
          <w:ins w:id="1290" w:author="Gonzalo Pedrotti" w:date="2019-05-17T13:50:00Z"/>
        </w:trPr>
        <w:tc>
          <w:tcPr>
            <w:tcW w:w="11341" w:type="dxa"/>
            <w:gridSpan w:val="4"/>
          </w:tcPr>
          <w:p w14:paraId="15950C78" w14:textId="626AE5AD" w:rsidR="00FC66A4" w:rsidRDefault="00FC66A4" w:rsidP="00CB4EF0">
            <w:pPr>
              <w:rPr>
                <w:ins w:id="1291" w:author="Gonzalo Pedrotti" w:date="2019-05-17T13:50:00Z"/>
              </w:rPr>
            </w:pPr>
            <w:ins w:id="1292" w:author="Gonzalo Pedrotti" w:date="2019-05-17T13:50:00Z">
              <w:r>
                <w:t xml:space="preserve">Criterio de aceptación: </w:t>
              </w:r>
            </w:ins>
            <w:ins w:id="1293" w:author="Gonzalo Pedrotti" w:date="2019-05-17T13:52:00Z">
              <w:r w:rsidR="004D30C2">
                <w:t>Debe incluir con los diccionarios de cada componente de la EDT</w:t>
              </w:r>
            </w:ins>
            <w:ins w:id="1294" w:author="Gonzalo Pedrotti" w:date="2019-05-17T13:54:00Z">
              <w:r w:rsidR="004D30C2">
                <w:t xml:space="preserve"> la que se haya llegado a un acuerdo</w:t>
              </w:r>
            </w:ins>
            <w:ins w:id="1295" w:author="Gonzalo Pedrotti" w:date="2019-05-17T13:52:00Z">
              <w:r w:rsidR="004D30C2">
                <w:t xml:space="preserve">, con campos mínimos, como la identificación, entregable, criterios de </w:t>
              </w:r>
            </w:ins>
            <w:ins w:id="1296" w:author="Gonzalo Pedrotti" w:date="2019-05-17T13:53:00Z">
              <w:r w:rsidR="004D30C2">
                <w:t xml:space="preserve">aceptación, duración, hitos y paquetes o actividades. </w:t>
              </w:r>
            </w:ins>
          </w:p>
        </w:tc>
      </w:tr>
      <w:tr w:rsidR="00FC66A4" w14:paraId="7F9F4C9E" w14:textId="77777777" w:rsidTr="00CB4EF0">
        <w:trPr>
          <w:ins w:id="1297" w:author="Gonzalo Pedrotti" w:date="2019-05-17T13:50:00Z"/>
        </w:trPr>
        <w:tc>
          <w:tcPr>
            <w:tcW w:w="11341" w:type="dxa"/>
            <w:gridSpan w:val="4"/>
          </w:tcPr>
          <w:p w14:paraId="74DA8EA5" w14:textId="77777777" w:rsidR="00FC66A4" w:rsidRDefault="00FC66A4" w:rsidP="00CB4EF0">
            <w:pPr>
              <w:rPr>
                <w:ins w:id="1298" w:author="Gonzalo Pedrotti" w:date="2019-05-17T13:50:00Z"/>
              </w:rPr>
            </w:pPr>
            <w:ins w:id="1299" w:author="Gonzalo Pedrotti" w:date="2019-05-17T13:50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FC66A4" w14:paraId="6DC35A23" w14:textId="77777777" w:rsidTr="00CB4EF0">
        <w:trPr>
          <w:ins w:id="1300" w:author="Gonzalo Pedrotti" w:date="2019-05-17T13:50:00Z"/>
        </w:trPr>
        <w:tc>
          <w:tcPr>
            <w:tcW w:w="11341" w:type="dxa"/>
            <w:gridSpan w:val="4"/>
          </w:tcPr>
          <w:p w14:paraId="1D4B5332" w14:textId="7ED08A68" w:rsidR="00FC66A4" w:rsidRDefault="00FC66A4" w:rsidP="00CB4EF0">
            <w:pPr>
              <w:rPr>
                <w:ins w:id="1301" w:author="Gonzalo Pedrotti" w:date="2019-05-17T13:50:00Z"/>
              </w:rPr>
            </w:pPr>
            <w:ins w:id="1302" w:author="Gonzalo Pedrotti" w:date="2019-05-17T13:50:00Z">
              <w:r>
                <w:t>Duración: 1 días. Fecha de inicio: 1</w:t>
              </w:r>
            </w:ins>
            <w:ins w:id="1303" w:author="Gonzalo Pedrotti" w:date="2019-05-17T13:53:00Z">
              <w:r w:rsidR="004D30C2">
                <w:t>6</w:t>
              </w:r>
            </w:ins>
            <w:ins w:id="1304" w:author="Gonzalo Pedrotti" w:date="2019-05-17T13:50:00Z">
              <w:r>
                <w:t>/04/2019.     Fecha de Finalización: 1</w:t>
              </w:r>
            </w:ins>
            <w:ins w:id="1305" w:author="Gonzalo Pedrotti" w:date="2019-05-17T13:53:00Z">
              <w:r w:rsidR="004D30C2">
                <w:t>7</w:t>
              </w:r>
            </w:ins>
            <w:ins w:id="1306" w:author="Gonzalo Pedrotti" w:date="2019-05-17T13:50:00Z">
              <w:r>
                <w:t>/04/2019</w:t>
              </w:r>
            </w:ins>
          </w:p>
        </w:tc>
      </w:tr>
      <w:tr w:rsidR="00FC66A4" w14:paraId="7D1A2F9E" w14:textId="77777777" w:rsidTr="00CB4EF0">
        <w:trPr>
          <w:ins w:id="1307" w:author="Gonzalo Pedrotti" w:date="2019-05-17T13:50:00Z"/>
        </w:trPr>
        <w:tc>
          <w:tcPr>
            <w:tcW w:w="11341" w:type="dxa"/>
            <w:gridSpan w:val="4"/>
          </w:tcPr>
          <w:p w14:paraId="7A65DAA9" w14:textId="77777777" w:rsidR="00FC66A4" w:rsidRDefault="00FC66A4" w:rsidP="00CB4EF0">
            <w:pPr>
              <w:rPr>
                <w:ins w:id="1308" w:author="Gonzalo Pedrotti" w:date="2019-05-17T13:50:00Z"/>
              </w:rPr>
            </w:pPr>
            <w:ins w:id="1309" w:author="Gonzalo Pedrotti" w:date="2019-05-17T13:50:00Z">
              <w:r>
                <w:t xml:space="preserve">Hitos: </w:t>
              </w:r>
            </w:ins>
          </w:p>
          <w:p w14:paraId="30827F9B" w14:textId="09DEEB58" w:rsidR="00FC66A4" w:rsidRDefault="00FC66A4" w:rsidP="00CB4EF0">
            <w:pPr>
              <w:rPr>
                <w:ins w:id="1310" w:author="Gonzalo Pedrotti" w:date="2019-05-17T13:50:00Z"/>
              </w:rPr>
            </w:pPr>
            <w:ins w:id="1311" w:author="Gonzalo Pedrotti" w:date="2019-05-17T13:50:00Z">
              <w:r>
                <w:t>1</w:t>
              </w:r>
            </w:ins>
            <w:ins w:id="1312" w:author="Gonzalo Pedrotti" w:date="2019-05-17T13:53:00Z">
              <w:r w:rsidR="004D30C2">
                <w:t>7</w:t>
              </w:r>
            </w:ins>
            <w:ins w:id="1313" w:author="Gonzalo Pedrotti" w:date="2019-05-17T13:50:00Z">
              <w:r>
                <w:t xml:space="preserve">/04/2019 – </w:t>
              </w:r>
            </w:ins>
            <w:ins w:id="1314" w:author="Gonzalo Pedrotti" w:date="2019-05-17T13:53:00Z">
              <w:r w:rsidR="004D30C2">
                <w:t>Diccionarios de la EDT definidos por cada componente de la EDT</w:t>
              </w:r>
            </w:ins>
          </w:p>
          <w:p w14:paraId="19661AAD" w14:textId="77777777" w:rsidR="00FC66A4" w:rsidRDefault="00FC66A4" w:rsidP="00CB4EF0">
            <w:pPr>
              <w:rPr>
                <w:ins w:id="1315" w:author="Gonzalo Pedrotti" w:date="2019-05-17T13:50:00Z"/>
              </w:rPr>
            </w:pPr>
          </w:p>
        </w:tc>
      </w:tr>
      <w:tr w:rsidR="00FC66A4" w14:paraId="1133826D" w14:textId="77777777" w:rsidTr="00CB4EF0">
        <w:trPr>
          <w:trHeight w:val="1356"/>
          <w:ins w:id="1316" w:author="Gonzalo Pedrotti" w:date="2019-05-17T13:50:00Z"/>
        </w:trPr>
        <w:tc>
          <w:tcPr>
            <w:tcW w:w="11341" w:type="dxa"/>
            <w:gridSpan w:val="4"/>
          </w:tcPr>
          <w:p w14:paraId="5C0C7B37" w14:textId="5B6AB212" w:rsidR="00FC66A4" w:rsidRDefault="00FC66A4" w:rsidP="004D30C2">
            <w:pPr>
              <w:rPr>
                <w:ins w:id="1317" w:author="Gonzalo Pedrotti" w:date="2019-05-17T13:54:00Z"/>
              </w:rPr>
            </w:pPr>
            <w:ins w:id="1318" w:author="Gonzalo Pedrotti" w:date="2019-05-17T13:50:00Z">
              <w:r>
                <w:t>Lista de Actividades</w:t>
              </w:r>
            </w:ins>
            <w:ins w:id="1319" w:author="Gonzalo Pedrotti" w:date="2019-05-17T13:54:00Z">
              <w:r w:rsidR="004D30C2">
                <w:t>:</w:t>
              </w:r>
            </w:ins>
          </w:p>
          <w:p w14:paraId="273E3CD3" w14:textId="54410D17" w:rsidR="006F47A6" w:rsidRDefault="006F47A6">
            <w:pPr>
              <w:pStyle w:val="Prrafodelista"/>
              <w:numPr>
                <w:ilvl w:val="4"/>
                <w:numId w:val="40"/>
              </w:numPr>
              <w:rPr>
                <w:ins w:id="1320" w:author="Gonzalo Pedrotti" w:date="2019-05-17T13:55:00Z"/>
              </w:rPr>
              <w:pPrChange w:id="1321" w:author="Gonzalo Pedrotti" w:date="2019-05-17T13:55:00Z">
                <w:pPr/>
              </w:pPrChange>
            </w:pPr>
            <w:ins w:id="1322" w:author="Gonzalo Pedrotti" w:date="2019-05-17T13:55:00Z">
              <w:r>
                <w:t>Revisar Estructura de EDT</w:t>
              </w:r>
            </w:ins>
            <w:ins w:id="1323" w:author="Gonzalo Pedrotti" w:date="2019-05-17T13:56:00Z">
              <w:r>
                <w:t xml:space="preserve"> </w:t>
              </w:r>
            </w:ins>
          </w:p>
          <w:p w14:paraId="599070EE" w14:textId="3AC36341" w:rsidR="006F47A6" w:rsidRDefault="006F47A6" w:rsidP="006F47A6">
            <w:pPr>
              <w:pStyle w:val="Prrafodelista"/>
              <w:numPr>
                <w:ilvl w:val="4"/>
                <w:numId w:val="40"/>
              </w:numPr>
              <w:rPr>
                <w:ins w:id="1324" w:author="Gonzalo Pedrotti" w:date="2019-05-17T13:56:00Z"/>
              </w:rPr>
            </w:pPr>
            <w:ins w:id="1325" w:author="Gonzalo Pedrotti" w:date="2019-05-17T13:56:00Z">
              <w:r>
                <w:t>Seleccionar componente</w:t>
              </w:r>
            </w:ins>
          </w:p>
          <w:p w14:paraId="74C391BF" w14:textId="0C0EE763" w:rsidR="006F47A6" w:rsidRDefault="006F47A6">
            <w:pPr>
              <w:pStyle w:val="Prrafodelista"/>
              <w:numPr>
                <w:ilvl w:val="4"/>
                <w:numId w:val="40"/>
              </w:numPr>
              <w:rPr>
                <w:ins w:id="1326" w:author="Gonzalo Pedrotti" w:date="2019-05-17T13:54:00Z"/>
              </w:rPr>
              <w:pPrChange w:id="1327" w:author="Gonzalo Pedrotti" w:date="2019-05-17T13:55:00Z">
                <w:pPr/>
              </w:pPrChange>
            </w:pPr>
            <w:ins w:id="1328" w:author="Gonzalo Pedrotti" w:date="2019-05-17T13:56:00Z">
              <w:r>
                <w:t>Completar Diccionario</w:t>
              </w:r>
            </w:ins>
          </w:p>
          <w:p w14:paraId="41FFE651" w14:textId="44A9FEBF" w:rsidR="004D30C2" w:rsidRPr="0076354E" w:rsidRDefault="004D30C2" w:rsidP="00C83459">
            <w:pPr>
              <w:rPr>
                <w:ins w:id="1329" w:author="Gonzalo Pedrotti" w:date="2019-05-17T13:50:00Z"/>
              </w:rPr>
            </w:pPr>
          </w:p>
        </w:tc>
      </w:tr>
    </w:tbl>
    <w:p w14:paraId="28259A58" w14:textId="77777777" w:rsidR="00FC66A4" w:rsidRDefault="00FC66A4">
      <w:pPr>
        <w:rPr>
          <w:ins w:id="1330" w:author="Gonzalo Pedrotti" w:date="2019-05-17T13:50:00Z"/>
        </w:rPr>
      </w:pPr>
    </w:p>
    <w:p w14:paraId="117AF938" w14:textId="568156C9" w:rsidR="00C83459" w:rsidRDefault="00191A09">
      <w:pPr>
        <w:rPr>
          <w:ins w:id="1331" w:author="Gonzalo Pedrotti" w:date="2019-05-17T14:16:00Z"/>
        </w:rPr>
      </w:pPr>
      <w:ins w:id="1332" w:author="Christian Villafañe" w:date="2019-05-13T16:46:00Z">
        <w:del w:id="1333" w:author="Gonzalo Pedrotti" w:date="2019-05-17T13:17:00Z">
          <w:r w:rsidDel="009977DA">
            <w:lastRenderedPageBreak/>
            <w:delText>1.8.3 No se entrega el in</w:delText>
          </w:r>
        </w:del>
      </w:ins>
      <w:ins w:id="1334" w:author="Christian Villafañe" w:date="2019-05-13T16:47:00Z">
        <w:del w:id="1335" w:author="Gonzalo Pedrotti" w:date="2019-05-17T13:17:00Z">
          <w:r w:rsidDel="009977DA">
            <w:delText>cremento del sprint, o la porción funcional del sprint</w:delText>
          </w:r>
          <w:r w:rsidR="00E83D65" w:rsidDel="009977DA">
            <w:delText>, solo se entregan prototipos. No se gestionan los riesgos en el sprint, y todo lo que se define en el documento con la implementación de proyecto en el ítem de los entregables por iteración.</w:delText>
          </w:r>
        </w:del>
      </w:ins>
    </w:p>
    <w:p w14:paraId="712D4277" w14:textId="77777777" w:rsidR="00C83459" w:rsidRDefault="00C83459" w:rsidP="00C83459">
      <w:pPr>
        <w:jc w:val="both"/>
        <w:rPr>
          <w:ins w:id="1336" w:author="Gonzalo Pedrotti" w:date="2019-05-17T14:16:00Z"/>
          <w:u w:val="single"/>
        </w:rPr>
      </w:pPr>
    </w:p>
    <w:p w14:paraId="705BC6E3" w14:textId="77777777" w:rsidR="00C83459" w:rsidRDefault="00C83459" w:rsidP="00C83459">
      <w:pPr>
        <w:rPr>
          <w:ins w:id="1337" w:author="Gonzalo Pedrotti" w:date="2019-05-17T14:16:00Z"/>
        </w:rPr>
      </w:pPr>
    </w:p>
    <w:tbl>
      <w:tblPr>
        <w:tblStyle w:val="Tablaconcuadrcula"/>
        <w:tblpPr w:leftFromText="141" w:rightFromText="141" w:vertAnchor="text" w:horzAnchor="margin" w:tblpXSpec="center" w:tblpY="-528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C83459" w14:paraId="75C902C0" w14:textId="77777777" w:rsidTr="00CB4EF0">
        <w:trPr>
          <w:ins w:id="1338" w:author="Gonzalo Pedrotti" w:date="2019-05-17T14:16:00Z"/>
        </w:trPr>
        <w:tc>
          <w:tcPr>
            <w:tcW w:w="3404" w:type="dxa"/>
          </w:tcPr>
          <w:p w14:paraId="0BE9F5D1" w14:textId="3E52C308" w:rsidR="00C83459" w:rsidRDefault="00C83459" w:rsidP="00CB4EF0">
            <w:pPr>
              <w:rPr>
                <w:ins w:id="1339" w:author="Gonzalo Pedrotti" w:date="2019-05-17T14:16:00Z"/>
              </w:rPr>
            </w:pPr>
            <w:ins w:id="1340" w:author="Gonzalo Pedrotti" w:date="2019-05-17T14:16:00Z">
              <w:r>
                <w:t>ID: 1.3.5</w:t>
              </w:r>
            </w:ins>
          </w:p>
        </w:tc>
        <w:tc>
          <w:tcPr>
            <w:tcW w:w="2124" w:type="dxa"/>
          </w:tcPr>
          <w:p w14:paraId="29881670" w14:textId="77777777" w:rsidR="00C83459" w:rsidRDefault="00C83459" w:rsidP="00CB4EF0">
            <w:pPr>
              <w:rPr>
                <w:ins w:id="1341" w:author="Gonzalo Pedrotti" w:date="2019-05-17T14:16:00Z"/>
              </w:rPr>
            </w:pPr>
            <w:ins w:id="1342" w:author="Gonzalo Pedrotti" w:date="2019-05-17T14:16:00Z">
              <w:r>
                <w:t>Cuenta Control: 1.3</w:t>
              </w:r>
            </w:ins>
          </w:p>
        </w:tc>
        <w:tc>
          <w:tcPr>
            <w:tcW w:w="2123" w:type="dxa"/>
          </w:tcPr>
          <w:p w14:paraId="64D1936A" w14:textId="37AD0AFE" w:rsidR="00C83459" w:rsidRDefault="00C83459" w:rsidP="00CB4EF0">
            <w:pPr>
              <w:rPr>
                <w:ins w:id="1343" w:author="Gonzalo Pedrotti" w:date="2019-05-17T14:16:00Z"/>
              </w:rPr>
            </w:pPr>
            <w:ins w:id="1344" w:author="Gonzalo Pedrotti" w:date="2019-05-17T14:16:00Z">
              <w:r>
                <w:t xml:space="preserve">Última Actualización: </w:t>
              </w:r>
            </w:ins>
            <w:ins w:id="1345" w:author="Gonzalo Pedrotti" w:date="2019-05-17T14:19:00Z">
              <w:r>
                <w:t>13</w:t>
              </w:r>
            </w:ins>
            <w:ins w:id="1346" w:author="Gonzalo Pedrotti" w:date="2019-05-17T14:16:00Z">
              <w:r>
                <w:t>-05-2019</w:t>
              </w:r>
            </w:ins>
          </w:p>
        </w:tc>
        <w:tc>
          <w:tcPr>
            <w:tcW w:w="3684" w:type="dxa"/>
          </w:tcPr>
          <w:p w14:paraId="57112359" w14:textId="77777777" w:rsidR="00C83459" w:rsidRDefault="00C83459" w:rsidP="00CB4EF0">
            <w:pPr>
              <w:rPr>
                <w:ins w:id="1347" w:author="Gonzalo Pedrotti" w:date="2019-05-17T14:16:00Z"/>
              </w:rPr>
            </w:pPr>
            <w:ins w:id="1348" w:author="Gonzalo Pedrotti" w:date="2019-05-17T14:16:00Z">
              <w:r>
                <w:t>Responsable:</w:t>
              </w:r>
            </w:ins>
          </w:p>
          <w:p w14:paraId="4785DF01" w14:textId="77777777" w:rsidR="00C83459" w:rsidRDefault="00C83459" w:rsidP="00CB4EF0">
            <w:pPr>
              <w:rPr>
                <w:ins w:id="1349" w:author="Gonzalo Pedrotti" w:date="2019-05-17T14:16:00Z"/>
              </w:rPr>
            </w:pPr>
            <w:ins w:id="1350" w:author="Gonzalo Pedrotti" w:date="2019-05-17T14:16:00Z">
              <w:r>
                <w:t>Equipo de Proyecto</w:t>
              </w:r>
            </w:ins>
          </w:p>
        </w:tc>
      </w:tr>
      <w:tr w:rsidR="00C83459" w14:paraId="0A2AF95D" w14:textId="77777777" w:rsidTr="00CB4EF0">
        <w:trPr>
          <w:trHeight w:val="402"/>
          <w:ins w:id="1351" w:author="Gonzalo Pedrotti" w:date="2019-05-17T14:16:00Z"/>
        </w:trPr>
        <w:tc>
          <w:tcPr>
            <w:tcW w:w="11335" w:type="dxa"/>
            <w:gridSpan w:val="4"/>
          </w:tcPr>
          <w:p w14:paraId="3B7B7457" w14:textId="60150857" w:rsidR="00C83459" w:rsidRDefault="00C83459" w:rsidP="00CB4EF0">
            <w:pPr>
              <w:rPr>
                <w:ins w:id="1352" w:author="Gonzalo Pedrotti" w:date="2019-05-17T14:16:00Z"/>
              </w:rPr>
            </w:pPr>
            <w:ins w:id="1353" w:author="Gonzalo Pedrotti" w:date="2019-05-17T14:16:00Z">
              <w:r>
                <w:t>Nombre: Sprint Cero</w:t>
              </w:r>
            </w:ins>
          </w:p>
        </w:tc>
      </w:tr>
      <w:tr w:rsidR="00C83459" w14:paraId="6274CBEF" w14:textId="77777777" w:rsidTr="00CB4EF0">
        <w:trPr>
          <w:trHeight w:val="705"/>
          <w:ins w:id="1354" w:author="Gonzalo Pedrotti" w:date="2019-05-17T14:16:00Z"/>
        </w:trPr>
        <w:tc>
          <w:tcPr>
            <w:tcW w:w="11335" w:type="dxa"/>
            <w:gridSpan w:val="4"/>
          </w:tcPr>
          <w:p w14:paraId="2DAD0A67" w14:textId="1E4D6314" w:rsidR="00C83459" w:rsidRDefault="00C83459" w:rsidP="00CB4EF0">
            <w:pPr>
              <w:rPr>
                <w:ins w:id="1355" w:author="Gonzalo Pedrotti" w:date="2019-05-17T14:16:00Z"/>
              </w:rPr>
            </w:pPr>
            <w:ins w:id="1356" w:author="Gonzalo Pedrotti" w:date="2019-05-17T14:16:00Z">
              <w:r>
                <w:t>Entregable: el entregable correspondiente a dicho componente es el documento que describe el conjunto de herramientas y/o tecnol</w:t>
              </w:r>
            </w:ins>
            <w:ins w:id="1357" w:author="Gonzalo Pedrotti" w:date="2019-05-17T14:17:00Z">
              <w:r>
                <w:t>ogía que el equipo de desarrollo utilizará para desarrollar el sistema</w:t>
              </w:r>
            </w:ins>
          </w:p>
        </w:tc>
      </w:tr>
      <w:tr w:rsidR="00C83459" w14:paraId="36961766" w14:textId="77777777" w:rsidTr="00CB4EF0">
        <w:trPr>
          <w:trHeight w:val="702"/>
          <w:ins w:id="1358" w:author="Gonzalo Pedrotti" w:date="2019-05-17T14:16:00Z"/>
        </w:trPr>
        <w:tc>
          <w:tcPr>
            <w:tcW w:w="11335" w:type="dxa"/>
            <w:gridSpan w:val="4"/>
          </w:tcPr>
          <w:p w14:paraId="35C08AB5" w14:textId="211E8DCC" w:rsidR="00C83459" w:rsidRDefault="00C83459" w:rsidP="00CB4EF0">
            <w:pPr>
              <w:rPr>
                <w:ins w:id="1359" w:author="Gonzalo Pedrotti" w:date="2019-05-17T14:16:00Z"/>
              </w:rPr>
            </w:pPr>
            <w:ins w:id="1360" w:author="Gonzalo Pedrotti" w:date="2019-05-17T14:16:00Z">
              <w:r>
                <w:t xml:space="preserve">Descripción: </w:t>
              </w:r>
            </w:ins>
            <w:ins w:id="1361" w:author="Gonzalo Pedrotti" w:date="2019-05-17T14:17:00Z">
              <w:r>
                <w:t xml:space="preserve">El Sprint Cero incluye como puntos mas importantes, la plataforma del sistema, software/hardware utilizado para implementar el sistema y los distintos entornos </w:t>
              </w:r>
            </w:ins>
            <w:ins w:id="1362" w:author="Gonzalo Pedrotti" w:date="2019-05-17T14:18:00Z">
              <w:r>
                <w:t>de desarrollo utilizados.</w:t>
              </w:r>
            </w:ins>
          </w:p>
        </w:tc>
      </w:tr>
      <w:tr w:rsidR="00C83459" w14:paraId="5240FA37" w14:textId="77777777" w:rsidTr="00CB4EF0">
        <w:trPr>
          <w:ins w:id="1363" w:author="Gonzalo Pedrotti" w:date="2019-05-17T14:16:00Z"/>
        </w:trPr>
        <w:tc>
          <w:tcPr>
            <w:tcW w:w="11335" w:type="dxa"/>
            <w:gridSpan w:val="4"/>
          </w:tcPr>
          <w:p w14:paraId="370C6F22" w14:textId="77777777" w:rsidR="00C83459" w:rsidRDefault="00C83459" w:rsidP="00CB4EF0">
            <w:pPr>
              <w:rPr>
                <w:ins w:id="1364" w:author="Gonzalo Pedrotti" w:date="2019-05-17T14:16:00Z"/>
              </w:rPr>
            </w:pPr>
            <w:ins w:id="1365" w:author="Gonzalo Pedrotti" w:date="2019-05-17T14:16:00Z">
              <w:r>
                <w:t xml:space="preserve">Criterio de aceptación: </w:t>
              </w:r>
            </w:ins>
          </w:p>
          <w:p w14:paraId="73104556" w14:textId="1E5BA350" w:rsidR="00C83459" w:rsidRDefault="00C83459" w:rsidP="00CB4EF0">
            <w:pPr>
              <w:rPr>
                <w:ins w:id="1366" w:author="Gonzalo Pedrotti" w:date="2019-05-17T14:16:00Z"/>
              </w:rPr>
            </w:pPr>
            <w:ins w:id="1367" w:author="Gonzalo Pedrotti" w:date="2019-05-17T14:18:00Z">
              <w:r>
                <w:t xml:space="preserve">El Sprint Cero debe contener: Sistema Operativo – Lenguaje de Programación – Arquitectura del Sistema – Entornos </w:t>
              </w:r>
            </w:ins>
            <w:ins w:id="1368" w:author="Gonzalo Pedrotti" w:date="2019-05-17T14:19:00Z">
              <w:r>
                <w:t>de Desarrollo</w:t>
              </w:r>
            </w:ins>
          </w:p>
        </w:tc>
      </w:tr>
      <w:tr w:rsidR="00C83459" w14:paraId="25887DF7" w14:textId="77777777" w:rsidTr="00CB4EF0">
        <w:trPr>
          <w:ins w:id="1369" w:author="Gonzalo Pedrotti" w:date="2019-05-17T14:16:00Z"/>
        </w:trPr>
        <w:tc>
          <w:tcPr>
            <w:tcW w:w="11335" w:type="dxa"/>
            <w:gridSpan w:val="4"/>
          </w:tcPr>
          <w:p w14:paraId="21CBE121" w14:textId="77777777" w:rsidR="00C83459" w:rsidRDefault="00C83459" w:rsidP="00CB4EF0">
            <w:pPr>
              <w:rPr>
                <w:ins w:id="1370" w:author="Gonzalo Pedrotti" w:date="2019-05-17T14:16:00Z"/>
              </w:rPr>
            </w:pPr>
            <w:ins w:id="1371" w:author="Gonzalo Pedrotti" w:date="2019-05-17T14:16:00Z">
              <w:r>
                <w:t>Recursos Asignados: Para completar dicho trabajo se requiere de la participación de todos los integrantes del equipo y dos notebooks</w:t>
              </w:r>
            </w:ins>
          </w:p>
        </w:tc>
      </w:tr>
      <w:tr w:rsidR="00C83459" w14:paraId="5F56852E" w14:textId="77777777" w:rsidTr="00CB4EF0">
        <w:trPr>
          <w:ins w:id="1372" w:author="Gonzalo Pedrotti" w:date="2019-05-17T14:16:00Z"/>
        </w:trPr>
        <w:tc>
          <w:tcPr>
            <w:tcW w:w="11335" w:type="dxa"/>
            <w:gridSpan w:val="4"/>
          </w:tcPr>
          <w:p w14:paraId="00553172" w14:textId="780DA353" w:rsidR="00C83459" w:rsidRDefault="00C83459" w:rsidP="00CB4EF0">
            <w:pPr>
              <w:rPr>
                <w:ins w:id="1373" w:author="Gonzalo Pedrotti" w:date="2019-05-17T14:16:00Z"/>
              </w:rPr>
            </w:pPr>
            <w:ins w:id="1374" w:author="Gonzalo Pedrotti" w:date="2019-05-17T14:16:00Z">
              <w:r>
                <w:t xml:space="preserve">Duración: </w:t>
              </w:r>
            </w:ins>
            <w:ins w:id="1375" w:author="Gonzalo Pedrotti" w:date="2019-05-17T14:28:00Z">
              <w:r w:rsidR="00ED6CB2">
                <w:t>2</w:t>
              </w:r>
            </w:ins>
            <w:ins w:id="1376" w:author="Gonzalo Pedrotti" w:date="2019-05-17T14:19:00Z">
              <w:r>
                <w:t xml:space="preserve"> día</w:t>
              </w:r>
            </w:ins>
            <w:ins w:id="1377" w:author="Gonzalo Pedrotti" w:date="2019-05-17T14:28:00Z">
              <w:r w:rsidR="00ED6CB2">
                <w:t>s</w:t>
              </w:r>
            </w:ins>
            <w:ins w:id="1378" w:author="Gonzalo Pedrotti" w:date="2019-05-17T14:19:00Z">
              <w:r>
                <w:t xml:space="preserve"> Fecha</w:t>
              </w:r>
            </w:ins>
            <w:ins w:id="1379" w:author="Gonzalo Pedrotti" w:date="2019-05-17T14:16:00Z">
              <w:r>
                <w:t xml:space="preserve"> de inicio: </w:t>
              </w:r>
            </w:ins>
            <w:ins w:id="1380" w:author="Gonzalo Pedrotti" w:date="2019-05-17T14:28:00Z">
              <w:r w:rsidR="00ED6CB2">
                <w:t>09</w:t>
              </w:r>
            </w:ins>
            <w:ins w:id="1381" w:author="Gonzalo Pedrotti" w:date="2019-05-17T14:16:00Z">
              <w:r>
                <w:t>/</w:t>
              </w:r>
            </w:ins>
            <w:ins w:id="1382" w:author="Gonzalo Pedrotti" w:date="2019-05-17T14:20:00Z">
              <w:r>
                <w:t>05</w:t>
              </w:r>
            </w:ins>
            <w:ins w:id="1383" w:author="Gonzalo Pedrotti" w:date="2019-05-17T14:16:00Z">
              <w:r>
                <w:t>/2019.     Fecha de Finalización:</w:t>
              </w:r>
            </w:ins>
            <w:ins w:id="1384" w:author="Gonzalo Pedrotti" w:date="2019-05-17T14:29:00Z">
              <w:r w:rsidR="00ED6CB2">
                <w:t>11</w:t>
              </w:r>
            </w:ins>
            <w:ins w:id="1385" w:author="Gonzalo Pedrotti" w:date="2019-05-17T14:16:00Z">
              <w:r>
                <w:t>/0</w:t>
              </w:r>
            </w:ins>
            <w:ins w:id="1386" w:author="Gonzalo Pedrotti" w:date="2019-05-17T14:20:00Z">
              <w:r>
                <w:t>5</w:t>
              </w:r>
            </w:ins>
            <w:ins w:id="1387" w:author="Gonzalo Pedrotti" w:date="2019-05-17T14:16:00Z">
              <w:r>
                <w:t>/2019</w:t>
              </w:r>
            </w:ins>
          </w:p>
        </w:tc>
      </w:tr>
      <w:tr w:rsidR="00C83459" w14:paraId="63B807E0" w14:textId="77777777" w:rsidTr="00CB4EF0">
        <w:trPr>
          <w:ins w:id="1388" w:author="Gonzalo Pedrotti" w:date="2019-05-17T14:16:00Z"/>
        </w:trPr>
        <w:tc>
          <w:tcPr>
            <w:tcW w:w="11335" w:type="dxa"/>
            <w:gridSpan w:val="4"/>
          </w:tcPr>
          <w:p w14:paraId="15401A58" w14:textId="77777777" w:rsidR="00C83459" w:rsidRDefault="00C83459" w:rsidP="00CB4EF0">
            <w:pPr>
              <w:rPr>
                <w:ins w:id="1389" w:author="Gonzalo Pedrotti" w:date="2019-05-17T14:16:00Z"/>
              </w:rPr>
            </w:pPr>
            <w:ins w:id="1390" w:author="Gonzalo Pedrotti" w:date="2019-05-17T14:16:00Z">
              <w:r>
                <w:t xml:space="preserve">Hitos: </w:t>
              </w:r>
            </w:ins>
          </w:p>
          <w:p w14:paraId="573F61A8" w14:textId="28D69A43" w:rsidR="00C83459" w:rsidRDefault="00C83459" w:rsidP="00CB4EF0">
            <w:pPr>
              <w:rPr>
                <w:ins w:id="1391" w:author="Gonzalo Pedrotti" w:date="2019-05-17T14:16:00Z"/>
              </w:rPr>
            </w:pPr>
            <w:ins w:id="1392" w:author="Gonzalo Pedrotti" w:date="2019-05-17T14:20:00Z">
              <w:r>
                <w:t>1</w:t>
              </w:r>
            </w:ins>
            <w:ins w:id="1393" w:author="Gonzalo Pedrotti" w:date="2019-05-17T14:29:00Z">
              <w:r w:rsidR="00ED6CB2">
                <w:t>3</w:t>
              </w:r>
            </w:ins>
            <w:ins w:id="1394" w:author="Gonzalo Pedrotti" w:date="2019-05-17T14:16:00Z">
              <w:r>
                <w:t>/</w:t>
              </w:r>
            </w:ins>
            <w:ins w:id="1395" w:author="Gonzalo Pedrotti" w:date="2019-05-17T14:20:00Z">
              <w:r>
                <w:t>05</w:t>
              </w:r>
            </w:ins>
            <w:ins w:id="1396" w:author="Gonzalo Pedrotti" w:date="2019-05-17T14:16:00Z">
              <w:r>
                <w:t xml:space="preserve">/2019 – </w:t>
              </w:r>
            </w:ins>
            <w:ins w:id="1397" w:author="Gonzalo Pedrotti" w:date="2019-05-17T14:20:00Z">
              <w:r>
                <w:t>Sprint Cero definido y entregado</w:t>
              </w:r>
            </w:ins>
          </w:p>
          <w:p w14:paraId="4987398F" w14:textId="77777777" w:rsidR="00C83459" w:rsidRDefault="00C83459">
            <w:pPr>
              <w:rPr>
                <w:ins w:id="1398" w:author="Gonzalo Pedrotti" w:date="2019-05-17T14:16:00Z"/>
              </w:rPr>
              <w:pPrChange w:id="1399" w:author="Gonzalo Pedrotti" w:date="2019-05-17T14:20:00Z">
                <w:pPr>
                  <w:framePr w:hSpace="141" w:wrap="around" w:vAnchor="text" w:hAnchor="margin" w:xAlign="center" w:y="-528"/>
                </w:pPr>
              </w:pPrChange>
            </w:pPr>
          </w:p>
        </w:tc>
      </w:tr>
      <w:tr w:rsidR="00C83459" w14:paraId="42C0022A" w14:textId="77777777" w:rsidTr="00CB4EF0">
        <w:trPr>
          <w:trHeight w:val="1356"/>
          <w:ins w:id="1400" w:author="Gonzalo Pedrotti" w:date="2019-05-17T14:16:00Z"/>
        </w:trPr>
        <w:tc>
          <w:tcPr>
            <w:tcW w:w="11335" w:type="dxa"/>
            <w:gridSpan w:val="4"/>
          </w:tcPr>
          <w:p w14:paraId="26130FEB" w14:textId="77777777" w:rsidR="00C83459" w:rsidRDefault="00C83459" w:rsidP="00CB4EF0">
            <w:pPr>
              <w:rPr>
                <w:ins w:id="1401" w:author="Gonzalo Pedrotti" w:date="2019-05-17T14:16:00Z"/>
              </w:rPr>
            </w:pPr>
            <w:ins w:id="1402" w:author="Gonzalo Pedrotti" w:date="2019-05-17T14:16:00Z">
              <w:r>
                <w:t>Lista de Paquetes de Trabajo:</w:t>
              </w:r>
            </w:ins>
          </w:p>
          <w:p w14:paraId="40DF598E" w14:textId="51C7AE1F" w:rsidR="00C83459" w:rsidRDefault="00C83459">
            <w:pPr>
              <w:rPr>
                <w:ins w:id="1403" w:author="Gonzalo Pedrotti" w:date="2019-05-17T14:16:00Z"/>
              </w:rPr>
              <w:pPrChange w:id="1404" w:author="Gonzalo Pedrotti" w:date="2019-05-17T14:21:00Z">
                <w:pPr>
                  <w:pStyle w:val="Prrafodelista"/>
                  <w:framePr w:hSpace="141" w:wrap="around" w:vAnchor="text" w:hAnchor="margin" w:xAlign="center" w:y="-528"/>
                  <w:numPr>
                    <w:ilvl w:val="3"/>
                    <w:numId w:val="43"/>
                  </w:numPr>
                  <w:ind w:left="1440" w:hanging="720"/>
                </w:pPr>
              </w:pPrChange>
            </w:pPr>
          </w:p>
          <w:p w14:paraId="06A571B2" w14:textId="4B6C69DF" w:rsidR="00C83459" w:rsidRDefault="00C83459" w:rsidP="00C83459">
            <w:pPr>
              <w:rPr>
                <w:ins w:id="1405" w:author="Gonzalo Pedrotti" w:date="2019-05-17T14:21:00Z"/>
              </w:rPr>
            </w:pPr>
            <w:ins w:id="1406" w:author="Gonzalo Pedrotti" w:date="2019-05-17T14:21:00Z">
              <w:r>
                <w:t>1.3.5.1 Lenguajes y Arquitectura del Sistema</w:t>
              </w:r>
            </w:ins>
          </w:p>
          <w:p w14:paraId="21CEA6B4" w14:textId="77777777" w:rsidR="00C83459" w:rsidRDefault="00C83459" w:rsidP="00C83459">
            <w:pPr>
              <w:rPr>
                <w:ins w:id="1407" w:author="Gonzalo Pedrotti" w:date="2019-05-17T14:21:00Z"/>
              </w:rPr>
            </w:pPr>
            <w:ins w:id="1408" w:author="Gonzalo Pedrotti" w:date="2019-05-17T14:21:00Z">
              <w:r>
                <w:t xml:space="preserve">1.3.5.2 Entorno de Desarrollo </w:t>
              </w:r>
            </w:ins>
          </w:p>
          <w:p w14:paraId="537B7839" w14:textId="2AA89E53" w:rsidR="00C83459" w:rsidRDefault="00C83459">
            <w:pPr>
              <w:rPr>
                <w:ins w:id="1409" w:author="Gonzalo Pedrotti" w:date="2019-05-17T14:16:00Z"/>
              </w:rPr>
              <w:pPrChange w:id="1410" w:author="Gonzalo Pedrotti" w:date="2019-05-17T14:21:00Z">
                <w:pPr>
                  <w:pStyle w:val="Prrafodelista"/>
                  <w:framePr w:hSpace="141" w:wrap="around" w:vAnchor="text" w:hAnchor="margin" w:xAlign="center" w:y="-528"/>
                  <w:numPr>
                    <w:ilvl w:val="3"/>
                    <w:numId w:val="43"/>
                  </w:numPr>
                  <w:ind w:left="1440" w:hanging="720"/>
                </w:pPr>
              </w:pPrChange>
            </w:pPr>
          </w:p>
        </w:tc>
      </w:tr>
    </w:tbl>
    <w:p w14:paraId="4FFA098B" w14:textId="77777777" w:rsidR="00C83459" w:rsidRDefault="00C83459" w:rsidP="00C83459">
      <w:pPr>
        <w:rPr>
          <w:ins w:id="1411" w:author="Gonzalo Pedrotti" w:date="2019-05-17T14:16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C83459" w14:paraId="7C9EEF98" w14:textId="77777777" w:rsidTr="00CB4EF0">
        <w:trPr>
          <w:ins w:id="1412" w:author="Gonzalo Pedrotti" w:date="2019-05-17T14:16:00Z"/>
        </w:trPr>
        <w:tc>
          <w:tcPr>
            <w:tcW w:w="3546" w:type="dxa"/>
          </w:tcPr>
          <w:p w14:paraId="464CE9BF" w14:textId="0806C2B5" w:rsidR="00C83459" w:rsidRDefault="00C83459" w:rsidP="00CB4EF0">
            <w:pPr>
              <w:rPr>
                <w:ins w:id="1413" w:author="Gonzalo Pedrotti" w:date="2019-05-17T14:16:00Z"/>
              </w:rPr>
            </w:pPr>
            <w:ins w:id="1414" w:author="Gonzalo Pedrotti" w:date="2019-05-17T14:16:00Z">
              <w:r>
                <w:t>ID: 1.3.</w:t>
              </w:r>
            </w:ins>
            <w:ins w:id="1415" w:author="Gonzalo Pedrotti" w:date="2019-05-17T14:22:00Z">
              <w:r>
                <w:t xml:space="preserve">5.1 </w:t>
              </w:r>
            </w:ins>
          </w:p>
        </w:tc>
        <w:tc>
          <w:tcPr>
            <w:tcW w:w="2124" w:type="dxa"/>
          </w:tcPr>
          <w:p w14:paraId="0FB00C79" w14:textId="189C5B6A" w:rsidR="00C83459" w:rsidRDefault="00C83459" w:rsidP="00CB4EF0">
            <w:pPr>
              <w:rPr>
                <w:ins w:id="1416" w:author="Gonzalo Pedrotti" w:date="2019-05-17T14:16:00Z"/>
              </w:rPr>
            </w:pPr>
            <w:ins w:id="1417" w:author="Gonzalo Pedrotti" w:date="2019-05-17T14:16:00Z">
              <w:r>
                <w:t>Cuenta Control: 1.3.</w:t>
              </w:r>
            </w:ins>
            <w:ins w:id="1418" w:author="Gonzalo Pedrotti" w:date="2019-05-17T14:23:00Z">
              <w:r w:rsidR="00422C14">
                <w:t>5</w:t>
              </w:r>
            </w:ins>
          </w:p>
        </w:tc>
        <w:tc>
          <w:tcPr>
            <w:tcW w:w="2123" w:type="dxa"/>
          </w:tcPr>
          <w:p w14:paraId="6FDB2764" w14:textId="696E9C57" w:rsidR="00C83459" w:rsidRDefault="00C83459" w:rsidP="00CB4EF0">
            <w:pPr>
              <w:rPr>
                <w:ins w:id="1419" w:author="Gonzalo Pedrotti" w:date="2019-05-17T14:16:00Z"/>
              </w:rPr>
            </w:pPr>
            <w:ins w:id="1420" w:author="Gonzalo Pedrotti" w:date="2019-05-17T14:16:00Z">
              <w:r>
                <w:t>Última Actualización: 1</w:t>
              </w:r>
            </w:ins>
            <w:ins w:id="1421" w:author="Gonzalo Pedrotti" w:date="2019-05-17T14:29:00Z">
              <w:r w:rsidR="00314CCD">
                <w:t>3</w:t>
              </w:r>
            </w:ins>
            <w:ins w:id="1422" w:author="Gonzalo Pedrotti" w:date="2019-05-17T14:16:00Z">
              <w:r>
                <w:t>-0</w:t>
              </w:r>
            </w:ins>
            <w:ins w:id="1423" w:author="Gonzalo Pedrotti" w:date="2019-05-17T14:29:00Z">
              <w:r w:rsidR="00314CCD">
                <w:t>5</w:t>
              </w:r>
            </w:ins>
            <w:ins w:id="1424" w:author="Gonzalo Pedrotti" w:date="2019-05-17T14:16:00Z">
              <w:r>
                <w:t>-2019</w:t>
              </w:r>
            </w:ins>
          </w:p>
        </w:tc>
        <w:tc>
          <w:tcPr>
            <w:tcW w:w="3548" w:type="dxa"/>
          </w:tcPr>
          <w:p w14:paraId="45831253" w14:textId="77777777" w:rsidR="00C83459" w:rsidRDefault="00C83459" w:rsidP="00CB4EF0">
            <w:pPr>
              <w:rPr>
                <w:ins w:id="1425" w:author="Gonzalo Pedrotti" w:date="2019-05-17T14:16:00Z"/>
              </w:rPr>
            </w:pPr>
            <w:ins w:id="1426" w:author="Gonzalo Pedrotti" w:date="2019-05-17T14:16:00Z">
              <w:r>
                <w:t>Responsable:</w:t>
              </w:r>
            </w:ins>
          </w:p>
          <w:p w14:paraId="5062E2AD" w14:textId="77777777" w:rsidR="00C83459" w:rsidRDefault="00C83459" w:rsidP="00CB4EF0">
            <w:pPr>
              <w:rPr>
                <w:ins w:id="1427" w:author="Gonzalo Pedrotti" w:date="2019-05-17T14:16:00Z"/>
              </w:rPr>
            </w:pPr>
            <w:ins w:id="1428" w:author="Gonzalo Pedrotti" w:date="2019-05-17T14:16:00Z">
              <w:r>
                <w:t>Equipo de Proyecto</w:t>
              </w:r>
            </w:ins>
          </w:p>
        </w:tc>
      </w:tr>
      <w:tr w:rsidR="00C83459" w14:paraId="46813761" w14:textId="77777777" w:rsidTr="00CB4EF0">
        <w:trPr>
          <w:trHeight w:val="402"/>
          <w:ins w:id="1429" w:author="Gonzalo Pedrotti" w:date="2019-05-17T14:16:00Z"/>
        </w:trPr>
        <w:tc>
          <w:tcPr>
            <w:tcW w:w="11341" w:type="dxa"/>
            <w:gridSpan w:val="4"/>
          </w:tcPr>
          <w:p w14:paraId="785A97DF" w14:textId="113FEC32" w:rsidR="00C83459" w:rsidRDefault="00C83459" w:rsidP="00CB4EF0">
            <w:pPr>
              <w:rPr>
                <w:ins w:id="1430" w:author="Gonzalo Pedrotti" w:date="2019-05-17T14:16:00Z"/>
              </w:rPr>
            </w:pPr>
            <w:ins w:id="1431" w:author="Gonzalo Pedrotti" w:date="2019-05-17T14:16:00Z">
              <w:r>
                <w:t xml:space="preserve">Nombre: </w:t>
              </w:r>
            </w:ins>
            <w:ins w:id="1432" w:author="Gonzalo Pedrotti" w:date="2019-05-17T14:22:00Z">
              <w:r>
                <w:t>Lenguaje y Arquitectura del Sistema</w:t>
              </w:r>
            </w:ins>
          </w:p>
        </w:tc>
      </w:tr>
      <w:tr w:rsidR="00C83459" w14:paraId="4DC14294" w14:textId="77777777" w:rsidTr="00CB4EF0">
        <w:trPr>
          <w:trHeight w:val="705"/>
          <w:ins w:id="1433" w:author="Gonzalo Pedrotti" w:date="2019-05-17T14:16:00Z"/>
        </w:trPr>
        <w:tc>
          <w:tcPr>
            <w:tcW w:w="11341" w:type="dxa"/>
            <w:gridSpan w:val="4"/>
          </w:tcPr>
          <w:p w14:paraId="66365755" w14:textId="50488724" w:rsidR="00C83459" w:rsidRDefault="00C83459" w:rsidP="00CB4EF0">
            <w:pPr>
              <w:rPr>
                <w:ins w:id="1434" w:author="Gonzalo Pedrotti" w:date="2019-05-17T14:16:00Z"/>
              </w:rPr>
            </w:pPr>
            <w:ins w:id="1435" w:author="Gonzalo Pedrotti" w:date="2019-05-17T14:16:00Z">
              <w:r>
                <w:t xml:space="preserve">Entregable: el entregable correspondiente a dicho componente es la </w:t>
              </w:r>
            </w:ins>
            <w:ins w:id="1436" w:author="Gonzalo Pedrotti" w:date="2019-05-17T14:23:00Z">
              <w:r w:rsidR="00422C14">
                <w:t xml:space="preserve">definición de la arquitectura </w:t>
              </w:r>
            </w:ins>
            <w:ins w:id="1437" w:author="Gonzalo Pedrotti" w:date="2019-05-17T14:24:00Z">
              <w:r w:rsidR="00422C14">
                <w:t>del sistema y los lenguajes utilizados para implementar el mismo.</w:t>
              </w:r>
            </w:ins>
          </w:p>
        </w:tc>
      </w:tr>
      <w:tr w:rsidR="00C83459" w14:paraId="20647FBE" w14:textId="77777777" w:rsidTr="00CB4EF0">
        <w:trPr>
          <w:trHeight w:val="702"/>
          <w:ins w:id="1438" w:author="Gonzalo Pedrotti" w:date="2019-05-17T14:16:00Z"/>
        </w:trPr>
        <w:tc>
          <w:tcPr>
            <w:tcW w:w="11341" w:type="dxa"/>
            <w:gridSpan w:val="4"/>
          </w:tcPr>
          <w:p w14:paraId="0A23F46C" w14:textId="6622BB89" w:rsidR="00C83459" w:rsidRDefault="00C83459" w:rsidP="00CB4EF0">
            <w:pPr>
              <w:rPr>
                <w:ins w:id="1439" w:author="Gonzalo Pedrotti" w:date="2019-05-17T14:16:00Z"/>
              </w:rPr>
            </w:pPr>
            <w:ins w:id="1440" w:author="Gonzalo Pedrotti" w:date="2019-05-17T14:16:00Z">
              <w:r>
                <w:t>Descripción: se describe l</w:t>
              </w:r>
            </w:ins>
            <w:ins w:id="1441" w:author="Gonzalo Pedrotti" w:date="2019-05-17T14:24:00Z">
              <w:r w:rsidR="00422C14">
                <w:t>a plataforma en la cual correrá el sistema, lenguajes y SGBD usados</w:t>
              </w:r>
            </w:ins>
          </w:p>
        </w:tc>
      </w:tr>
      <w:tr w:rsidR="00C83459" w14:paraId="7C6C37F0" w14:textId="77777777" w:rsidTr="00CB4EF0">
        <w:trPr>
          <w:ins w:id="1442" w:author="Gonzalo Pedrotti" w:date="2019-05-17T14:16:00Z"/>
        </w:trPr>
        <w:tc>
          <w:tcPr>
            <w:tcW w:w="11341" w:type="dxa"/>
            <w:gridSpan w:val="4"/>
          </w:tcPr>
          <w:p w14:paraId="4A8571D1" w14:textId="1EB07575" w:rsidR="00C83459" w:rsidRDefault="00C83459" w:rsidP="00CB4EF0">
            <w:pPr>
              <w:rPr>
                <w:ins w:id="1443" w:author="Gonzalo Pedrotti" w:date="2019-05-17T14:16:00Z"/>
              </w:rPr>
            </w:pPr>
            <w:ins w:id="1444" w:author="Gonzalo Pedrotti" w:date="2019-05-17T14:16:00Z">
              <w:r>
                <w:t xml:space="preserve">Criterio de aceptación: </w:t>
              </w:r>
            </w:ins>
            <w:ins w:id="1445" w:author="Gonzalo Pedrotti" w:date="2019-05-17T15:15:00Z">
              <w:r w:rsidR="00C33831">
                <w:t xml:space="preserve">Es aceptado si se encuentra diseñada la arquitectura del sistema y se especifican los lenguajes de </w:t>
              </w:r>
            </w:ins>
            <w:ins w:id="1446" w:author="Gonzalo Pedrotti" w:date="2019-05-17T15:16:00Z">
              <w:r w:rsidR="00C33831">
                <w:t>programación</w:t>
              </w:r>
            </w:ins>
            <w:ins w:id="1447" w:author="Gonzalo Pedrotti" w:date="2019-05-17T15:15:00Z">
              <w:r w:rsidR="00C33831">
                <w:t xml:space="preserve"> </w:t>
              </w:r>
            </w:ins>
            <w:ins w:id="1448" w:author="Gonzalo Pedrotti" w:date="2019-05-17T15:16:00Z">
              <w:r w:rsidR="00C33831">
                <w:t>usados y los SGBD se encuentran elegidos, junto a una justificación de su selección.</w:t>
              </w:r>
            </w:ins>
          </w:p>
        </w:tc>
      </w:tr>
      <w:tr w:rsidR="00C83459" w14:paraId="5DEB460A" w14:textId="77777777" w:rsidTr="00CB4EF0">
        <w:trPr>
          <w:ins w:id="1449" w:author="Gonzalo Pedrotti" w:date="2019-05-17T14:16:00Z"/>
        </w:trPr>
        <w:tc>
          <w:tcPr>
            <w:tcW w:w="11341" w:type="dxa"/>
            <w:gridSpan w:val="4"/>
          </w:tcPr>
          <w:p w14:paraId="5EAAEA4C" w14:textId="77777777" w:rsidR="00C83459" w:rsidRDefault="00C83459" w:rsidP="00CB4EF0">
            <w:pPr>
              <w:rPr>
                <w:ins w:id="1450" w:author="Gonzalo Pedrotti" w:date="2019-05-17T14:16:00Z"/>
              </w:rPr>
            </w:pPr>
            <w:ins w:id="1451" w:author="Gonzalo Pedrotti" w:date="2019-05-17T14:16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C83459" w14:paraId="3F62AB8C" w14:textId="77777777" w:rsidTr="00CB4EF0">
        <w:trPr>
          <w:ins w:id="1452" w:author="Gonzalo Pedrotti" w:date="2019-05-17T14:16:00Z"/>
        </w:trPr>
        <w:tc>
          <w:tcPr>
            <w:tcW w:w="11341" w:type="dxa"/>
            <w:gridSpan w:val="4"/>
          </w:tcPr>
          <w:p w14:paraId="25EAE512" w14:textId="350C72E5" w:rsidR="00C83459" w:rsidRDefault="00C83459" w:rsidP="00CB4EF0">
            <w:pPr>
              <w:rPr>
                <w:ins w:id="1453" w:author="Gonzalo Pedrotti" w:date="2019-05-17T14:16:00Z"/>
              </w:rPr>
            </w:pPr>
            <w:ins w:id="1454" w:author="Gonzalo Pedrotti" w:date="2019-05-17T14:16:00Z">
              <w:r>
                <w:t xml:space="preserve">Duración: 1 días. Fecha de inicio: </w:t>
              </w:r>
            </w:ins>
            <w:ins w:id="1455" w:author="Gonzalo Pedrotti" w:date="2019-05-17T14:30:00Z">
              <w:r w:rsidR="00314CCD">
                <w:t>09</w:t>
              </w:r>
            </w:ins>
            <w:ins w:id="1456" w:author="Gonzalo Pedrotti" w:date="2019-05-17T14:16:00Z">
              <w:r>
                <w:t>/0</w:t>
              </w:r>
            </w:ins>
            <w:ins w:id="1457" w:author="Gonzalo Pedrotti" w:date="2019-05-17T14:30:00Z">
              <w:r w:rsidR="00314CCD">
                <w:t>5</w:t>
              </w:r>
            </w:ins>
            <w:ins w:id="1458" w:author="Gonzalo Pedrotti" w:date="2019-05-17T14:16:00Z">
              <w:r>
                <w:t>/2019.     Fecha de Finalización: 1</w:t>
              </w:r>
            </w:ins>
            <w:ins w:id="1459" w:author="Gonzalo Pedrotti" w:date="2019-05-17T14:30:00Z">
              <w:r w:rsidR="00314CCD">
                <w:t>0</w:t>
              </w:r>
            </w:ins>
            <w:ins w:id="1460" w:author="Gonzalo Pedrotti" w:date="2019-05-17T14:16:00Z">
              <w:r>
                <w:t>/0</w:t>
              </w:r>
            </w:ins>
            <w:ins w:id="1461" w:author="Gonzalo Pedrotti" w:date="2019-05-17T14:30:00Z">
              <w:r w:rsidR="00314CCD">
                <w:t>5</w:t>
              </w:r>
            </w:ins>
            <w:ins w:id="1462" w:author="Gonzalo Pedrotti" w:date="2019-05-17T14:16:00Z">
              <w:r>
                <w:t>/2019</w:t>
              </w:r>
            </w:ins>
          </w:p>
        </w:tc>
      </w:tr>
      <w:tr w:rsidR="00C83459" w14:paraId="653AB811" w14:textId="77777777" w:rsidTr="00CB4EF0">
        <w:trPr>
          <w:ins w:id="1463" w:author="Gonzalo Pedrotti" w:date="2019-05-17T14:16:00Z"/>
        </w:trPr>
        <w:tc>
          <w:tcPr>
            <w:tcW w:w="11341" w:type="dxa"/>
            <w:gridSpan w:val="4"/>
          </w:tcPr>
          <w:p w14:paraId="475BE2B1" w14:textId="77777777" w:rsidR="00C83459" w:rsidRDefault="00C83459" w:rsidP="00CB4EF0">
            <w:pPr>
              <w:rPr>
                <w:ins w:id="1464" w:author="Gonzalo Pedrotti" w:date="2019-05-17T14:16:00Z"/>
              </w:rPr>
            </w:pPr>
            <w:ins w:id="1465" w:author="Gonzalo Pedrotti" w:date="2019-05-17T14:16:00Z">
              <w:r>
                <w:t xml:space="preserve">Hitos: </w:t>
              </w:r>
            </w:ins>
          </w:p>
          <w:p w14:paraId="2B14690F" w14:textId="42410A05" w:rsidR="00C83459" w:rsidRDefault="00C83459" w:rsidP="00CB4EF0">
            <w:pPr>
              <w:rPr>
                <w:ins w:id="1466" w:author="Gonzalo Pedrotti" w:date="2019-05-17T14:16:00Z"/>
              </w:rPr>
            </w:pPr>
            <w:ins w:id="1467" w:author="Gonzalo Pedrotti" w:date="2019-05-17T14:16:00Z">
              <w:r>
                <w:t>1</w:t>
              </w:r>
            </w:ins>
            <w:ins w:id="1468" w:author="Gonzalo Pedrotti" w:date="2019-05-17T14:29:00Z">
              <w:r w:rsidR="00314CCD">
                <w:t>3</w:t>
              </w:r>
            </w:ins>
            <w:ins w:id="1469" w:author="Gonzalo Pedrotti" w:date="2019-05-17T14:16:00Z">
              <w:r>
                <w:t>/0</w:t>
              </w:r>
            </w:ins>
            <w:ins w:id="1470" w:author="Gonzalo Pedrotti" w:date="2019-05-17T14:29:00Z">
              <w:r w:rsidR="00314CCD">
                <w:t>5</w:t>
              </w:r>
            </w:ins>
            <w:ins w:id="1471" w:author="Gonzalo Pedrotti" w:date="2019-05-17T14:16:00Z">
              <w:r>
                <w:t>/2019 –</w:t>
              </w:r>
            </w:ins>
            <w:ins w:id="1472" w:author="Gonzalo Pedrotti" w:date="2019-05-17T14:30:00Z">
              <w:r w:rsidR="00871599">
                <w:t xml:space="preserve"> Lenguajes, sistemas operativos y arquitectura definidos</w:t>
              </w:r>
            </w:ins>
          </w:p>
          <w:p w14:paraId="490F263C" w14:textId="77777777" w:rsidR="00C83459" w:rsidRDefault="00C83459" w:rsidP="00CB4EF0">
            <w:pPr>
              <w:rPr>
                <w:ins w:id="1473" w:author="Gonzalo Pedrotti" w:date="2019-05-17T14:16:00Z"/>
              </w:rPr>
            </w:pPr>
          </w:p>
        </w:tc>
      </w:tr>
      <w:tr w:rsidR="00C83459" w14:paraId="3CB3A5C0" w14:textId="77777777" w:rsidTr="00CB4EF0">
        <w:trPr>
          <w:trHeight w:val="1356"/>
          <w:ins w:id="1474" w:author="Gonzalo Pedrotti" w:date="2019-05-17T14:16:00Z"/>
        </w:trPr>
        <w:tc>
          <w:tcPr>
            <w:tcW w:w="11341" w:type="dxa"/>
            <w:gridSpan w:val="4"/>
          </w:tcPr>
          <w:p w14:paraId="18B45013" w14:textId="77777777" w:rsidR="00C83459" w:rsidRDefault="00C83459" w:rsidP="00CB4EF0">
            <w:pPr>
              <w:rPr>
                <w:ins w:id="1475" w:author="Gonzalo Pedrotti" w:date="2019-05-17T14:16:00Z"/>
              </w:rPr>
            </w:pPr>
            <w:ins w:id="1476" w:author="Gonzalo Pedrotti" w:date="2019-05-17T14:16:00Z">
              <w:r>
                <w:t>Lista de Actividades:</w:t>
              </w:r>
            </w:ins>
          </w:p>
          <w:p w14:paraId="5870B1F5" w14:textId="77777777" w:rsidR="00C83459" w:rsidRDefault="00C83459" w:rsidP="00CB4EF0">
            <w:pPr>
              <w:rPr>
                <w:ins w:id="1477" w:author="Gonzalo Pedrotti" w:date="2019-05-17T14:16:00Z"/>
              </w:rPr>
            </w:pPr>
          </w:p>
          <w:p w14:paraId="7667E1A9" w14:textId="109303DA" w:rsidR="00C83459" w:rsidRDefault="00C83459" w:rsidP="00CB4EF0">
            <w:pPr>
              <w:rPr>
                <w:ins w:id="1478" w:author="Gonzalo Pedrotti" w:date="2019-05-17T14:16:00Z"/>
              </w:rPr>
            </w:pPr>
            <w:ins w:id="1479" w:author="Gonzalo Pedrotti" w:date="2019-05-17T14:16:00Z">
              <w:r>
                <w:t>1.3.</w:t>
              </w:r>
            </w:ins>
            <w:ins w:id="1480" w:author="Gonzalo Pedrotti" w:date="2019-05-17T14:30:00Z">
              <w:r w:rsidR="00871599">
                <w:t>5</w:t>
              </w:r>
            </w:ins>
            <w:ins w:id="1481" w:author="Gonzalo Pedrotti" w:date="2019-05-17T14:16:00Z">
              <w:r>
                <w:t xml:space="preserve">.1.1 </w:t>
              </w:r>
            </w:ins>
            <w:ins w:id="1482" w:author="Gonzalo Pedrotti" w:date="2019-05-17T14:31:00Z">
              <w:r w:rsidR="00871599">
                <w:t>Seleccionar y Describir Sistema Operativo</w:t>
              </w:r>
            </w:ins>
          </w:p>
          <w:p w14:paraId="0A49128C" w14:textId="78C613CB" w:rsidR="00C83459" w:rsidRDefault="00C83459" w:rsidP="00CB4EF0">
            <w:pPr>
              <w:rPr>
                <w:ins w:id="1483" w:author="Gonzalo Pedrotti" w:date="2019-05-17T14:16:00Z"/>
              </w:rPr>
            </w:pPr>
            <w:ins w:id="1484" w:author="Gonzalo Pedrotti" w:date="2019-05-17T14:16:00Z">
              <w:r>
                <w:t>1.3.</w:t>
              </w:r>
            </w:ins>
            <w:ins w:id="1485" w:author="Gonzalo Pedrotti" w:date="2019-05-17T14:30:00Z">
              <w:r w:rsidR="00871599">
                <w:t>5</w:t>
              </w:r>
            </w:ins>
            <w:ins w:id="1486" w:author="Gonzalo Pedrotti" w:date="2019-05-17T14:16:00Z">
              <w:r>
                <w:t xml:space="preserve">.1.2 </w:t>
              </w:r>
            </w:ins>
            <w:ins w:id="1487" w:author="Gonzalo Pedrotti" w:date="2019-05-17T14:31:00Z">
              <w:r w:rsidR="00871599">
                <w:t>Seleccionar y Describir los lenguajes de Programación y SGBD a usar.</w:t>
              </w:r>
            </w:ins>
          </w:p>
          <w:p w14:paraId="30594BF8" w14:textId="23B5EB2A" w:rsidR="00C83459" w:rsidRDefault="00C83459" w:rsidP="00CB4EF0">
            <w:pPr>
              <w:rPr>
                <w:ins w:id="1488" w:author="Gonzalo Pedrotti" w:date="2019-05-17T14:16:00Z"/>
              </w:rPr>
            </w:pPr>
            <w:ins w:id="1489" w:author="Gonzalo Pedrotti" w:date="2019-05-17T14:16:00Z">
              <w:r>
                <w:t>1.3.</w:t>
              </w:r>
            </w:ins>
            <w:ins w:id="1490" w:author="Gonzalo Pedrotti" w:date="2019-05-17T14:31:00Z">
              <w:r w:rsidR="00871599">
                <w:t>5</w:t>
              </w:r>
            </w:ins>
            <w:ins w:id="1491" w:author="Gonzalo Pedrotti" w:date="2019-05-17T14:16:00Z">
              <w:r>
                <w:t>.1.3</w:t>
              </w:r>
            </w:ins>
            <w:ins w:id="1492" w:author="Gonzalo Pedrotti" w:date="2019-05-17T14:31:00Z">
              <w:r w:rsidR="00871599">
                <w:t xml:space="preserve"> Seleccionar y </w:t>
              </w:r>
            </w:ins>
            <w:ins w:id="1493" w:author="Gonzalo Pedrotti" w:date="2019-05-17T14:32:00Z">
              <w:r w:rsidR="00871599">
                <w:t>Describir la Arquitectura del Sistema</w:t>
              </w:r>
            </w:ins>
          </w:p>
          <w:p w14:paraId="6CC42B07" w14:textId="77777777" w:rsidR="00C83459" w:rsidRPr="0076354E" w:rsidRDefault="00C83459" w:rsidP="00CB4EF0">
            <w:pPr>
              <w:rPr>
                <w:ins w:id="1494" w:author="Gonzalo Pedrotti" w:date="2019-05-17T14:16:00Z"/>
              </w:rPr>
            </w:pPr>
          </w:p>
        </w:tc>
      </w:tr>
    </w:tbl>
    <w:p w14:paraId="52EA9A7B" w14:textId="77777777" w:rsidR="00C83459" w:rsidRDefault="00C83459" w:rsidP="00C83459">
      <w:pPr>
        <w:rPr>
          <w:ins w:id="1495" w:author="Gonzalo Pedrotti" w:date="2019-05-17T14:16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C83459" w14:paraId="435BEB61" w14:textId="77777777" w:rsidTr="00CB4EF0">
        <w:trPr>
          <w:ins w:id="1496" w:author="Gonzalo Pedrotti" w:date="2019-05-17T14:16:00Z"/>
        </w:trPr>
        <w:tc>
          <w:tcPr>
            <w:tcW w:w="3546" w:type="dxa"/>
          </w:tcPr>
          <w:p w14:paraId="0D353176" w14:textId="0D1CE02B" w:rsidR="00C83459" w:rsidRDefault="00C83459" w:rsidP="00CB4EF0">
            <w:pPr>
              <w:rPr>
                <w:ins w:id="1497" w:author="Gonzalo Pedrotti" w:date="2019-05-17T14:16:00Z"/>
              </w:rPr>
            </w:pPr>
            <w:ins w:id="1498" w:author="Gonzalo Pedrotti" w:date="2019-05-17T14:16:00Z">
              <w:r>
                <w:lastRenderedPageBreak/>
                <w:t>ID: 1.3.</w:t>
              </w:r>
            </w:ins>
            <w:ins w:id="1499" w:author="Gonzalo Pedrotti" w:date="2019-05-17T14:32:00Z">
              <w:r w:rsidR="00C85288">
                <w:t>5</w:t>
              </w:r>
            </w:ins>
            <w:ins w:id="1500" w:author="Gonzalo Pedrotti" w:date="2019-05-17T14:16:00Z">
              <w:r>
                <w:t>.2</w:t>
              </w:r>
            </w:ins>
          </w:p>
        </w:tc>
        <w:tc>
          <w:tcPr>
            <w:tcW w:w="2124" w:type="dxa"/>
          </w:tcPr>
          <w:p w14:paraId="4CB72800" w14:textId="08018591" w:rsidR="00C83459" w:rsidRDefault="00C83459" w:rsidP="00CB4EF0">
            <w:pPr>
              <w:rPr>
                <w:ins w:id="1501" w:author="Gonzalo Pedrotti" w:date="2019-05-17T14:16:00Z"/>
              </w:rPr>
            </w:pPr>
            <w:ins w:id="1502" w:author="Gonzalo Pedrotti" w:date="2019-05-17T14:16:00Z">
              <w:r>
                <w:t>Cuenta Control: 1.3.</w:t>
              </w:r>
            </w:ins>
            <w:ins w:id="1503" w:author="Gonzalo Pedrotti" w:date="2019-05-17T14:32:00Z">
              <w:r w:rsidR="00C85288">
                <w:t>5</w:t>
              </w:r>
            </w:ins>
          </w:p>
        </w:tc>
        <w:tc>
          <w:tcPr>
            <w:tcW w:w="2123" w:type="dxa"/>
          </w:tcPr>
          <w:p w14:paraId="29866151" w14:textId="7816B594" w:rsidR="00C83459" w:rsidRDefault="00C83459" w:rsidP="00CB4EF0">
            <w:pPr>
              <w:rPr>
                <w:ins w:id="1504" w:author="Gonzalo Pedrotti" w:date="2019-05-17T14:16:00Z"/>
              </w:rPr>
            </w:pPr>
            <w:ins w:id="1505" w:author="Gonzalo Pedrotti" w:date="2019-05-17T14:16:00Z">
              <w:r>
                <w:t>Última Actualización: 1</w:t>
              </w:r>
            </w:ins>
            <w:ins w:id="1506" w:author="Gonzalo Pedrotti" w:date="2019-05-17T15:30:00Z">
              <w:r w:rsidR="007B617A">
                <w:t>3</w:t>
              </w:r>
            </w:ins>
            <w:ins w:id="1507" w:author="Gonzalo Pedrotti" w:date="2019-05-17T14:16:00Z">
              <w:r>
                <w:t>-0</w:t>
              </w:r>
            </w:ins>
            <w:ins w:id="1508" w:author="Gonzalo Pedrotti" w:date="2019-05-17T15:30:00Z">
              <w:r w:rsidR="007B617A">
                <w:t>5</w:t>
              </w:r>
            </w:ins>
            <w:ins w:id="1509" w:author="Gonzalo Pedrotti" w:date="2019-05-17T14:16:00Z">
              <w:r>
                <w:t>-2019</w:t>
              </w:r>
            </w:ins>
          </w:p>
        </w:tc>
        <w:tc>
          <w:tcPr>
            <w:tcW w:w="3548" w:type="dxa"/>
          </w:tcPr>
          <w:p w14:paraId="235027AF" w14:textId="77777777" w:rsidR="00C83459" w:rsidRDefault="00C83459" w:rsidP="00CB4EF0">
            <w:pPr>
              <w:rPr>
                <w:ins w:id="1510" w:author="Gonzalo Pedrotti" w:date="2019-05-17T14:16:00Z"/>
              </w:rPr>
            </w:pPr>
            <w:ins w:id="1511" w:author="Gonzalo Pedrotti" w:date="2019-05-17T14:16:00Z">
              <w:r>
                <w:t>Responsable:</w:t>
              </w:r>
            </w:ins>
          </w:p>
          <w:p w14:paraId="550F3472" w14:textId="77777777" w:rsidR="00C83459" w:rsidRDefault="00C83459" w:rsidP="00CB4EF0">
            <w:pPr>
              <w:rPr>
                <w:ins w:id="1512" w:author="Gonzalo Pedrotti" w:date="2019-05-17T14:16:00Z"/>
              </w:rPr>
            </w:pPr>
            <w:ins w:id="1513" w:author="Gonzalo Pedrotti" w:date="2019-05-17T14:16:00Z">
              <w:r>
                <w:t>Equipo de Proyecto</w:t>
              </w:r>
            </w:ins>
          </w:p>
        </w:tc>
      </w:tr>
      <w:tr w:rsidR="00C83459" w14:paraId="1AF498B5" w14:textId="77777777" w:rsidTr="00CB4EF0">
        <w:trPr>
          <w:trHeight w:val="402"/>
          <w:ins w:id="1514" w:author="Gonzalo Pedrotti" w:date="2019-05-17T14:16:00Z"/>
        </w:trPr>
        <w:tc>
          <w:tcPr>
            <w:tcW w:w="11341" w:type="dxa"/>
            <w:gridSpan w:val="4"/>
          </w:tcPr>
          <w:p w14:paraId="3861CCA5" w14:textId="46DD9577" w:rsidR="00C83459" w:rsidRDefault="00C83459" w:rsidP="00CB4EF0">
            <w:pPr>
              <w:rPr>
                <w:ins w:id="1515" w:author="Gonzalo Pedrotti" w:date="2019-05-17T14:16:00Z"/>
              </w:rPr>
            </w:pPr>
            <w:ins w:id="1516" w:author="Gonzalo Pedrotti" w:date="2019-05-17T14:16:00Z">
              <w:r>
                <w:t xml:space="preserve">Nombre: </w:t>
              </w:r>
            </w:ins>
            <w:ins w:id="1517" w:author="Gonzalo Pedrotti" w:date="2019-05-17T14:32:00Z">
              <w:r w:rsidR="00C85288">
                <w:t>Entornos de Desarrollo</w:t>
              </w:r>
            </w:ins>
          </w:p>
        </w:tc>
      </w:tr>
      <w:tr w:rsidR="00C83459" w14:paraId="0739D296" w14:textId="77777777" w:rsidTr="00CB4EF0">
        <w:trPr>
          <w:trHeight w:val="705"/>
          <w:ins w:id="1518" w:author="Gonzalo Pedrotti" w:date="2019-05-17T14:16:00Z"/>
        </w:trPr>
        <w:tc>
          <w:tcPr>
            <w:tcW w:w="11341" w:type="dxa"/>
            <w:gridSpan w:val="4"/>
          </w:tcPr>
          <w:p w14:paraId="34930529" w14:textId="0F1867A0" w:rsidR="00C83459" w:rsidRDefault="00C83459" w:rsidP="00CB4EF0">
            <w:pPr>
              <w:rPr>
                <w:ins w:id="1519" w:author="Gonzalo Pedrotti" w:date="2019-05-17T14:16:00Z"/>
              </w:rPr>
            </w:pPr>
            <w:ins w:id="1520" w:author="Gonzalo Pedrotti" w:date="2019-05-17T14:16:00Z">
              <w:r>
                <w:t xml:space="preserve">Entregable: el entregable correspondiente a dicho componente es el documento que contiene el conjunto de </w:t>
              </w:r>
            </w:ins>
            <w:ins w:id="1521" w:author="Gonzalo Pedrotti" w:date="2019-05-17T14:32:00Z">
              <w:r w:rsidR="00C85288">
                <w:t>lenguajes de entornos de d</w:t>
              </w:r>
            </w:ins>
            <w:ins w:id="1522" w:author="Gonzalo Pedrotti" w:date="2019-05-17T14:33:00Z">
              <w:r w:rsidR="00C85288">
                <w:t>esarrollo que el equipo de desarrollo utilizará para implementar el sistema.</w:t>
              </w:r>
            </w:ins>
          </w:p>
        </w:tc>
      </w:tr>
      <w:tr w:rsidR="00C83459" w14:paraId="384E2B54" w14:textId="77777777" w:rsidTr="00CB4EF0">
        <w:trPr>
          <w:trHeight w:val="702"/>
          <w:ins w:id="1523" w:author="Gonzalo Pedrotti" w:date="2019-05-17T14:16:00Z"/>
        </w:trPr>
        <w:tc>
          <w:tcPr>
            <w:tcW w:w="11341" w:type="dxa"/>
            <w:gridSpan w:val="4"/>
          </w:tcPr>
          <w:p w14:paraId="50506C0E" w14:textId="17DD867F" w:rsidR="00C83459" w:rsidRDefault="00C83459" w:rsidP="00CB4EF0">
            <w:pPr>
              <w:rPr>
                <w:ins w:id="1524" w:author="Gonzalo Pedrotti" w:date="2019-05-17T14:16:00Z"/>
              </w:rPr>
            </w:pPr>
            <w:ins w:id="1525" w:author="Gonzalo Pedrotti" w:date="2019-05-17T14:16:00Z">
              <w:r>
                <w:t>Descripción: se describe</w:t>
              </w:r>
            </w:ins>
            <w:ins w:id="1526" w:author="Gonzalo Pedrotti" w:date="2019-05-17T14:33:00Z">
              <w:r w:rsidR="00C85288">
                <w:t>n los entornos de desarrollo que serán utilizados para programar las funcionalidades del sistema</w:t>
              </w:r>
            </w:ins>
          </w:p>
        </w:tc>
      </w:tr>
      <w:tr w:rsidR="00C83459" w14:paraId="3A7B8334" w14:textId="77777777" w:rsidTr="00CB4EF0">
        <w:trPr>
          <w:ins w:id="1527" w:author="Gonzalo Pedrotti" w:date="2019-05-17T14:16:00Z"/>
        </w:trPr>
        <w:tc>
          <w:tcPr>
            <w:tcW w:w="11341" w:type="dxa"/>
            <w:gridSpan w:val="4"/>
          </w:tcPr>
          <w:p w14:paraId="29E111FB" w14:textId="575E4944" w:rsidR="00C83459" w:rsidRDefault="00C83459" w:rsidP="00CB4EF0">
            <w:pPr>
              <w:rPr>
                <w:ins w:id="1528" w:author="Gonzalo Pedrotti" w:date="2019-05-17T14:16:00Z"/>
              </w:rPr>
            </w:pPr>
            <w:ins w:id="1529" w:author="Gonzalo Pedrotti" w:date="2019-05-17T14:16:00Z">
              <w:r>
                <w:t xml:space="preserve">Criterio de aceptación: </w:t>
              </w:r>
            </w:ins>
            <w:ins w:id="1530" w:author="Gonzalo Pedrotti" w:date="2019-05-17T14:34:00Z">
              <w:r w:rsidR="00C85288">
                <w:t>debe incluir nombre, descripción, el porqué de su utilización e imágenes de los entornos.</w:t>
              </w:r>
            </w:ins>
            <w:ins w:id="1531" w:author="Gonzalo Pedrotti" w:date="2019-05-17T14:16:00Z">
              <w:r>
                <w:t xml:space="preserve"> </w:t>
              </w:r>
            </w:ins>
          </w:p>
        </w:tc>
      </w:tr>
      <w:tr w:rsidR="00C83459" w14:paraId="5B019779" w14:textId="77777777" w:rsidTr="00CB4EF0">
        <w:trPr>
          <w:ins w:id="1532" w:author="Gonzalo Pedrotti" w:date="2019-05-17T14:16:00Z"/>
        </w:trPr>
        <w:tc>
          <w:tcPr>
            <w:tcW w:w="11341" w:type="dxa"/>
            <w:gridSpan w:val="4"/>
          </w:tcPr>
          <w:p w14:paraId="2F65447F" w14:textId="77777777" w:rsidR="00C83459" w:rsidRDefault="00C83459" w:rsidP="00CB4EF0">
            <w:pPr>
              <w:rPr>
                <w:ins w:id="1533" w:author="Gonzalo Pedrotti" w:date="2019-05-17T14:16:00Z"/>
              </w:rPr>
            </w:pPr>
            <w:ins w:id="1534" w:author="Gonzalo Pedrotti" w:date="2019-05-17T14:16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C83459" w14:paraId="5AD325FA" w14:textId="77777777" w:rsidTr="00CB4EF0">
        <w:trPr>
          <w:ins w:id="1535" w:author="Gonzalo Pedrotti" w:date="2019-05-17T14:16:00Z"/>
        </w:trPr>
        <w:tc>
          <w:tcPr>
            <w:tcW w:w="11341" w:type="dxa"/>
            <w:gridSpan w:val="4"/>
          </w:tcPr>
          <w:p w14:paraId="671CE6E7" w14:textId="1D9CCE54" w:rsidR="00C83459" w:rsidRDefault="00C83459" w:rsidP="00CB4EF0">
            <w:pPr>
              <w:rPr>
                <w:ins w:id="1536" w:author="Gonzalo Pedrotti" w:date="2019-05-17T14:16:00Z"/>
              </w:rPr>
            </w:pPr>
            <w:ins w:id="1537" w:author="Gonzalo Pedrotti" w:date="2019-05-17T14:16:00Z">
              <w:r>
                <w:t>Duración: 1 días. Fecha de inicio: 1</w:t>
              </w:r>
            </w:ins>
            <w:ins w:id="1538" w:author="Gonzalo Pedrotti" w:date="2019-05-17T14:34:00Z">
              <w:r w:rsidR="003517B5">
                <w:t>0</w:t>
              </w:r>
            </w:ins>
            <w:ins w:id="1539" w:author="Gonzalo Pedrotti" w:date="2019-05-17T14:16:00Z">
              <w:r>
                <w:t>/0</w:t>
              </w:r>
            </w:ins>
            <w:ins w:id="1540" w:author="Gonzalo Pedrotti" w:date="2019-05-17T14:34:00Z">
              <w:r w:rsidR="003517B5">
                <w:t>5</w:t>
              </w:r>
            </w:ins>
            <w:ins w:id="1541" w:author="Gonzalo Pedrotti" w:date="2019-05-17T14:16:00Z">
              <w:r>
                <w:t>/2019.     Fecha de Finalización: 1</w:t>
              </w:r>
            </w:ins>
            <w:ins w:id="1542" w:author="Gonzalo Pedrotti" w:date="2019-05-17T14:34:00Z">
              <w:r w:rsidR="003517B5">
                <w:t>1</w:t>
              </w:r>
            </w:ins>
            <w:ins w:id="1543" w:author="Gonzalo Pedrotti" w:date="2019-05-17T14:16:00Z">
              <w:r>
                <w:t>/0</w:t>
              </w:r>
            </w:ins>
            <w:ins w:id="1544" w:author="Gonzalo Pedrotti" w:date="2019-05-17T14:34:00Z">
              <w:r w:rsidR="003517B5">
                <w:t>5</w:t>
              </w:r>
            </w:ins>
            <w:ins w:id="1545" w:author="Gonzalo Pedrotti" w:date="2019-05-17T14:16:00Z">
              <w:r>
                <w:t>/2019</w:t>
              </w:r>
            </w:ins>
          </w:p>
        </w:tc>
      </w:tr>
      <w:tr w:rsidR="00C83459" w14:paraId="1959B09F" w14:textId="77777777" w:rsidTr="00CB4EF0">
        <w:trPr>
          <w:ins w:id="1546" w:author="Gonzalo Pedrotti" w:date="2019-05-17T14:16:00Z"/>
        </w:trPr>
        <w:tc>
          <w:tcPr>
            <w:tcW w:w="11341" w:type="dxa"/>
            <w:gridSpan w:val="4"/>
          </w:tcPr>
          <w:p w14:paraId="7164BD89" w14:textId="77777777" w:rsidR="00C83459" w:rsidRDefault="00C83459" w:rsidP="00CB4EF0">
            <w:pPr>
              <w:rPr>
                <w:ins w:id="1547" w:author="Gonzalo Pedrotti" w:date="2019-05-17T14:16:00Z"/>
              </w:rPr>
            </w:pPr>
            <w:ins w:id="1548" w:author="Gonzalo Pedrotti" w:date="2019-05-17T14:16:00Z">
              <w:r>
                <w:t xml:space="preserve">Hitos: </w:t>
              </w:r>
            </w:ins>
          </w:p>
          <w:p w14:paraId="40C8292E" w14:textId="7E6A2572" w:rsidR="00C83459" w:rsidRDefault="00310BDE" w:rsidP="00CB4EF0">
            <w:pPr>
              <w:rPr>
                <w:ins w:id="1549" w:author="Gonzalo Pedrotti" w:date="2019-05-17T14:16:00Z"/>
              </w:rPr>
            </w:pPr>
            <w:ins w:id="1550" w:author="Gonzalo Pedrotti" w:date="2019-05-17T15:24:00Z">
              <w:r>
                <w:t xml:space="preserve">13/05/2019 </w:t>
              </w:r>
            </w:ins>
            <w:ins w:id="1551" w:author="Gonzalo Pedrotti" w:date="2019-05-17T14:16:00Z">
              <w:r w:rsidR="00C83459">
                <w:t xml:space="preserve">– </w:t>
              </w:r>
            </w:ins>
            <w:ins w:id="1552" w:author="Gonzalo Pedrotti" w:date="2019-05-17T14:36:00Z">
              <w:r w:rsidR="003517B5">
                <w:t>Entornos de Desarrollo seleccionados y descriptos</w:t>
              </w:r>
            </w:ins>
          </w:p>
          <w:p w14:paraId="59E09FA7" w14:textId="77777777" w:rsidR="00C83459" w:rsidRDefault="00C83459" w:rsidP="00CB4EF0">
            <w:pPr>
              <w:rPr>
                <w:ins w:id="1553" w:author="Gonzalo Pedrotti" w:date="2019-05-17T14:16:00Z"/>
              </w:rPr>
            </w:pPr>
          </w:p>
        </w:tc>
      </w:tr>
      <w:tr w:rsidR="00C83459" w14:paraId="282CBAB7" w14:textId="77777777" w:rsidTr="00CB4EF0">
        <w:trPr>
          <w:trHeight w:val="1356"/>
          <w:ins w:id="1554" w:author="Gonzalo Pedrotti" w:date="2019-05-17T14:16:00Z"/>
        </w:trPr>
        <w:tc>
          <w:tcPr>
            <w:tcW w:w="11341" w:type="dxa"/>
            <w:gridSpan w:val="4"/>
          </w:tcPr>
          <w:p w14:paraId="20D98D45" w14:textId="77777777" w:rsidR="00C83459" w:rsidRDefault="00C83459" w:rsidP="00CB4EF0">
            <w:pPr>
              <w:rPr>
                <w:ins w:id="1555" w:author="Gonzalo Pedrotti" w:date="2019-05-17T14:16:00Z"/>
              </w:rPr>
            </w:pPr>
            <w:ins w:id="1556" w:author="Gonzalo Pedrotti" w:date="2019-05-17T14:16:00Z">
              <w:r>
                <w:t>Lista de Actividades:</w:t>
              </w:r>
            </w:ins>
          </w:p>
          <w:p w14:paraId="550D4ACF" w14:textId="6CBC9E0F" w:rsidR="00C83459" w:rsidRDefault="003517B5" w:rsidP="00C83459">
            <w:pPr>
              <w:pStyle w:val="Prrafodelista"/>
              <w:numPr>
                <w:ilvl w:val="4"/>
                <w:numId w:val="43"/>
              </w:numPr>
              <w:rPr>
                <w:ins w:id="1557" w:author="Gonzalo Pedrotti" w:date="2019-05-17T14:16:00Z"/>
              </w:rPr>
            </w:pPr>
            <w:ins w:id="1558" w:author="Gonzalo Pedrotti" w:date="2019-05-17T14:36:00Z">
              <w:r>
                <w:t>Investigar sobre entornos de desarrollo</w:t>
              </w:r>
            </w:ins>
          </w:p>
          <w:p w14:paraId="79FBD09F" w14:textId="14F08404" w:rsidR="00C83459" w:rsidRDefault="00C83459" w:rsidP="00C83459">
            <w:pPr>
              <w:pStyle w:val="Prrafodelista"/>
              <w:numPr>
                <w:ilvl w:val="4"/>
                <w:numId w:val="43"/>
              </w:numPr>
              <w:rPr>
                <w:ins w:id="1559" w:author="Gonzalo Pedrotti" w:date="2019-05-17T14:36:00Z"/>
              </w:rPr>
            </w:pPr>
            <w:ins w:id="1560" w:author="Gonzalo Pedrotti" w:date="2019-05-17T14:16:00Z">
              <w:r>
                <w:t>Sel</w:t>
              </w:r>
            </w:ins>
            <w:ins w:id="1561" w:author="Gonzalo Pedrotti" w:date="2019-05-17T14:36:00Z">
              <w:r w:rsidR="003517B5">
                <w:t>eccionar entornos</w:t>
              </w:r>
            </w:ins>
          </w:p>
          <w:p w14:paraId="6A055AB4" w14:textId="4925485C" w:rsidR="003517B5" w:rsidRDefault="003517B5" w:rsidP="00C83459">
            <w:pPr>
              <w:pStyle w:val="Prrafodelista"/>
              <w:numPr>
                <w:ilvl w:val="4"/>
                <w:numId w:val="43"/>
              </w:numPr>
              <w:rPr>
                <w:ins w:id="1562" w:author="Gonzalo Pedrotti" w:date="2019-05-17T14:36:00Z"/>
              </w:rPr>
            </w:pPr>
            <w:ins w:id="1563" w:author="Gonzalo Pedrotti" w:date="2019-05-17T14:36:00Z">
              <w:r>
                <w:t xml:space="preserve">Describir entornos y justificación de utilización </w:t>
              </w:r>
            </w:ins>
          </w:p>
          <w:p w14:paraId="3655C977" w14:textId="3D7FC292" w:rsidR="003517B5" w:rsidRDefault="003517B5" w:rsidP="00C83459">
            <w:pPr>
              <w:pStyle w:val="Prrafodelista"/>
              <w:numPr>
                <w:ilvl w:val="4"/>
                <w:numId w:val="43"/>
              </w:numPr>
              <w:rPr>
                <w:ins w:id="1564" w:author="Gonzalo Pedrotti" w:date="2019-05-17T14:16:00Z"/>
              </w:rPr>
            </w:pPr>
            <w:ins w:id="1565" w:author="Gonzalo Pedrotti" w:date="2019-05-17T14:36:00Z">
              <w:r>
                <w:t xml:space="preserve">Incluir capturas </w:t>
              </w:r>
            </w:ins>
            <w:ins w:id="1566" w:author="Gonzalo Pedrotti" w:date="2019-05-17T14:37:00Z">
              <w:r>
                <w:t>o imágenes de los entornos</w:t>
              </w:r>
            </w:ins>
          </w:p>
          <w:p w14:paraId="4C7F5368" w14:textId="64872A41" w:rsidR="00C83459" w:rsidRDefault="00C83459">
            <w:pPr>
              <w:pStyle w:val="Prrafodelista"/>
              <w:ind w:left="2040"/>
              <w:rPr>
                <w:ins w:id="1567" w:author="Gonzalo Pedrotti" w:date="2019-05-17T14:16:00Z"/>
              </w:rPr>
              <w:pPrChange w:id="1568" w:author="Gonzalo Pedrotti" w:date="2019-05-17T14:36:00Z">
                <w:pPr>
                  <w:pStyle w:val="Prrafodelista"/>
                  <w:numPr>
                    <w:ilvl w:val="4"/>
                    <w:numId w:val="43"/>
                  </w:numPr>
                  <w:ind w:left="2040" w:hanging="1080"/>
                </w:pPr>
              </w:pPrChange>
            </w:pPr>
          </w:p>
          <w:p w14:paraId="4BAF8922" w14:textId="77777777" w:rsidR="00C83459" w:rsidRPr="0076354E" w:rsidRDefault="00C83459" w:rsidP="00CB4EF0">
            <w:pPr>
              <w:rPr>
                <w:ins w:id="1569" w:author="Gonzalo Pedrotti" w:date="2019-05-17T14:16:00Z"/>
              </w:rPr>
            </w:pPr>
          </w:p>
        </w:tc>
      </w:tr>
    </w:tbl>
    <w:p w14:paraId="45AC0035" w14:textId="79367EEB" w:rsidR="00C83459" w:rsidRDefault="00C83459" w:rsidP="00C83459">
      <w:pPr>
        <w:rPr>
          <w:ins w:id="1570" w:author="Gonzalo Pedrotti" w:date="2019-05-17T16:28:00Z"/>
        </w:rPr>
      </w:pPr>
    </w:p>
    <w:p w14:paraId="598CC4FA" w14:textId="1B22A9BB" w:rsidR="00D609A9" w:rsidRDefault="00D609A9" w:rsidP="00C83459">
      <w:pPr>
        <w:rPr>
          <w:ins w:id="1571" w:author="Gonzalo Pedrotti" w:date="2019-05-17T16:37:00Z"/>
        </w:rPr>
      </w:pPr>
    </w:p>
    <w:p w14:paraId="1BD61C9D" w14:textId="77777777" w:rsidR="009965C6" w:rsidRDefault="009965C6" w:rsidP="00C83459">
      <w:pPr>
        <w:rPr>
          <w:ins w:id="1572" w:author="Gonzalo Pedrotti" w:date="2019-05-17T14:16:00Z"/>
        </w:rPr>
      </w:pPr>
    </w:p>
    <w:p w14:paraId="4C013EF4" w14:textId="5C9E33CB" w:rsidR="007E5E52" w:rsidRDefault="007E5E52" w:rsidP="007E5E52">
      <w:pPr>
        <w:jc w:val="both"/>
        <w:rPr>
          <w:ins w:id="1573" w:author="Gonzalo Pedrotti" w:date="2019-05-17T14:49:00Z"/>
        </w:rPr>
      </w:pPr>
      <w:ins w:id="1574" w:author="Gonzalo Pedrotti" w:date="2019-05-17T14:48:00Z">
        <w:r>
          <w:t>1.5 Comunicación del Proyecto</w:t>
        </w:r>
      </w:ins>
      <w:ins w:id="1575" w:author="Gonzalo Pedrotti" w:date="2019-05-17T14:49:00Z">
        <w:r>
          <w:t>: Se describen los diccionarios pertenecientes a los entregables y paquetes de trabajo correspondientes al nivel de Comunicación del Proyecto</w:t>
        </w:r>
      </w:ins>
    </w:p>
    <w:p w14:paraId="10D0829A" w14:textId="01B2EA1C" w:rsidR="007E5E52" w:rsidRDefault="007E5E52" w:rsidP="007E5E52">
      <w:pPr>
        <w:ind w:firstLine="360"/>
        <w:jc w:val="both"/>
        <w:rPr>
          <w:ins w:id="1576" w:author="Gonzalo Pedrotti" w:date="2019-05-17T14:49:00Z"/>
        </w:rPr>
      </w:pPr>
      <w:ins w:id="1577" w:author="Gonzalo Pedrotti" w:date="2019-05-17T14:49:00Z">
        <w:r>
          <w:t>1.</w:t>
        </w:r>
      </w:ins>
      <w:ins w:id="1578" w:author="Gonzalo Pedrotti" w:date="2019-05-17T14:50:00Z">
        <w:r>
          <w:t>5</w:t>
        </w:r>
      </w:ins>
      <w:ins w:id="1579" w:author="Gonzalo Pedrotti" w:date="2019-05-17T14:49:00Z">
        <w:r>
          <w:t xml:space="preserve">.1 </w:t>
        </w:r>
      </w:ins>
      <w:ins w:id="1580" w:author="Gonzalo Pedrotti" w:date="2019-05-17T15:29:00Z">
        <w:r w:rsidR="001B4AB8">
          <w:t>Gestión de la Comunicación del Proyecto</w:t>
        </w:r>
      </w:ins>
    </w:p>
    <w:p w14:paraId="2A2F0458" w14:textId="0D88F282" w:rsidR="007E5E52" w:rsidRDefault="007E5E52" w:rsidP="007E5E52">
      <w:pPr>
        <w:pStyle w:val="Prrafodelista"/>
        <w:ind w:left="360" w:firstLine="348"/>
        <w:jc w:val="both"/>
        <w:rPr>
          <w:ins w:id="1581" w:author="Gonzalo Pedrotti" w:date="2019-05-17T14:49:00Z"/>
        </w:rPr>
      </w:pPr>
      <w:ins w:id="1582" w:author="Gonzalo Pedrotti" w:date="2019-05-17T14:49:00Z">
        <w:r>
          <w:t>1.</w:t>
        </w:r>
      </w:ins>
      <w:ins w:id="1583" w:author="Gonzalo Pedrotti" w:date="2019-05-17T14:50:00Z">
        <w:r>
          <w:t>5</w:t>
        </w:r>
      </w:ins>
      <w:ins w:id="1584" w:author="Gonzalo Pedrotti" w:date="2019-05-17T14:49:00Z">
        <w:r>
          <w:t xml:space="preserve">.1.1 </w:t>
        </w:r>
      </w:ins>
      <w:ins w:id="1585" w:author="Gonzalo Pedrotti" w:date="2019-05-17T14:58:00Z">
        <w:r w:rsidR="00103606">
          <w:t>Plan de Gestión de las Comunicaciones</w:t>
        </w:r>
      </w:ins>
    </w:p>
    <w:p w14:paraId="194D1A04" w14:textId="3FB0B5AD" w:rsidR="00103606" w:rsidRDefault="007E5E52">
      <w:pPr>
        <w:pStyle w:val="Prrafodelista"/>
        <w:ind w:left="360" w:firstLine="348"/>
        <w:jc w:val="both"/>
        <w:rPr>
          <w:ins w:id="1586" w:author="Gonzalo Pedrotti" w:date="2019-05-17T15:06:00Z"/>
        </w:rPr>
        <w:pPrChange w:id="1587" w:author="Gonzalo Pedrotti" w:date="2019-05-17T16:28:00Z">
          <w:pPr/>
        </w:pPrChange>
      </w:pPr>
      <w:ins w:id="1588" w:author="Gonzalo Pedrotti" w:date="2019-05-17T14:49:00Z">
        <w:r>
          <w:t>1.</w:t>
        </w:r>
      </w:ins>
      <w:ins w:id="1589" w:author="Gonzalo Pedrotti" w:date="2019-05-17T14:50:00Z">
        <w:r>
          <w:t>5</w:t>
        </w:r>
      </w:ins>
      <w:ins w:id="1590" w:author="Gonzalo Pedrotti" w:date="2019-05-17T14:49:00Z">
        <w:r>
          <w:t xml:space="preserve">.1.2 </w:t>
        </w:r>
      </w:ins>
      <w:ins w:id="1591" w:author="Gonzalo Pedrotti" w:date="2019-05-17T14:58:00Z">
        <w:r w:rsidR="00103606">
          <w:t>Medios de Comunicación</w:t>
        </w:r>
      </w:ins>
    </w:p>
    <w:tbl>
      <w:tblPr>
        <w:tblStyle w:val="Tablaconcuadrcula"/>
        <w:tblpPr w:leftFromText="141" w:rightFromText="141" w:vertAnchor="text" w:horzAnchor="margin" w:tblpXSpec="center" w:tblpY="-528"/>
        <w:tblW w:w="11335" w:type="dxa"/>
        <w:tblLook w:val="04A0" w:firstRow="1" w:lastRow="0" w:firstColumn="1" w:lastColumn="0" w:noHBand="0" w:noVBand="1"/>
      </w:tblPr>
      <w:tblGrid>
        <w:gridCol w:w="3404"/>
        <w:gridCol w:w="2124"/>
        <w:gridCol w:w="2123"/>
        <w:gridCol w:w="3684"/>
      </w:tblGrid>
      <w:tr w:rsidR="00103606" w14:paraId="642D76B6" w14:textId="77777777" w:rsidTr="00CB4EF0">
        <w:trPr>
          <w:ins w:id="1592" w:author="Gonzalo Pedrotti" w:date="2019-05-17T15:06:00Z"/>
        </w:trPr>
        <w:tc>
          <w:tcPr>
            <w:tcW w:w="3404" w:type="dxa"/>
          </w:tcPr>
          <w:p w14:paraId="3DEBC05A" w14:textId="579C6DB4" w:rsidR="00103606" w:rsidRDefault="00103606" w:rsidP="00CB4EF0">
            <w:pPr>
              <w:rPr>
                <w:ins w:id="1593" w:author="Gonzalo Pedrotti" w:date="2019-05-17T15:06:00Z"/>
              </w:rPr>
            </w:pPr>
            <w:ins w:id="1594" w:author="Gonzalo Pedrotti" w:date="2019-05-17T15:06:00Z">
              <w:r>
                <w:lastRenderedPageBreak/>
                <w:t>ID: 1.</w:t>
              </w:r>
              <w:r w:rsidR="00B57173">
                <w:t>5.1</w:t>
              </w:r>
            </w:ins>
          </w:p>
        </w:tc>
        <w:tc>
          <w:tcPr>
            <w:tcW w:w="2124" w:type="dxa"/>
          </w:tcPr>
          <w:p w14:paraId="183F1FAE" w14:textId="7CC4F29C" w:rsidR="00103606" w:rsidRDefault="00103606" w:rsidP="00CB4EF0">
            <w:pPr>
              <w:rPr>
                <w:ins w:id="1595" w:author="Gonzalo Pedrotti" w:date="2019-05-17T15:06:00Z"/>
              </w:rPr>
            </w:pPr>
            <w:ins w:id="1596" w:author="Gonzalo Pedrotti" w:date="2019-05-17T15:06:00Z">
              <w:r>
                <w:t>Cuenta Control: 1.</w:t>
              </w:r>
              <w:r w:rsidR="00B57173">
                <w:t>5</w:t>
              </w:r>
            </w:ins>
          </w:p>
        </w:tc>
        <w:tc>
          <w:tcPr>
            <w:tcW w:w="2123" w:type="dxa"/>
          </w:tcPr>
          <w:p w14:paraId="48AF07AA" w14:textId="77777777" w:rsidR="00103606" w:rsidRDefault="00103606" w:rsidP="00CB4EF0">
            <w:pPr>
              <w:rPr>
                <w:ins w:id="1597" w:author="Gonzalo Pedrotti" w:date="2019-05-17T15:06:00Z"/>
              </w:rPr>
            </w:pPr>
            <w:ins w:id="1598" w:author="Gonzalo Pedrotti" w:date="2019-05-17T15:06:00Z">
              <w:r>
                <w:t>Última Actualización: 13-05-2019</w:t>
              </w:r>
            </w:ins>
          </w:p>
        </w:tc>
        <w:tc>
          <w:tcPr>
            <w:tcW w:w="3684" w:type="dxa"/>
          </w:tcPr>
          <w:p w14:paraId="7DC5DA19" w14:textId="77777777" w:rsidR="00103606" w:rsidRDefault="00103606" w:rsidP="00CB4EF0">
            <w:pPr>
              <w:rPr>
                <w:ins w:id="1599" w:author="Gonzalo Pedrotti" w:date="2019-05-17T15:06:00Z"/>
              </w:rPr>
            </w:pPr>
            <w:ins w:id="1600" w:author="Gonzalo Pedrotti" w:date="2019-05-17T15:06:00Z">
              <w:r>
                <w:t>Responsable:</w:t>
              </w:r>
            </w:ins>
          </w:p>
          <w:p w14:paraId="2A4CED04" w14:textId="77777777" w:rsidR="00103606" w:rsidRDefault="00103606" w:rsidP="00CB4EF0">
            <w:pPr>
              <w:rPr>
                <w:ins w:id="1601" w:author="Gonzalo Pedrotti" w:date="2019-05-17T15:06:00Z"/>
              </w:rPr>
            </w:pPr>
            <w:ins w:id="1602" w:author="Gonzalo Pedrotti" w:date="2019-05-17T15:06:00Z">
              <w:r>
                <w:t>Equipo de Proyecto</w:t>
              </w:r>
            </w:ins>
          </w:p>
        </w:tc>
      </w:tr>
      <w:tr w:rsidR="00103606" w14:paraId="31E8F240" w14:textId="77777777" w:rsidTr="00CB4EF0">
        <w:trPr>
          <w:trHeight w:val="402"/>
          <w:ins w:id="1603" w:author="Gonzalo Pedrotti" w:date="2019-05-17T15:06:00Z"/>
        </w:trPr>
        <w:tc>
          <w:tcPr>
            <w:tcW w:w="11335" w:type="dxa"/>
            <w:gridSpan w:val="4"/>
          </w:tcPr>
          <w:p w14:paraId="3F30102A" w14:textId="1497FAF0" w:rsidR="00103606" w:rsidRDefault="00103606" w:rsidP="00CB4EF0">
            <w:pPr>
              <w:rPr>
                <w:ins w:id="1604" w:author="Gonzalo Pedrotti" w:date="2019-05-17T15:06:00Z"/>
              </w:rPr>
            </w:pPr>
            <w:ins w:id="1605" w:author="Gonzalo Pedrotti" w:date="2019-05-17T15:06:00Z">
              <w:r>
                <w:t xml:space="preserve">Nombre: </w:t>
              </w:r>
              <w:r w:rsidR="00B57173">
                <w:t>Gestión de la Comunicación del Proyecto</w:t>
              </w:r>
            </w:ins>
          </w:p>
        </w:tc>
      </w:tr>
      <w:tr w:rsidR="00103606" w14:paraId="7EE3BAA7" w14:textId="77777777" w:rsidTr="00CB4EF0">
        <w:trPr>
          <w:trHeight w:val="705"/>
          <w:ins w:id="1606" w:author="Gonzalo Pedrotti" w:date="2019-05-17T15:06:00Z"/>
        </w:trPr>
        <w:tc>
          <w:tcPr>
            <w:tcW w:w="11335" w:type="dxa"/>
            <w:gridSpan w:val="4"/>
          </w:tcPr>
          <w:p w14:paraId="50A256AB" w14:textId="5635B917" w:rsidR="00103606" w:rsidRDefault="00103606" w:rsidP="00CB4EF0">
            <w:pPr>
              <w:rPr>
                <w:ins w:id="1607" w:author="Gonzalo Pedrotti" w:date="2019-05-17T15:06:00Z"/>
              </w:rPr>
            </w:pPr>
            <w:ins w:id="1608" w:author="Gonzalo Pedrotti" w:date="2019-05-17T15:06:00Z">
              <w:r>
                <w:t>Entregable: el entregable correspondiente a dicho componente es el documento que describe</w:t>
              </w:r>
            </w:ins>
            <w:ins w:id="1609" w:author="Gonzalo Pedrotti" w:date="2019-05-17T15:07:00Z">
              <w:r w:rsidR="00B57173">
                <w:t xml:space="preserve"> </w:t>
              </w:r>
            </w:ins>
            <w:ins w:id="1610" w:author="Gonzalo Pedrotti" w:date="2019-05-17T15:10:00Z">
              <w:r w:rsidR="00B57173">
                <w:t>la</w:t>
              </w:r>
            </w:ins>
            <w:ins w:id="1611" w:author="Gonzalo Pedrotti" w:date="2019-05-17T15:07:00Z">
              <w:r w:rsidR="00B57173">
                <w:t xml:space="preserve"> gestión de la comunicación del proyecto</w:t>
              </w:r>
            </w:ins>
          </w:p>
        </w:tc>
      </w:tr>
      <w:tr w:rsidR="00103606" w14:paraId="25E17F3D" w14:textId="77777777" w:rsidTr="00CB4EF0">
        <w:trPr>
          <w:trHeight w:val="702"/>
          <w:ins w:id="1612" w:author="Gonzalo Pedrotti" w:date="2019-05-17T15:06:00Z"/>
        </w:trPr>
        <w:tc>
          <w:tcPr>
            <w:tcW w:w="11335" w:type="dxa"/>
            <w:gridSpan w:val="4"/>
          </w:tcPr>
          <w:p w14:paraId="017CA563" w14:textId="0B03E78A" w:rsidR="00103606" w:rsidRDefault="00103606" w:rsidP="00CB4EF0">
            <w:pPr>
              <w:rPr>
                <w:ins w:id="1613" w:author="Gonzalo Pedrotti" w:date="2019-05-17T15:06:00Z"/>
              </w:rPr>
            </w:pPr>
            <w:ins w:id="1614" w:author="Gonzalo Pedrotti" w:date="2019-05-17T15:06:00Z">
              <w:r>
                <w:t xml:space="preserve">Descripción: </w:t>
              </w:r>
            </w:ins>
            <w:ins w:id="1615" w:author="Gonzalo Pedrotti" w:date="2019-05-17T15:11:00Z">
              <w:r w:rsidR="007E523B">
                <w:t xml:space="preserve">La </w:t>
              </w:r>
            </w:ins>
            <w:ins w:id="1616" w:author="Gonzalo Pedrotti" w:date="2019-05-17T15:07:00Z">
              <w:r w:rsidR="00B57173">
                <w:t xml:space="preserve">Gestión de la comunicación incluye </w:t>
              </w:r>
            </w:ins>
            <w:ins w:id="1617" w:author="Gonzalo Pedrotti" w:date="2019-05-17T15:08:00Z">
              <w:r w:rsidR="00B57173">
                <w:t xml:space="preserve">a quien, como y cuándo serán presentados los distintos entregables a los correspondientes interesados del proyecto. </w:t>
              </w:r>
            </w:ins>
            <w:ins w:id="1618" w:author="Gonzalo Pedrotti" w:date="2019-05-17T15:09:00Z">
              <w:r w:rsidR="00B57173">
                <w:t>Además,</w:t>
              </w:r>
            </w:ins>
            <w:ins w:id="1619" w:author="Gonzalo Pedrotti" w:date="2019-05-17T15:08:00Z">
              <w:r w:rsidR="00B57173">
                <w:t xml:space="preserve"> se describen los medios de comunicación, ya sea dentro del equipo y el equipo con l</w:t>
              </w:r>
            </w:ins>
            <w:ins w:id="1620" w:author="Gonzalo Pedrotti" w:date="2019-05-17T15:09:00Z">
              <w:r w:rsidR="00B57173">
                <w:t>os interesados.</w:t>
              </w:r>
            </w:ins>
          </w:p>
        </w:tc>
      </w:tr>
      <w:tr w:rsidR="00103606" w14:paraId="472D30F8" w14:textId="77777777" w:rsidTr="00CB4EF0">
        <w:trPr>
          <w:ins w:id="1621" w:author="Gonzalo Pedrotti" w:date="2019-05-17T15:06:00Z"/>
        </w:trPr>
        <w:tc>
          <w:tcPr>
            <w:tcW w:w="11335" w:type="dxa"/>
            <w:gridSpan w:val="4"/>
          </w:tcPr>
          <w:p w14:paraId="56DB0A72" w14:textId="77777777" w:rsidR="00103606" w:rsidRDefault="00103606" w:rsidP="00CB4EF0">
            <w:pPr>
              <w:rPr>
                <w:ins w:id="1622" w:author="Gonzalo Pedrotti" w:date="2019-05-17T15:06:00Z"/>
              </w:rPr>
            </w:pPr>
            <w:ins w:id="1623" w:author="Gonzalo Pedrotti" w:date="2019-05-17T15:06:00Z">
              <w:r>
                <w:t xml:space="preserve">Criterio de aceptación: </w:t>
              </w:r>
            </w:ins>
          </w:p>
          <w:p w14:paraId="2C2CA11A" w14:textId="61483814" w:rsidR="00103606" w:rsidRDefault="00103606" w:rsidP="00CB4EF0">
            <w:pPr>
              <w:rPr>
                <w:ins w:id="1624" w:author="Gonzalo Pedrotti" w:date="2019-05-17T15:06:00Z"/>
              </w:rPr>
            </w:pPr>
            <w:ins w:id="1625" w:author="Gonzalo Pedrotti" w:date="2019-05-17T15:06:00Z">
              <w:r>
                <w:t xml:space="preserve">El </w:t>
              </w:r>
            </w:ins>
            <w:ins w:id="1626" w:author="Gonzalo Pedrotti" w:date="2019-05-17T15:09:00Z">
              <w:r w:rsidR="00B57173">
                <w:t xml:space="preserve">plan de Gestión de la Comunicación debe contener una matriz de comunicación y los medios de comunicación utilizados para informar </w:t>
              </w:r>
            </w:ins>
          </w:p>
        </w:tc>
      </w:tr>
      <w:tr w:rsidR="00103606" w14:paraId="79C951B2" w14:textId="77777777" w:rsidTr="00CB4EF0">
        <w:trPr>
          <w:ins w:id="1627" w:author="Gonzalo Pedrotti" w:date="2019-05-17T15:06:00Z"/>
        </w:trPr>
        <w:tc>
          <w:tcPr>
            <w:tcW w:w="11335" w:type="dxa"/>
            <w:gridSpan w:val="4"/>
          </w:tcPr>
          <w:p w14:paraId="2BBC81B9" w14:textId="77777777" w:rsidR="00103606" w:rsidRDefault="00103606" w:rsidP="00CB4EF0">
            <w:pPr>
              <w:rPr>
                <w:ins w:id="1628" w:author="Gonzalo Pedrotti" w:date="2019-05-17T15:06:00Z"/>
              </w:rPr>
            </w:pPr>
            <w:ins w:id="1629" w:author="Gonzalo Pedrotti" w:date="2019-05-17T15:06:00Z">
              <w:r>
                <w:t>Recursos Asignados: Para completar dicho trabajo se requiere de la participación de todos los integrantes del equipo y dos notebooks</w:t>
              </w:r>
            </w:ins>
          </w:p>
        </w:tc>
      </w:tr>
      <w:tr w:rsidR="00103606" w14:paraId="0C44DCA8" w14:textId="77777777" w:rsidTr="00CB4EF0">
        <w:trPr>
          <w:ins w:id="1630" w:author="Gonzalo Pedrotti" w:date="2019-05-17T15:06:00Z"/>
        </w:trPr>
        <w:tc>
          <w:tcPr>
            <w:tcW w:w="11335" w:type="dxa"/>
            <w:gridSpan w:val="4"/>
          </w:tcPr>
          <w:p w14:paraId="3B502269" w14:textId="77777777" w:rsidR="00103606" w:rsidRDefault="00103606" w:rsidP="00CB4EF0">
            <w:pPr>
              <w:rPr>
                <w:ins w:id="1631" w:author="Gonzalo Pedrotti" w:date="2019-05-17T15:06:00Z"/>
              </w:rPr>
            </w:pPr>
            <w:ins w:id="1632" w:author="Gonzalo Pedrotti" w:date="2019-05-17T15:06:00Z">
              <w:r>
                <w:t>Duración: 2 días Fecha de inicio: 09/05/2019.     Fecha de Finalización:11/05/2019</w:t>
              </w:r>
            </w:ins>
          </w:p>
        </w:tc>
      </w:tr>
      <w:tr w:rsidR="00103606" w14:paraId="5091923B" w14:textId="77777777" w:rsidTr="00CB4EF0">
        <w:trPr>
          <w:ins w:id="1633" w:author="Gonzalo Pedrotti" w:date="2019-05-17T15:06:00Z"/>
        </w:trPr>
        <w:tc>
          <w:tcPr>
            <w:tcW w:w="11335" w:type="dxa"/>
            <w:gridSpan w:val="4"/>
          </w:tcPr>
          <w:p w14:paraId="48D1C996" w14:textId="77777777" w:rsidR="00103606" w:rsidRDefault="00103606" w:rsidP="00CB4EF0">
            <w:pPr>
              <w:rPr>
                <w:ins w:id="1634" w:author="Gonzalo Pedrotti" w:date="2019-05-17T15:06:00Z"/>
              </w:rPr>
            </w:pPr>
            <w:ins w:id="1635" w:author="Gonzalo Pedrotti" w:date="2019-05-17T15:06:00Z">
              <w:r>
                <w:t xml:space="preserve">Hitos: </w:t>
              </w:r>
            </w:ins>
          </w:p>
          <w:p w14:paraId="3EF96B15" w14:textId="72EB48DE" w:rsidR="00B57173" w:rsidRDefault="00103606" w:rsidP="00CB4EF0">
            <w:pPr>
              <w:rPr>
                <w:ins w:id="1636" w:author="Gonzalo Pedrotti" w:date="2019-05-17T15:06:00Z"/>
              </w:rPr>
            </w:pPr>
            <w:ins w:id="1637" w:author="Gonzalo Pedrotti" w:date="2019-05-17T15:06:00Z">
              <w:r>
                <w:t xml:space="preserve">13/05/2019 – </w:t>
              </w:r>
            </w:ins>
            <w:ins w:id="1638" w:author="Gonzalo Pedrotti" w:date="2019-05-17T15:10:00Z">
              <w:r w:rsidR="00B57173">
                <w:t xml:space="preserve">Plan de Gestión de la Comunicación entregado </w:t>
              </w:r>
            </w:ins>
            <w:ins w:id="1639" w:author="Gonzalo Pedrotti" w:date="2019-05-17T15:11:00Z">
              <w:r w:rsidR="00B57173">
                <w:t>junto a los medios de comunicación utilizados para informar</w:t>
              </w:r>
            </w:ins>
          </w:p>
          <w:p w14:paraId="38CDF736" w14:textId="77777777" w:rsidR="00103606" w:rsidRDefault="00103606" w:rsidP="00CB4EF0">
            <w:pPr>
              <w:rPr>
                <w:ins w:id="1640" w:author="Gonzalo Pedrotti" w:date="2019-05-17T15:06:00Z"/>
              </w:rPr>
            </w:pPr>
          </w:p>
        </w:tc>
      </w:tr>
      <w:tr w:rsidR="00103606" w14:paraId="77E289D0" w14:textId="77777777" w:rsidTr="00CB4EF0">
        <w:trPr>
          <w:trHeight w:val="1356"/>
          <w:ins w:id="1641" w:author="Gonzalo Pedrotti" w:date="2019-05-17T15:06:00Z"/>
        </w:trPr>
        <w:tc>
          <w:tcPr>
            <w:tcW w:w="11335" w:type="dxa"/>
            <w:gridSpan w:val="4"/>
          </w:tcPr>
          <w:p w14:paraId="7BA3C370" w14:textId="77777777" w:rsidR="00103606" w:rsidRDefault="00103606" w:rsidP="00CB4EF0">
            <w:pPr>
              <w:rPr>
                <w:ins w:id="1642" w:author="Gonzalo Pedrotti" w:date="2019-05-17T15:06:00Z"/>
              </w:rPr>
            </w:pPr>
            <w:ins w:id="1643" w:author="Gonzalo Pedrotti" w:date="2019-05-17T15:06:00Z">
              <w:r>
                <w:t>Lista de Paquetes de Trabajo:</w:t>
              </w:r>
            </w:ins>
          </w:p>
          <w:p w14:paraId="548D9001" w14:textId="77777777" w:rsidR="00103606" w:rsidRDefault="00103606" w:rsidP="00CB4EF0">
            <w:pPr>
              <w:rPr>
                <w:ins w:id="1644" w:author="Gonzalo Pedrotti" w:date="2019-05-17T15:06:00Z"/>
              </w:rPr>
            </w:pPr>
          </w:p>
          <w:p w14:paraId="55DA5AFE" w14:textId="18881C1A" w:rsidR="00103606" w:rsidRDefault="00103606" w:rsidP="00CB4EF0">
            <w:pPr>
              <w:rPr>
                <w:ins w:id="1645" w:author="Gonzalo Pedrotti" w:date="2019-05-17T15:06:00Z"/>
              </w:rPr>
            </w:pPr>
            <w:ins w:id="1646" w:author="Gonzalo Pedrotti" w:date="2019-05-17T15:06:00Z">
              <w:r>
                <w:t>1.</w:t>
              </w:r>
            </w:ins>
            <w:ins w:id="1647" w:author="Gonzalo Pedrotti" w:date="2019-05-17T15:10:00Z">
              <w:r w:rsidR="00B57173">
                <w:t>5</w:t>
              </w:r>
            </w:ins>
            <w:ins w:id="1648" w:author="Gonzalo Pedrotti" w:date="2019-05-17T15:06:00Z">
              <w:r>
                <w:t>.</w:t>
              </w:r>
            </w:ins>
            <w:ins w:id="1649" w:author="Gonzalo Pedrotti" w:date="2019-05-17T15:10:00Z">
              <w:r w:rsidR="00B57173">
                <w:t>1</w:t>
              </w:r>
            </w:ins>
            <w:ins w:id="1650" w:author="Gonzalo Pedrotti" w:date="2019-05-17T15:06:00Z">
              <w:r>
                <w:t xml:space="preserve">.1 </w:t>
              </w:r>
            </w:ins>
            <w:ins w:id="1651" w:author="Gonzalo Pedrotti" w:date="2019-05-17T15:10:00Z">
              <w:r w:rsidR="00B57173">
                <w:t>Pl</w:t>
              </w:r>
            </w:ins>
            <w:ins w:id="1652" w:author="Gonzalo Pedrotti" w:date="2019-05-17T15:11:00Z">
              <w:r w:rsidR="007E523B">
                <w:t>an de</w:t>
              </w:r>
            </w:ins>
            <w:ins w:id="1653" w:author="Gonzalo Pedrotti" w:date="2019-05-17T15:10:00Z">
              <w:r w:rsidR="00B57173">
                <w:t xml:space="preserve"> Gestión de la Comunicación </w:t>
              </w:r>
            </w:ins>
          </w:p>
          <w:p w14:paraId="4DDB79F5" w14:textId="69C9006D" w:rsidR="00103606" w:rsidRDefault="00103606" w:rsidP="00CB4EF0">
            <w:pPr>
              <w:rPr>
                <w:ins w:id="1654" w:author="Gonzalo Pedrotti" w:date="2019-05-17T15:06:00Z"/>
              </w:rPr>
            </w:pPr>
            <w:ins w:id="1655" w:author="Gonzalo Pedrotti" w:date="2019-05-17T15:06:00Z">
              <w:r>
                <w:t>1.</w:t>
              </w:r>
            </w:ins>
            <w:ins w:id="1656" w:author="Gonzalo Pedrotti" w:date="2019-05-17T15:10:00Z">
              <w:r w:rsidR="00B57173">
                <w:t>5.1</w:t>
              </w:r>
            </w:ins>
            <w:ins w:id="1657" w:author="Gonzalo Pedrotti" w:date="2019-05-17T15:06:00Z">
              <w:r>
                <w:t xml:space="preserve">.2 </w:t>
              </w:r>
            </w:ins>
            <w:ins w:id="1658" w:author="Gonzalo Pedrotti" w:date="2019-05-17T15:12:00Z">
              <w:r w:rsidR="007E523B">
                <w:t>Medios de Comunicación</w:t>
              </w:r>
            </w:ins>
          </w:p>
        </w:tc>
      </w:tr>
    </w:tbl>
    <w:p w14:paraId="48CDDA49" w14:textId="77777777" w:rsidR="00103606" w:rsidRDefault="00103606" w:rsidP="00103606">
      <w:pPr>
        <w:rPr>
          <w:ins w:id="1659" w:author="Gonzalo Pedrotti" w:date="2019-05-17T15:06:00Z"/>
        </w:rPr>
      </w:pPr>
    </w:p>
    <w:p w14:paraId="1C3C07C0" w14:textId="77777777" w:rsidR="00103606" w:rsidRDefault="00103606" w:rsidP="00103606">
      <w:pPr>
        <w:rPr>
          <w:ins w:id="1660" w:author="Gonzalo Pedrotti" w:date="2019-05-17T15:06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103606" w14:paraId="2AD784B6" w14:textId="77777777" w:rsidTr="00CB4EF0">
        <w:trPr>
          <w:ins w:id="1661" w:author="Gonzalo Pedrotti" w:date="2019-05-17T15:06:00Z"/>
        </w:trPr>
        <w:tc>
          <w:tcPr>
            <w:tcW w:w="3546" w:type="dxa"/>
          </w:tcPr>
          <w:p w14:paraId="46021370" w14:textId="4DA9E895" w:rsidR="00103606" w:rsidRDefault="00103606" w:rsidP="00CB4EF0">
            <w:pPr>
              <w:rPr>
                <w:ins w:id="1662" w:author="Gonzalo Pedrotti" w:date="2019-05-17T15:06:00Z"/>
              </w:rPr>
            </w:pPr>
            <w:ins w:id="1663" w:author="Gonzalo Pedrotti" w:date="2019-05-17T15:06:00Z">
              <w:r>
                <w:t>ID: 1.</w:t>
              </w:r>
            </w:ins>
            <w:ins w:id="1664" w:author="Gonzalo Pedrotti" w:date="2019-05-17T15:12:00Z">
              <w:r w:rsidR="007E523B">
                <w:t>5.1.1</w:t>
              </w:r>
            </w:ins>
          </w:p>
        </w:tc>
        <w:tc>
          <w:tcPr>
            <w:tcW w:w="2124" w:type="dxa"/>
          </w:tcPr>
          <w:p w14:paraId="58B07C7D" w14:textId="03522545" w:rsidR="00103606" w:rsidRDefault="00103606" w:rsidP="00CB4EF0">
            <w:pPr>
              <w:rPr>
                <w:ins w:id="1665" w:author="Gonzalo Pedrotti" w:date="2019-05-17T15:06:00Z"/>
              </w:rPr>
            </w:pPr>
            <w:ins w:id="1666" w:author="Gonzalo Pedrotti" w:date="2019-05-17T15:06:00Z">
              <w:r>
                <w:t>Cuenta Control: 1.</w:t>
              </w:r>
            </w:ins>
            <w:ins w:id="1667" w:author="Gonzalo Pedrotti" w:date="2019-05-17T15:12:00Z">
              <w:r w:rsidR="007E523B">
                <w:t>5.1</w:t>
              </w:r>
            </w:ins>
          </w:p>
        </w:tc>
        <w:tc>
          <w:tcPr>
            <w:tcW w:w="2123" w:type="dxa"/>
          </w:tcPr>
          <w:p w14:paraId="05A4A839" w14:textId="77777777" w:rsidR="00103606" w:rsidRDefault="00103606" w:rsidP="00CB4EF0">
            <w:pPr>
              <w:rPr>
                <w:ins w:id="1668" w:author="Gonzalo Pedrotti" w:date="2019-05-17T15:06:00Z"/>
              </w:rPr>
            </w:pPr>
            <w:ins w:id="1669" w:author="Gonzalo Pedrotti" w:date="2019-05-17T15:06:00Z">
              <w:r>
                <w:t>Última Actualización: 13-05-2019</w:t>
              </w:r>
            </w:ins>
          </w:p>
        </w:tc>
        <w:tc>
          <w:tcPr>
            <w:tcW w:w="3548" w:type="dxa"/>
          </w:tcPr>
          <w:p w14:paraId="18D639E6" w14:textId="77777777" w:rsidR="00103606" w:rsidRDefault="00103606" w:rsidP="00CB4EF0">
            <w:pPr>
              <w:rPr>
                <w:ins w:id="1670" w:author="Gonzalo Pedrotti" w:date="2019-05-17T15:06:00Z"/>
              </w:rPr>
            </w:pPr>
            <w:ins w:id="1671" w:author="Gonzalo Pedrotti" w:date="2019-05-17T15:06:00Z">
              <w:r>
                <w:t>Responsable:</w:t>
              </w:r>
            </w:ins>
          </w:p>
          <w:p w14:paraId="6D77DFF4" w14:textId="77777777" w:rsidR="00103606" w:rsidRDefault="00103606" w:rsidP="00CB4EF0">
            <w:pPr>
              <w:rPr>
                <w:ins w:id="1672" w:author="Gonzalo Pedrotti" w:date="2019-05-17T15:06:00Z"/>
              </w:rPr>
            </w:pPr>
            <w:ins w:id="1673" w:author="Gonzalo Pedrotti" w:date="2019-05-17T15:06:00Z">
              <w:r>
                <w:t>Equipo de Proyecto</w:t>
              </w:r>
            </w:ins>
          </w:p>
        </w:tc>
      </w:tr>
      <w:tr w:rsidR="00103606" w14:paraId="23D96B6D" w14:textId="77777777" w:rsidTr="00CB4EF0">
        <w:trPr>
          <w:trHeight w:val="402"/>
          <w:ins w:id="1674" w:author="Gonzalo Pedrotti" w:date="2019-05-17T15:06:00Z"/>
        </w:trPr>
        <w:tc>
          <w:tcPr>
            <w:tcW w:w="11341" w:type="dxa"/>
            <w:gridSpan w:val="4"/>
          </w:tcPr>
          <w:p w14:paraId="290AF157" w14:textId="3ED39737" w:rsidR="00103606" w:rsidRDefault="00103606" w:rsidP="00CB4EF0">
            <w:pPr>
              <w:rPr>
                <w:ins w:id="1675" w:author="Gonzalo Pedrotti" w:date="2019-05-17T15:06:00Z"/>
              </w:rPr>
            </w:pPr>
            <w:ins w:id="1676" w:author="Gonzalo Pedrotti" w:date="2019-05-17T15:06:00Z">
              <w:r>
                <w:t xml:space="preserve">Nombre: </w:t>
              </w:r>
            </w:ins>
            <w:ins w:id="1677" w:author="Gonzalo Pedrotti" w:date="2019-05-17T15:12:00Z">
              <w:r w:rsidR="007E523B">
                <w:t>Plan de Gestión de las Comunicaciones</w:t>
              </w:r>
            </w:ins>
          </w:p>
        </w:tc>
      </w:tr>
      <w:tr w:rsidR="00103606" w14:paraId="463249B5" w14:textId="77777777" w:rsidTr="00CB4EF0">
        <w:trPr>
          <w:trHeight w:val="705"/>
          <w:ins w:id="1678" w:author="Gonzalo Pedrotti" w:date="2019-05-17T15:06:00Z"/>
        </w:trPr>
        <w:tc>
          <w:tcPr>
            <w:tcW w:w="11341" w:type="dxa"/>
            <w:gridSpan w:val="4"/>
          </w:tcPr>
          <w:p w14:paraId="66FAFFC0" w14:textId="08B1ADBE" w:rsidR="00103606" w:rsidRDefault="00103606" w:rsidP="00CB4EF0">
            <w:pPr>
              <w:rPr>
                <w:ins w:id="1679" w:author="Gonzalo Pedrotti" w:date="2019-05-17T15:06:00Z"/>
              </w:rPr>
            </w:pPr>
            <w:ins w:id="1680" w:author="Gonzalo Pedrotti" w:date="2019-05-17T15:06:00Z">
              <w:r>
                <w:t>Entregable: el entregable correspondiente a dicho componente es la definición de</w:t>
              </w:r>
            </w:ins>
            <w:ins w:id="1681" w:author="Gonzalo Pedrotti" w:date="2019-05-17T15:14:00Z">
              <w:r w:rsidR="00C33831">
                <w:t xml:space="preserve">l plan de gestión de la comunicación a través de la construcción de una matriz de comunicación </w:t>
              </w:r>
            </w:ins>
          </w:p>
        </w:tc>
      </w:tr>
      <w:tr w:rsidR="00103606" w14:paraId="1C3E9C0C" w14:textId="77777777" w:rsidTr="00CB4EF0">
        <w:trPr>
          <w:trHeight w:val="702"/>
          <w:ins w:id="1682" w:author="Gonzalo Pedrotti" w:date="2019-05-17T15:06:00Z"/>
        </w:trPr>
        <w:tc>
          <w:tcPr>
            <w:tcW w:w="11341" w:type="dxa"/>
            <w:gridSpan w:val="4"/>
          </w:tcPr>
          <w:p w14:paraId="1242803F" w14:textId="0757C67A" w:rsidR="00103606" w:rsidRDefault="00103606" w:rsidP="00CB4EF0">
            <w:pPr>
              <w:rPr>
                <w:ins w:id="1683" w:author="Gonzalo Pedrotti" w:date="2019-05-17T15:06:00Z"/>
              </w:rPr>
            </w:pPr>
            <w:ins w:id="1684" w:author="Gonzalo Pedrotti" w:date="2019-05-17T15:06:00Z">
              <w:r>
                <w:t xml:space="preserve">Descripción: se </w:t>
              </w:r>
            </w:ins>
            <w:ins w:id="1685" w:author="Gonzalo Pedrotti" w:date="2019-05-17T15:15:00Z">
              <w:r w:rsidR="00C33831">
                <w:t>construye una matriz de comunicación con los puntos mas importantes a considerar en una comunicación</w:t>
              </w:r>
            </w:ins>
          </w:p>
        </w:tc>
      </w:tr>
      <w:tr w:rsidR="00103606" w14:paraId="64375907" w14:textId="77777777" w:rsidTr="00CB4EF0">
        <w:trPr>
          <w:ins w:id="1686" w:author="Gonzalo Pedrotti" w:date="2019-05-17T15:06:00Z"/>
        </w:trPr>
        <w:tc>
          <w:tcPr>
            <w:tcW w:w="11341" w:type="dxa"/>
            <w:gridSpan w:val="4"/>
          </w:tcPr>
          <w:p w14:paraId="28F543D0" w14:textId="1CF468B3" w:rsidR="00103606" w:rsidRDefault="00103606" w:rsidP="00CB4EF0">
            <w:pPr>
              <w:rPr>
                <w:ins w:id="1687" w:author="Gonzalo Pedrotti" w:date="2019-05-17T15:06:00Z"/>
              </w:rPr>
            </w:pPr>
            <w:ins w:id="1688" w:author="Gonzalo Pedrotti" w:date="2019-05-17T15:06:00Z">
              <w:r>
                <w:t xml:space="preserve">Criterio de aceptación: </w:t>
              </w:r>
            </w:ins>
            <w:ins w:id="1689" w:author="Gonzalo Pedrotti" w:date="2019-05-17T15:17:00Z">
              <w:r w:rsidR="00DD552D">
                <w:t>Para cada uno de los entregables se debe especificar la forma y el medio de comunicación y se debe incluir la responsabilidad que tiene el interesado que recibe dicha información</w:t>
              </w:r>
            </w:ins>
          </w:p>
        </w:tc>
      </w:tr>
      <w:tr w:rsidR="00103606" w14:paraId="75FC87AA" w14:textId="77777777" w:rsidTr="00CB4EF0">
        <w:trPr>
          <w:ins w:id="1690" w:author="Gonzalo Pedrotti" w:date="2019-05-17T15:06:00Z"/>
        </w:trPr>
        <w:tc>
          <w:tcPr>
            <w:tcW w:w="11341" w:type="dxa"/>
            <w:gridSpan w:val="4"/>
          </w:tcPr>
          <w:p w14:paraId="3A5F52E9" w14:textId="77777777" w:rsidR="00103606" w:rsidRDefault="00103606" w:rsidP="00CB4EF0">
            <w:pPr>
              <w:rPr>
                <w:ins w:id="1691" w:author="Gonzalo Pedrotti" w:date="2019-05-17T15:06:00Z"/>
              </w:rPr>
            </w:pPr>
            <w:ins w:id="1692" w:author="Gonzalo Pedrotti" w:date="2019-05-17T15:06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103606" w14:paraId="75CE5441" w14:textId="77777777" w:rsidTr="00CB4EF0">
        <w:trPr>
          <w:ins w:id="1693" w:author="Gonzalo Pedrotti" w:date="2019-05-17T15:06:00Z"/>
        </w:trPr>
        <w:tc>
          <w:tcPr>
            <w:tcW w:w="11341" w:type="dxa"/>
            <w:gridSpan w:val="4"/>
          </w:tcPr>
          <w:p w14:paraId="73ED687C" w14:textId="77777777" w:rsidR="00103606" w:rsidRDefault="00103606" w:rsidP="00CB4EF0">
            <w:pPr>
              <w:rPr>
                <w:ins w:id="1694" w:author="Gonzalo Pedrotti" w:date="2019-05-17T15:06:00Z"/>
              </w:rPr>
            </w:pPr>
            <w:ins w:id="1695" w:author="Gonzalo Pedrotti" w:date="2019-05-17T15:06:00Z">
              <w:r>
                <w:t>Duración: 1 días. Fecha de inicio: 09/05/2019.     Fecha de Finalización: 10/05/2019</w:t>
              </w:r>
            </w:ins>
          </w:p>
        </w:tc>
      </w:tr>
      <w:tr w:rsidR="00103606" w14:paraId="7380F5C2" w14:textId="77777777" w:rsidTr="00CB4EF0">
        <w:trPr>
          <w:ins w:id="1696" w:author="Gonzalo Pedrotti" w:date="2019-05-17T15:06:00Z"/>
        </w:trPr>
        <w:tc>
          <w:tcPr>
            <w:tcW w:w="11341" w:type="dxa"/>
            <w:gridSpan w:val="4"/>
          </w:tcPr>
          <w:p w14:paraId="07834185" w14:textId="77777777" w:rsidR="00103606" w:rsidRDefault="00103606" w:rsidP="00CB4EF0">
            <w:pPr>
              <w:rPr>
                <w:ins w:id="1697" w:author="Gonzalo Pedrotti" w:date="2019-05-17T15:06:00Z"/>
              </w:rPr>
            </w:pPr>
            <w:ins w:id="1698" w:author="Gonzalo Pedrotti" w:date="2019-05-17T15:06:00Z">
              <w:r>
                <w:t xml:space="preserve">Hitos: </w:t>
              </w:r>
            </w:ins>
          </w:p>
          <w:p w14:paraId="51754130" w14:textId="2A1EF93D" w:rsidR="00103606" w:rsidRDefault="00103606" w:rsidP="00CB4EF0">
            <w:pPr>
              <w:rPr>
                <w:ins w:id="1699" w:author="Gonzalo Pedrotti" w:date="2019-05-17T15:06:00Z"/>
              </w:rPr>
            </w:pPr>
            <w:ins w:id="1700" w:author="Gonzalo Pedrotti" w:date="2019-05-17T15:06:00Z">
              <w:r>
                <w:t xml:space="preserve">13/05/2019 – </w:t>
              </w:r>
            </w:ins>
            <w:ins w:id="1701" w:author="Gonzalo Pedrotti" w:date="2019-05-17T15:18:00Z">
              <w:r w:rsidR="009A7F5D">
                <w:t>Matriz de comunicación presentada</w:t>
              </w:r>
            </w:ins>
          </w:p>
          <w:p w14:paraId="1A52BF48" w14:textId="77777777" w:rsidR="00103606" w:rsidRDefault="00103606" w:rsidP="00CB4EF0">
            <w:pPr>
              <w:rPr>
                <w:ins w:id="1702" w:author="Gonzalo Pedrotti" w:date="2019-05-17T15:06:00Z"/>
              </w:rPr>
            </w:pPr>
          </w:p>
        </w:tc>
      </w:tr>
      <w:tr w:rsidR="00103606" w:rsidRPr="009A7F5D" w14:paraId="0B191504" w14:textId="77777777" w:rsidTr="00CB4EF0">
        <w:trPr>
          <w:trHeight w:val="1356"/>
          <w:ins w:id="1703" w:author="Gonzalo Pedrotti" w:date="2019-05-17T15:06:00Z"/>
        </w:trPr>
        <w:tc>
          <w:tcPr>
            <w:tcW w:w="11341" w:type="dxa"/>
            <w:gridSpan w:val="4"/>
          </w:tcPr>
          <w:p w14:paraId="3561140E" w14:textId="77777777" w:rsidR="00103606" w:rsidRDefault="00103606" w:rsidP="00CB4EF0">
            <w:pPr>
              <w:rPr>
                <w:ins w:id="1704" w:author="Gonzalo Pedrotti" w:date="2019-05-17T15:06:00Z"/>
              </w:rPr>
            </w:pPr>
            <w:ins w:id="1705" w:author="Gonzalo Pedrotti" w:date="2019-05-17T15:06:00Z">
              <w:r>
                <w:t>Lista de Actividades:</w:t>
              </w:r>
            </w:ins>
          </w:p>
          <w:p w14:paraId="684B2B3C" w14:textId="77777777" w:rsidR="00103606" w:rsidRDefault="00103606" w:rsidP="00CB4EF0">
            <w:pPr>
              <w:rPr>
                <w:ins w:id="1706" w:author="Gonzalo Pedrotti" w:date="2019-05-17T15:06:00Z"/>
              </w:rPr>
            </w:pPr>
          </w:p>
          <w:p w14:paraId="0164969A" w14:textId="0C863D0B" w:rsidR="00103606" w:rsidRDefault="00103606" w:rsidP="00CB4EF0">
            <w:pPr>
              <w:rPr>
                <w:ins w:id="1707" w:author="Gonzalo Pedrotti" w:date="2019-05-17T15:19:00Z"/>
              </w:rPr>
            </w:pPr>
            <w:ins w:id="1708" w:author="Gonzalo Pedrotti" w:date="2019-05-17T15:06:00Z">
              <w:r w:rsidRPr="009A7F5D">
                <w:t>1.</w:t>
              </w:r>
            </w:ins>
            <w:ins w:id="1709" w:author="Gonzalo Pedrotti" w:date="2019-05-17T15:18:00Z">
              <w:r w:rsidR="009A7F5D" w:rsidRPr="009A7F5D">
                <w:t>5.1.1.1 R</w:t>
              </w:r>
            </w:ins>
            <w:ins w:id="1710" w:author="Gonzalo Pedrotti" w:date="2019-05-17T15:19:00Z">
              <w:r w:rsidR="009A7F5D" w:rsidRPr="009A7F5D">
                <w:t xml:space="preserve">evisar </w:t>
              </w:r>
              <w:proofErr w:type="spellStart"/>
              <w:r w:rsidR="009A7F5D" w:rsidRPr="009A7F5D">
                <w:t>Scope</w:t>
              </w:r>
              <w:proofErr w:type="spellEnd"/>
              <w:r w:rsidR="009A7F5D" w:rsidRPr="009A7F5D">
                <w:t xml:space="preserve"> </w:t>
              </w:r>
              <w:proofErr w:type="spellStart"/>
              <w:r w:rsidR="009A7F5D" w:rsidRPr="009A7F5D">
                <w:t>Statement</w:t>
              </w:r>
              <w:proofErr w:type="spellEnd"/>
              <w:r w:rsidR="009A7F5D" w:rsidRPr="009A7F5D">
                <w:t xml:space="preserve"> y ent</w:t>
              </w:r>
              <w:r w:rsidR="009A7F5D" w:rsidRPr="009A7F5D">
                <w:rPr>
                  <w:rPrChange w:id="1711" w:author="Gonzalo Pedrotti" w:date="2019-05-17T15:19:00Z">
                    <w:rPr>
                      <w:lang w:val="en-US"/>
                    </w:rPr>
                  </w:rPrChange>
                </w:rPr>
                <w:t xml:space="preserve">regables del </w:t>
              </w:r>
              <w:r w:rsidR="009A7F5D">
                <w:t>mismo</w:t>
              </w:r>
            </w:ins>
          </w:p>
          <w:p w14:paraId="14E08DCA" w14:textId="09DFE5C5" w:rsidR="009A7F5D" w:rsidRDefault="009A7F5D" w:rsidP="00CB4EF0">
            <w:pPr>
              <w:rPr>
                <w:ins w:id="1712" w:author="Gonzalo Pedrotti" w:date="2019-05-17T15:19:00Z"/>
              </w:rPr>
            </w:pPr>
            <w:ins w:id="1713" w:author="Gonzalo Pedrotti" w:date="2019-05-17T15:19:00Z">
              <w:r>
                <w:t>1.5.1.1.2 Identificar interesados</w:t>
              </w:r>
            </w:ins>
          </w:p>
          <w:p w14:paraId="6D7E5F8D" w14:textId="3E0324E2" w:rsidR="009A7F5D" w:rsidRPr="009A7F5D" w:rsidRDefault="009A7F5D" w:rsidP="00CB4EF0">
            <w:pPr>
              <w:rPr>
                <w:ins w:id="1714" w:author="Gonzalo Pedrotti" w:date="2019-05-17T15:06:00Z"/>
              </w:rPr>
            </w:pPr>
            <w:ins w:id="1715" w:author="Gonzalo Pedrotti" w:date="2019-05-17T15:19:00Z">
              <w:r>
                <w:t xml:space="preserve">1.5.1.1.3 Construir matriz de Comunicación </w:t>
              </w:r>
            </w:ins>
          </w:p>
          <w:p w14:paraId="0AF243A0" w14:textId="77777777" w:rsidR="00103606" w:rsidRPr="009A7F5D" w:rsidRDefault="00103606" w:rsidP="00CB4EF0">
            <w:pPr>
              <w:rPr>
                <w:ins w:id="1716" w:author="Gonzalo Pedrotti" w:date="2019-05-17T15:06:00Z"/>
              </w:rPr>
            </w:pPr>
          </w:p>
        </w:tc>
      </w:tr>
    </w:tbl>
    <w:p w14:paraId="5C47E8CB" w14:textId="581FDC31" w:rsidR="00103606" w:rsidRPr="009A7F5D" w:rsidRDefault="00103606" w:rsidP="00103606">
      <w:pPr>
        <w:rPr>
          <w:ins w:id="1717" w:author="Gonzalo Pedrotti" w:date="2019-05-17T15:17:00Z"/>
        </w:rPr>
      </w:pPr>
    </w:p>
    <w:p w14:paraId="594F261B" w14:textId="4C75BFA3" w:rsidR="00DD552D" w:rsidRPr="009A7F5D" w:rsidRDefault="00DD552D" w:rsidP="00103606">
      <w:pPr>
        <w:rPr>
          <w:ins w:id="1718" w:author="Gonzalo Pedrotti" w:date="2019-05-17T15:17:00Z"/>
        </w:rPr>
      </w:pPr>
    </w:p>
    <w:p w14:paraId="5C45A448" w14:textId="76BC56B6" w:rsidR="00DD552D" w:rsidRPr="009A7F5D" w:rsidRDefault="00DD552D" w:rsidP="00103606">
      <w:pPr>
        <w:rPr>
          <w:ins w:id="1719" w:author="Gonzalo Pedrotti" w:date="2019-05-17T15:17:00Z"/>
        </w:rPr>
      </w:pPr>
    </w:p>
    <w:p w14:paraId="32578E49" w14:textId="77777777" w:rsidR="00DD552D" w:rsidRPr="009A7F5D" w:rsidRDefault="00DD552D" w:rsidP="00103606">
      <w:pPr>
        <w:rPr>
          <w:ins w:id="1720" w:author="Gonzalo Pedrotti" w:date="2019-05-17T15:06:00Z"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3546"/>
        <w:gridCol w:w="2124"/>
        <w:gridCol w:w="2123"/>
        <w:gridCol w:w="3548"/>
      </w:tblGrid>
      <w:tr w:rsidR="00103606" w14:paraId="72788E09" w14:textId="77777777" w:rsidTr="00CB4EF0">
        <w:trPr>
          <w:ins w:id="1721" w:author="Gonzalo Pedrotti" w:date="2019-05-17T15:06:00Z"/>
        </w:trPr>
        <w:tc>
          <w:tcPr>
            <w:tcW w:w="3546" w:type="dxa"/>
          </w:tcPr>
          <w:p w14:paraId="4DBAADFE" w14:textId="225A7F34" w:rsidR="00103606" w:rsidRDefault="00103606" w:rsidP="00CB4EF0">
            <w:pPr>
              <w:rPr>
                <w:ins w:id="1722" w:author="Gonzalo Pedrotti" w:date="2019-05-17T15:06:00Z"/>
              </w:rPr>
            </w:pPr>
            <w:ins w:id="1723" w:author="Gonzalo Pedrotti" w:date="2019-05-17T15:06:00Z">
              <w:r>
                <w:lastRenderedPageBreak/>
                <w:t>ID: 1.</w:t>
              </w:r>
            </w:ins>
            <w:ins w:id="1724" w:author="Gonzalo Pedrotti" w:date="2019-05-17T15:20:00Z">
              <w:r w:rsidR="009A7F5D">
                <w:t>5.1.2</w:t>
              </w:r>
            </w:ins>
          </w:p>
        </w:tc>
        <w:tc>
          <w:tcPr>
            <w:tcW w:w="2124" w:type="dxa"/>
          </w:tcPr>
          <w:p w14:paraId="0DB1BD32" w14:textId="1F28206F" w:rsidR="00103606" w:rsidRDefault="00103606" w:rsidP="00CB4EF0">
            <w:pPr>
              <w:rPr>
                <w:ins w:id="1725" w:author="Gonzalo Pedrotti" w:date="2019-05-17T15:06:00Z"/>
              </w:rPr>
            </w:pPr>
            <w:ins w:id="1726" w:author="Gonzalo Pedrotti" w:date="2019-05-17T15:06:00Z">
              <w:r>
                <w:t>Cuenta Control: 1.</w:t>
              </w:r>
            </w:ins>
            <w:ins w:id="1727" w:author="Gonzalo Pedrotti" w:date="2019-05-17T15:20:00Z">
              <w:r w:rsidR="009A7F5D">
                <w:t>5.1</w:t>
              </w:r>
            </w:ins>
          </w:p>
        </w:tc>
        <w:tc>
          <w:tcPr>
            <w:tcW w:w="2123" w:type="dxa"/>
          </w:tcPr>
          <w:p w14:paraId="76B3EB6C" w14:textId="4CA9043D" w:rsidR="00103606" w:rsidRDefault="00103606" w:rsidP="00CB4EF0">
            <w:pPr>
              <w:rPr>
                <w:ins w:id="1728" w:author="Gonzalo Pedrotti" w:date="2019-05-17T15:06:00Z"/>
              </w:rPr>
            </w:pPr>
            <w:ins w:id="1729" w:author="Gonzalo Pedrotti" w:date="2019-05-17T15:06:00Z">
              <w:r>
                <w:t>Última Actualización: 1</w:t>
              </w:r>
            </w:ins>
            <w:ins w:id="1730" w:author="Gonzalo Pedrotti" w:date="2019-05-17T15:30:00Z">
              <w:r w:rsidR="007B617A">
                <w:t>3</w:t>
              </w:r>
            </w:ins>
            <w:ins w:id="1731" w:author="Gonzalo Pedrotti" w:date="2019-05-17T15:06:00Z">
              <w:r>
                <w:t>-0</w:t>
              </w:r>
            </w:ins>
            <w:ins w:id="1732" w:author="Gonzalo Pedrotti" w:date="2019-05-17T15:30:00Z">
              <w:r w:rsidR="007B617A">
                <w:t>5</w:t>
              </w:r>
            </w:ins>
            <w:ins w:id="1733" w:author="Gonzalo Pedrotti" w:date="2019-05-17T15:06:00Z">
              <w:r>
                <w:t>-2019</w:t>
              </w:r>
            </w:ins>
          </w:p>
        </w:tc>
        <w:tc>
          <w:tcPr>
            <w:tcW w:w="3548" w:type="dxa"/>
          </w:tcPr>
          <w:p w14:paraId="6F5B7A47" w14:textId="77777777" w:rsidR="00103606" w:rsidRDefault="00103606" w:rsidP="00CB4EF0">
            <w:pPr>
              <w:rPr>
                <w:ins w:id="1734" w:author="Gonzalo Pedrotti" w:date="2019-05-17T15:06:00Z"/>
              </w:rPr>
            </w:pPr>
            <w:ins w:id="1735" w:author="Gonzalo Pedrotti" w:date="2019-05-17T15:06:00Z">
              <w:r>
                <w:t>Responsable:</w:t>
              </w:r>
            </w:ins>
          </w:p>
          <w:p w14:paraId="236EF34D" w14:textId="77777777" w:rsidR="00103606" w:rsidRDefault="00103606" w:rsidP="00CB4EF0">
            <w:pPr>
              <w:rPr>
                <w:ins w:id="1736" w:author="Gonzalo Pedrotti" w:date="2019-05-17T15:06:00Z"/>
              </w:rPr>
            </w:pPr>
            <w:ins w:id="1737" w:author="Gonzalo Pedrotti" w:date="2019-05-17T15:06:00Z">
              <w:r>
                <w:t>Equipo de Proyecto</w:t>
              </w:r>
            </w:ins>
          </w:p>
        </w:tc>
      </w:tr>
      <w:tr w:rsidR="00103606" w14:paraId="643F6452" w14:textId="77777777" w:rsidTr="00CB4EF0">
        <w:trPr>
          <w:trHeight w:val="402"/>
          <w:ins w:id="1738" w:author="Gonzalo Pedrotti" w:date="2019-05-17T15:06:00Z"/>
        </w:trPr>
        <w:tc>
          <w:tcPr>
            <w:tcW w:w="11341" w:type="dxa"/>
            <w:gridSpan w:val="4"/>
          </w:tcPr>
          <w:p w14:paraId="15EDF0E6" w14:textId="433C5F8D" w:rsidR="00103606" w:rsidRDefault="00103606" w:rsidP="00CB4EF0">
            <w:pPr>
              <w:rPr>
                <w:ins w:id="1739" w:author="Gonzalo Pedrotti" w:date="2019-05-17T15:06:00Z"/>
              </w:rPr>
            </w:pPr>
            <w:ins w:id="1740" w:author="Gonzalo Pedrotti" w:date="2019-05-17T15:06:00Z">
              <w:r>
                <w:t xml:space="preserve">Nombre: </w:t>
              </w:r>
            </w:ins>
            <w:ins w:id="1741" w:author="Gonzalo Pedrotti" w:date="2019-05-17T15:20:00Z">
              <w:r w:rsidR="009A7F5D">
                <w:t xml:space="preserve">Medios de Comunicación </w:t>
              </w:r>
            </w:ins>
          </w:p>
        </w:tc>
      </w:tr>
      <w:tr w:rsidR="00103606" w14:paraId="4EDB3899" w14:textId="77777777" w:rsidTr="00CB4EF0">
        <w:trPr>
          <w:trHeight w:val="705"/>
          <w:ins w:id="1742" w:author="Gonzalo Pedrotti" w:date="2019-05-17T15:06:00Z"/>
        </w:trPr>
        <w:tc>
          <w:tcPr>
            <w:tcW w:w="11341" w:type="dxa"/>
            <w:gridSpan w:val="4"/>
          </w:tcPr>
          <w:p w14:paraId="6EF8838A" w14:textId="3F404408" w:rsidR="00103606" w:rsidRDefault="00103606" w:rsidP="00CB4EF0">
            <w:pPr>
              <w:rPr>
                <w:ins w:id="1743" w:author="Gonzalo Pedrotti" w:date="2019-05-17T15:06:00Z"/>
              </w:rPr>
            </w:pPr>
            <w:ins w:id="1744" w:author="Gonzalo Pedrotti" w:date="2019-05-17T15:06:00Z">
              <w:r>
                <w:t>Entregable: el entregable correspondiente a dicho componente es el documento qu</w:t>
              </w:r>
            </w:ins>
            <w:ins w:id="1745" w:author="Gonzalo Pedrotti" w:date="2019-05-17T15:20:00Z">
              <w:r w:rsidR="009A7F5D">
                <w:t>e describe los medios que serán utilizados por el equipo para comunicar, ya sea entre los m</w:t>
              </w:r>
            </w:ins>
            <w:ins w:id="1746" w:author="Gonzalo Pedrotti" w:date="2019-05-17T15:21:00Z">
              <w:r w:rsidR="009A7F5D">
                <w:t>iembros del equipo y los miembros con los interesados.</w:t>
              </w:r>
            </w:ins>
          </w:p>
        </w:tc>
      </w:tr>
      <w:tr w:rsidR="00103606" w14:paraId="509909DB" w14:textId="77777777" w:rsidTr="00CB4EF0">
        <w:trPr>
          <w:trHeight w:val="702"/>
          <w:ins w:id="1747" w:author="Gonzalo Pedrotti" w:date="2019-05-17T15:06:00Z"/>
        </w:trPr>
        <w:tc>
          <w:tcPr>
            <w:tcW w:w="11341" w:type="dxa"/>
            <w:gridSpan w:val="4"/>
          </w:tcPr>
          <w:p w14:paraId="4B171BF9" w14:textId="4BC26FF6" w:rsidR="00103606" w:rsidRDefault="00103606" w:rsidP="00CB4EF0">
            <w:pPr>
              <w:rPr>
                <w:ins w:id="1748" w:author="Gonzalo Pedrotti" w:date="2019-05-17T15:06:00Z"/>
              </w:rPr>
            </w:pPr>
            <w:ins w:id="1749" w:author="Gonzalo Pedrotti" w:date="2019-05-17T15:06:00Z">
              <w:r>
                <w:t xml:space="preserve">Descripción: se </w:t>
              </w:r>
            </w:ins>
            <w:ins w:id="1750" w:author="Gonzalo Pedrotti" w:date="2019-05-17T15:21:00Z">
              <w:r w:rsidR="009A7F5D">
                <w:t xml:space="preserve">describen medios de comunicación utilizados para enviar y recibir información </w:t>
              </w:r>
            </w:ins>
          </w:p>
        </w:tc>
      </w:tr>
      <w:tr w:rsidR="00103606" w14:paraId="3C7ACF62" w14:textId="77777777" w:rsidTr="00CB4EF0">
        <w:trPr>
          <w:ins w:id="1751" w:author="Gonzalo Pedrotti" w:date="2019-05-17T15:06:00Z"/>
        </w:trPr>
        <w:tc>
          <w:tcPr>
            <w:tcW w:w="11341" w:type="dxa"/>
            <w:gridSpan w:val="4"/>
          </w:tcPr>
          <w:p w14:paraId="1A1BEDB4" w14:textId="24C6DA0E" w:rsidR="00103606" w:rsidRDefault="00103606" w:rsidP="00CB4EF0">
            <w:pPr>
              <w:rPr>
                <w:ins w:id="1752" w:author="Gonzalo Pedrotti" w:date="2019-05-17T15:06:00Z"/>
              </w:rPr>
            </w:pPr>
            <w:ins w:id="1753" w:author="Gonzalo Pedrotti" w:date="2019-05-17T15:06:00Z">
              <w:r>
                <w:t xml:space="preserve">Criterio de aceptación: debe incluir </w:t>
              </w:r>
            </w:ins>
            <w:ins w:id="1754" w:author="Gonzalo Pedrotti" w:date="2019-05-17T15:21:00Z">
              <w:r w:rsidR="009A7F5D">
                <w:t xml:space="preserve">el medio, cuando se utiliza ese medio y para </w:t>
              </w:r>
            </w:ins>
            <w:ins w:id="1755" w:author="Gonzalo Pedrotti" w:date="2019-05-17T15:22:00Z">
              <w:r w:rsidR="009A7F5D">
                <w:t>qué.</w:t>
              </w:r>
            </w:ins>
          </w:p>
        </w:tc>
      </w:tr>
      <w:tr w:rsidR="00103606" w14:paraId="21DF564B" w14:textId="77777777" w:rsidTr="00CB4EF0">
        <w:trPr>
          <w:ins w:id="1756" w:author="Gonzalo Pedrotti" w:date="2019-05-17T15:06:00Z"/>
        </w:trPr>
        <w:tc>
          <w:tcPr>
            <w:tcW w:w="11341" w:type="dxa"/>
            <w:gridSpan w:val="4"/>
          </w:tcPr>
          <w:p w14:paraId="4E72B6E5" w14:textId="77777777" w:rsidR="00103606" w:rsidRDefault="00103606" w:rsidP="00CB4EF0">
            <w:pPr>
              <w:rPr>
                <w:ins w:id="1757" w:author="Gonzalo Pedrotti" w:date="2019-05-17T15:06:00Z"/>
              </w:rPr>
            </w:pPr>
            <w:ins w:id="1758" w:author="Gonzalo Pedrotti" w:date="2019-05-17T15:06:00Z">
              <w:r>
                <w:t>Recursos Asignados: Para completar dicho trabajo se requiere de la participación de todos los integrantes del equipo y una notebook</w:t>
              </w:r>
            </w:ins>
          </w:p>
        </w:tc>
      </w:tr>
      <w:tr w:rsidR="00103606" w14:paraId="2AB702CE" w14:textId="77777777" w:rsidTr="00CB4EF0">
        <w:trPr>
          <w:ins w:id="1759" w:author="Gonzalo Pedrotti" w:date="2019-05-17T15:06:00Z"/>
        </w:trPr>
        <w:tc>
          <w:tcPr>
            <w:tcW w:w="11341" w:type="dxa"/>
            <w:gridSpan w:val="4"/>
          </w:tcPr>
          <w:p w14:paraId="0FFE52B1" w14:textId="77777777" w:rsidR="00103606" w:rsidRDefault="00103606" w:rsidP="00CB4EF0">
            <w:pPr>
              <w:rPr>
                <w:ins w:id="1760" w:author="Gonzalo Pedrotti" w:date="2019-05-17T15:06:00Z"/>
              </w:rPr>
            </w:pPr>
            <w:ins w:id="1761" w:author="Gonzalo Pedrotti" w:date="2019-05-17T15:06:00Z">
              <w:r>
                <w:t>Duración: 1 días. Fecha de inicio: 10/05/2019.     Fecha de Finalización: 11/05/2019</w:t>
              </w:r>
            </w:ins>
          </w:p>
        </w:tc>
      </w:tr>
      <w:tr w:rsidR="00103606" w14:paraId="5078855D" w14:textId="77777777" w:rsidTr="00CB4EF0">
        <w:trPr>
          <w:ins w:id="1762" w:author="Gonzalo Pedrotti" w:date="2019-05-17T15:06:00Z"/>
        </w:trPr>
        <w:tc>
          <w:tcPr>
            <w:tcW w:w="11341" w:type="dxa"/>
            <w:gridSpan w:val="4"/>
          </w:tcPr>
          <w:p w14:paraId="49F35CA5" w14:textId="77777777" w:rsidR="00103606" w:rsidRDefault="00103606" w:rsidP="00CB4EF0">
            <w:pPr>
              <w:rPr>
                <w:ins w:id="1763" w:author="Gonzalo Pedrotti" w:date="2019-05-17T15:06:00Z"/>
              </w:rPr>
            </w:pPr>
            <w:ins w:id="1764" w:author="Gonzalo Pedrotti" w:date="2019-05-17T15:06:00Z">
              <w:r>
                <w:t xml:space="preserve">Hitos: </w:t>
              </w:r>
            </w:ins>
          </w:p>
          <w:p w14:paraId="18360E8B" w14:textId="02ACAE6F" w:rsidR="00103606" w:rsidRDefault="00310BDE" w:rsidP="00CB4EF0">
            <w:pPr>
              <w:rPr>
                <w:ins w:id="1765" w:author="Gonzalo Pedrotti" w:date="2019-05-17T15:06:00Z"/>
              </w:rPr>
            </w:pPr>
            <w:ins w:id="1766" w:author="Gonzalo Pedrotti" w:date="2019-05-17T15:24:00Z">
              <w:r>
                <w:t xml:space="preserve">13/05/2019 </w:t>
              </w:r>
            </w:ins>
            <w:ins w:id="1767" w:author="Gonzalo Pedrotti" w:date="2019-05-17T15:06:00Z">
              <w:r w:rsidR="00103606">
                <w:t xml:space="preserve">– </w:t>
              </w:r>
            </w:ins>
            <w:ins w:id="1768" w:author="Gonzalo Pedrotti" w:date="2019-05-17T15:22:00Z">
              <w:r w:rsidR="009A7F5D">
                <w:t>Medios de comunicación presentados</w:t>
              </w:r>
            </w:ins>
          </w:p>
          <w:p w14:paraId="6CD8B3D9" w14:textId="77777777" w:rsidR="00103606" w:rsidRDefault="00103606" w:rsidP="00CB4EF0">
            <w:pPr>
              <w:rPr>
                <w:ins w:id="1769" w:author="Gonzalo Pedrotti" w:date="2019-05-17T15:06:00Z"/>
              </w:rPr>
            </w:pPr>
          </w:p>
        </w:tc>
      </w:tr>
      <w:tr w:rsidR="00103606" w14:paraId="23F6E3ED" w14:textId="77777777" w:rsidTr="00CB4EF0">
        <w:trPr>
          <w:trHeight w:val="1356"/>
          <w:ins w:id="1770" w:author="Gonzalo Pedrotti" w:date="2019-05-17T15:06:00Z"/>
        </w:trPr>
        <w:tc>
          <w:tcPr>
            <w:tcW w:w="11341" w:type="dxa"/>
            <w:gridSpan w:val="4"/>
          </w:tcPr>
          <w:p w14:paraId="2CA2BD31" w14:textId="3FED9E24" w:rsidR="00103606" w:rsidRDefault="00103606" w:rsidP="009A7F5D">
            <w:pPr>
              <w:rPr>
                <w:ins w:id="1771" w:author="Gonzalo Pedrotti" w:date="2019-05-17T15:22:00Z"/>
              </w:rPr>
            </w:pPr>
            <w:ins w:id="1772" w:author="Gonzalo Pedrotti" w:date="2019-05-17T15:06:00Z">
              <w:r>
                <w:t>Lista de Activida</w:t>
              </w:r>
            </w:ins>
            <w:ins w:id="1773" w:author="Gonzalo Pedrotti" w:date="2019-05-17T15:22:00Z">
              <w:r w:rsidR="009A7F5D">
                <w:t>des:</w:t>
              </w:r>
            </w:ins>
          </w:p>
          <w:p w14:paraId="19D8A957" w14:textId="2CE8AD94" w:rsidR="009A7F5D" w:rsidRDefault="009A7F5D" w:rsidP="009A7F5D">
            <w:pPr>
              <w:rPr>
                <w:ins w:id="1774" w:author="Gonzalo Pedrotti" w:date="2019-05-17T15:22:00Z"/>
              </w:rPr>
            </w:pPr>
            <w:ins w:id="1775" w:author="Gonzalo Pedrotti" w:date="2019-05-17T15:22:00Z">
              <w:r>
                <w:t xml:space="preserve">1.5.1.2.1 Identificar Medios de Comunicación </w:t>
              </w:r>
            </w:ins>
          </w:p>
          <w:p w14:paraId="7557DD9B" w14:textId="6B73FC75" w:rsidR="009A7F5D" w:rsidRDefault="009A7F5D" w:rsidP="009A7F5D">
            <w:pPr>
              <w:rPr>
                <w:ins w:id="1776" w:author="Gonzalo Pedrotti" w:date="2019-05-17T15:23:00Z"/>
              </w:rPr>
            </w:pPr>
            <w:ins w:id="1777" w:author="Gonzalo Pedrotti" w:date="2019-05-17T15:22:00Z">
              <w:r>
                <w:t>1.5.</w:t>
              </w:r>
            </w:ins>
            <w:ins w:id="1778" w:author="Gonzalo Pedrotti" w:date="2019-05-17T15:23:00Z">
              <w:r>
                <w:t>1</w:t>
              </w:r>
            </w:ins>
            <w:ins w:id="1779" w:author="Gonzalo Pedrotti" w:date="2019-05-17T15:22:00Z">
              <w:r>
                <w:t xml:space="preserve">.2.2 </w:t>
              </w:r>
            </w:ins>
            <w:ins w:id="1780" w:author="Gonzalo Pedrotti" w:date="2019-05-17T15:23:00Z">
              <w:r>
                <w:t>Describir momento de utilización del mismo</w:t>
              </w:r>
            </w:ins>
          </w:p>
          <w:p w14:paraId="6691AC96" w14:textId="23C5E8E9" w:rsidR="009A7F5D" w:rsidRDefault="009A7F5D">
            <w:pPr>
              <w:rPr>
                <w:ins w:id="1781" w:author="Gonzalo Pedrotti" w:date="2019-05-17T15:06:00Z"/>
              </w:rPr>
              <w:pPrChange w:id="1782" w:author="Gonzalo Pedrotti" w:date="2019-05-17T15:22:00Z">
                <w:pPr>
                  <w:pStyle w:val="Prrafodelista"/>
                  <w:ind w:left="2040"/>
                </w:pPr>
              </w:pPrChange>
            </w:pPr>
            <w:ins w:id="1783" w:author="Gonzalo Pedrotti" w:date="2019-05-17T15:23:00Z">
              <w:r>
                <w:t>1.5.1.2.3 Describir motivo de utilización del mismo</w:t>
              </w:r>
            </w:ins>
          </w:p>
          <w:p w14:paraId="7A40D34B" w14:textId="77777777" w:rsidR="00103606" w:rsidRPr="0076354E" w:rsidRDefault="00103606" w:rsidP="00CB4EF0">
            <w:pPr>
              <w:rPr>
                <w:ins w:id="1784" w:author="Gonzalo Pedrotti" w:date="2019-05-17T15:06:00Z"/>
              </w:rPr>
            </w:pPr>
          </w:p>
        </w:tc>
      </w:tr>
    </w:tbl>
    <w:p w14:paraId="5192C25B" w14:textId="77777777" w:rsidR="00103606" w:rsidRDefault="00103606" w:rsidP="00103606">
      <w:pPr>
        <w:rPr>
          <w:ins w:id="1785" w:author="Gonzalo Pedrotti" w:date="2019-05-17T15:06:00Z"/>
        </w:rPr>
      </w:pPr>
    </w:p>
    <w:p w14:paraId="0636ECF0" w14:textId="77777777" w:rsidR="00103606" w:rsidRDefault="00103606" w:rsidP="00103606">
      <w:pPr>
        <w:rPr>
          <w:ins w:id="1786" w:author="Gonzalo Pedrotti" w:date="2019-05-17T15:06:00Z"/>
        </w:rPr>
      </w:pPr>
    </w:p>
    <w:p w14:paraId="2788BFB0" w14:textId="77777777" w:rsidR="00D0535B" w:rsidRDefault="00D0535B"/>
    <w:sectPr w:rsidR="00D0535B" w:rsidSect="00BD4CC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3" w:author="Christian Villafañe" w:date="2019-05-13T16:39:00Z" w:initials="CV">
    <w:p w14:paraId="1240151B" w14:textId="72637E65" w:rsidR="00CB4EF0" w:rsidRDefault="00CB4EF0">
      <w:pPr>
        <w:pStyle w:val="Textocomentario"/>
      </w:pPr>
      <w:r>
        <w:rPr>
          <w:rStyle w:val="Refdecomentario"/>
        </w:rPr>
        <w:annotationRef/>
      </w:r>
      <w:proofErr w:type="gramStart"/>
      <w:r>
        <w:t>Los que?</w:t>
      </w:r>
      <w:proofErr w:type="gramEnd"/>
    </w:p>
  </w:comment>
  <w:comment w:id="311" w:author="Christian Villafañe" w:date="2019-05-13T16:44:00Z" w:initials="CV">
    <w:p w14:paraId="54EA5C15" w14:textId="77777777" w:rsidR="00CB4EF0" w:rsidRDefault="00CB4EF0" w:rsidP="00D55EE0">
      <w:pPr>
        <w:pStyle w:val="Textocomentario"/>
      </w:pPr>
      <w:r>
        <w:rPr>
          <w:rStyle w:val="Refdecomentario"/>
        </w:rPr>
        <w:annotationRef/>
      </w:r>
      <w:r>
        <w:t>Uno de los entregables es la EDT</w:t>
      </w:r>
    </w:p>
    <w:p w14:paraId="3DDB79EE" w14:textId="77777777" w:rsidR="00CB4EF0" w:rsidRDefault="00CB4EF0" w:rsidP="00D55EE0">
      <w:pPr>
        <w:pStyle w:val="Textocomentario"/>
      </w:pPr>
    </w:p>
  </w:comment>
  <w:comment w:id="647" w:author="Christian Villafañe" w:date="2019-05-13T16:44:00Z" w:initials="CV">
    <w:p w14:paraId="1D759074" w14:textId="77777777" w:rsidR="00CB4EF0" w:rsidRDefault="00CB4EF0">
      <w:pPr>
        <w:pStyle w:val="Textocomentario"/>
      </w:pPr>
      <w:r>
        <w:rPr>
          <w:rStyle w:val="Refdecomentario"/>
        </w:rPr>
        <w:annotationRef/>
      </w:r>
      <w:r>
        <w:t>Uno de los entregables es la EDT</w:t>
      </w:r>
    </w:p>
    <w:p w14:paraId="7013C689" w14:textId="58F3D66A" w:rsidR="00CB4EF0" w:rsidRDefault="00CB4EF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40151B" w15:done="1"/>
  <w15:commentEx w15:paraId="3DDB79EE" w15:done="1"/>
  <w15:commentEx w15:paraId="7013C68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40151B" w16cid:durableId="20841C42"/>
  <w16cid:commentId w16cid:paraId="3DDB79EE" w16cid:durableId="2089612C"/>
  <w16cid:commentId w16cid:paraId="7013C689" w16cid:durableId="20841D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80C3B" w14:textId="77777777" w:rsidR="00AE3319" w:rsidRDefault="00AE3319" w:rsidP="00A739E8">
      <w:pPr>
        <w:spacing w:after="0" w:line="240" w:lineRule="auto"/>
      </w:pPr>
      <w:r>
        <w:separator/>
      </w:r>
    </w:p>
  </w:endnote>
  <w:endnote w:type="continuationSeparator" w:id="0">
    <w:p w14:paraId="3D17B318" w14:textId="77777777" w:rsidR="00AE3319" w:rsidRDefault="00AE3319" w:rsidP="00A7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82E29" w14:textId="77777777" w:rsidR="00AE3319" w:rsidRDefault="00AE3319" w:rsidP="00A739E8">
      <w:pPr>
        <w:spacing w:after="0" w:line="240" w:lineRule="auto"/>
      </w:pPr>
      <w:r>
        <w:separator/>
      </w:r>
    </w:p>
  </w:footnote>
  <w:footnote w:type="continuationSeparator" w:id="0">
    <w:p w14:paraId="29D5C458" w14:textId="77777777" w:rsidR="00AE3319" w:rsidRDefault="00AE3319" w:rsidP="00A73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58B"/>
    <w:multiLevelType w:val="hybridMultilevel"/>
    <w:tmpl w:val="C794ECCA"/>
    <w:lvl w:ilvl="0" w:tplc="4BF21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CF2"/>
    <w:multiLevelType w:val="multilevel"/>
    <w:tmpl w:val="27EC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9520CD"/>
    <w:multiLevelType w:val="multilevel"/>
    <w:tmpl w:val="13169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205D6F"/>
    <w:multiLevelType w:val="multilevel"/>
    <w:tmpl w:val="880CCD26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42C3448"/>
    <w:multiLevelType w:val="multilevel"/>
    <w:tmpl w:val="D3B0C0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5" w15:restartNumberingAfterBreak="0">
    <w:nsid w:val="062319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C69B0"/>
    <w:multiLevelType w:val="multilevel"/>
    <w:tmpl w:val="C6B4828E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14A034A"/>
    <w:multiLevelType w:val="hybridMultilevel"/>
    <w:tmpl w:val="3820AC0C"/>
    <w:lvl w:ilvl="0" w:tplc="E77060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B3EDB"/>
    <w:multiLevelType w:val="hybridMultilevel"/>
    <w:tmpl w:val="A3509B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B3949"/>
    <w:multiLevelType w:val="multilevel"/>
    <w:tmpl w:val="B85C1BF4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0" w15:restartNumberingAfterBreak="0">
    <w:nsid w:val="166F464A"/>
    <w:multiLevelType w:val="multilevel"/>
    <w:tmpl w:val="768C6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DC94C51"/>
    <w:multiLevelType w:val="multilevel"/>
    <w:tmpl w:val="07F6E68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2" w15:restartNumberingAfterBreak="0">
    <w:nsid w:val="20E05DBF"/>
    <w:multiLevelType w:val="multilevel"/>
    <w:tmpl w:val="9ABCBD1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12C418F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18B030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ED4AA8"/>
    <w:multiLevelType w:val="multilevel"/>
    <w:tmpl w:val="C3565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34655C"/>
    <w:multiLevelType w:val="hybridMultilevel"/>
    <w:tmpl w:val="4AF89E22"/>
    <w:lvl w:ilvl="0" w:tplc="616CDD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C292D"/>
    <w:multiLevelType w:val="multilevel"/>
    <w:tmpl w:val="27EC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3F761A4"/>
    <w:multiLevelType w:val="hybridMultilevel"/>
    <w:tmpl w:val="20A4AA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82AC6"/>
    <w:multiLevelType w:val="multilevel"/>
    <w:tmpl w:val="2D86B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88E016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D100100"/>
    <w:multiLevelType w:val="multilevel"/>
    <w:tmpl w:val="1EAAE7C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FEB0513"/>
    <w:multiLevelType w:val="multilevel"/>
    <w:tmpl w:val="D3B0C0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23" w15:restartNumberingAfterBreak="0">
    <w:nsid w:val="312D4D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D31321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394E145F"/>
    <w:multiLevelType w:val="multilevel"/>
    <w:tmpl w:val="D3B0C0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26" w15:restartNumberingAfterBreak="0">
    <w:nsid w:val="3C8B6DCD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19242F4"/>
    <w:multiLevelType w:val="multilevel"/>
    <w:tmpl w:val="7B784D30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2475AB6"/>
    <w:multiLevelType w:val="multilevel"/>
    <w:tmpl w:val="9ABCBD1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3C94248"/>
    <w:multiLevelType w:val="hybridMultilevel"/>
    <w:tmpl w:val="79264B06"/>
    <w:lvl w:ilvl="0" w:tplc="2DD83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3E19C2"/>
    <w:multiLevelType w:val="multilevel"/>
    <w:tmpl w:val="AD8A3C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56F6DD9"/>
    <w:multiLevelType w:val="multilevel"/>
    <w:tmpl w:val="C9787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5F87974"/>
    <w:multiLevelType w:val="multilevel"/>
    <w:tmpl w:val="6C603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89E0BBC"/>
    <w:multiLevelType w:val="multilevel"/>
    <w:tmpl w:val="D3B0C0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4" w15:restartNumberingAfterBreak="0">
    <w:nsid w:val="4F466BEA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FA00463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073C74"/>
    <w:multiLevelType w:val="multilevel"/>
    <w:tmpl w:val="E8AA8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13100A1"/>
    <w:multiLevelType w:val="multilevel"/>
    <w:tmpl w:val="7D6E5F9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52F5398A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58822EC1"/>
    <w:multiLevelType w:val="multilevel"/>
    <w:tmpl w:val="9BB88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EC91A98"/>
    <w:multiLevelType w:val="multilevel"/>
    <w:tmpl w:val="7C8CA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41" w15:restartNumberingAfterBreak="0">
    <w:nsid w:val="6347736A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A087E82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D7F701D"/>
    <w:multiLevelType w:val="multilevel"/>
    <w:tmpl w:val="D3B0C0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44" w15:restartNumberingAfterBreak="0">
    <w:nsid w:val="70EF5B15"/>
    <w:multiLevelType w:val="multilevel"/>
    <w:tmpl w:val="E3ACE6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2451FDF"/>
    <w:multiLevelType w:val="multilevel"/>
    <w:tmpl w:val="BBE608D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28F38B1"/>
    <w:multiLevelType w:val="multilevel"/>
    <w:tmpl w:val="D3B0C0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47" w15:restartNumberingAfterBreak="0">
    <w:nsid w:val="7B540FD9"/>
    <w:multiLevelType w:val="multilevel"/>
    <w:tmpl w:val="6E401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5"/>
  </w:num>
  <w:num w:numId="2">
    <w:abstractNumId w:val="37"/>
  </w:num>
  <w:num w:numId="3">
    <w:abstractNumId w:val="34"/>
  </w:num>
  <w:num w:numId="4">
    <w:abstractNumId w:val="35"/>
  </w:num>
  <w:num w:numId="5">
    <w:abstractNumId w:val="41"/>
  </w:num>
  <w:num w:numId="6">
    <w:abstractNumId w:val="44"/>
  </w:num>
  <w:num w:numId="7">
    <w:abstractNumId w:val="18"/>
  </w:num>
  <w:num w:numId="8">
    <w:abstractNumId w:val="26"/>
  </w:num>
  <w:num w:numId="9">
    <w:abstractNumId w:val="7"/>
  </w:num>
  <w:num w:numId="10">
    <w:abstractNumId w:val="32"/>
  </w:num>
  <w:num w:numId="11">
    <w:abstractNumId w:val="36"/>
  </w:num>
  <w:num w:numId="12">
    <w:abstractNumId w:val="6"/>
  </w:num>
  <w:num w:numId="13">
    <w:abstractNumId w:val="13"/>
  </w:num>
  <w:num w:numId="14">
    <w:abstractNumId w:val="10"/>
  </w:num>
  <w:num w:numId="15">
    <w:abstractNumId w:val="29"/>
  </w:num>
  <w:num w:numId="16">
    <w:abstractNumId w:val="15"/>
  </w:num>
  <w:num w:numId="17">
    <w:abstractNumId w:val="31"/>
  </w:num>
  <w:num w:numId="18">
    <w:abstractNumId w:val="2"/>
  </w:num>
  <w:num w:numId="19">
    <w:abstractNumId w:val="42"/>
  </w:num>
  <w:num w:numId="20">
    <w:abstractNumId w:val="39"/>
  </w:num>
  <w:num w:numId="21">
    <w:abstractNumId w:val="28"/>
  </w:num>
  <w:num w:numId="22">
    <w:abstractNumId w:val="3"/>
  </w:num>
  <w:num w:numId="23">
    <w:abstractNumId w:val="38"/>
  </w:num>
  <w:num w:numId="24">
    <w:abstractNumId w:val="0"/>
  </w:num>
  <w:num w:numId="25">
    <w:abstractNumId w:val="16"/>
  </w:num>
  <w:num w:numId="26">
    <w:abstractNumId w:val="24"/>
  </w:num>
  <w:num w:numId="27">
    <w:abstractNumId w:val="30"/>
  </w:num>
  <w:num w:numId="28">
    <w:abstractNumId w:val="12"/>
  </w:num>
  <w:num w:numId="29">
    <w:abstractNumId w:val="27"/>
  </w:num>
  <w:num w:numId="30">
    <w:abstractNumId w:val="40"/>
  </w:num>
  <w:num w:numId="31">
    <w:abstractNumId w:val="1"/>
  </w:num>
  <w:num w:numId="32">
    <w:abstractNumId w:val="19"/>
  </w:num>
  <w:num w:numId="33">
    <w:abstractNumId w:val="5"/>
  </w:num>
  <w:num w:numId="34">
    <w:abstractNumId w:val="14"/>
  </w:num>
  <w:num w:numId="35">
    <w:abstractNumId w:val="20"/>
  </w:num>
  <w:num w:numId="36">
    <w:abstractNumId w:val="47"/>
  </w:num>
  <w:num w:numId="37">
    <w:abstractNumId w:val="21"/>
  </w:num>
  <w:num w:numId="38">
    <w:abstractNumId w:val="11"/>
  </w:num>
  <w:num w:numId="39">
    <w:abstractNumId w:val="9"/>
  </w:num>
  <w:num w:numId="40">
    <w:abstractNumId w:val="22"/>
  </w:num>
  <w:num w:numId="41">
    <w:abstractNumId w:val="33"/>
  </w:num>
  <w:num w:numId="42">
    <w:abstractNumId w:val="43"/>
  </w:num>
  <w:num w:numId="43">
    <w:abstractNumId w:val="46"/>
  </w:num>
  <w:num w:numId="44">
    <w:abstractNumId w:val="4"/>
  </w:num>
  <w:num w:numId="45">
    <w:abstractNumId w:val="25"/>
  </w:num>
  <w:num w:numId="46">
    <w:abstractNumId w:val="17"/>
  </w:num>
  <w:num w:numId="47">
    <w:abstractNumId w:val="8"/>
  </w:num>
  <w:num w:numId="48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nzalo Pedrotti">
    <w15:presenceInfo w15:providerId="Windows Live" w15:userId="f9763bba3b9d7045"/>
  </w15:person>
  <w15:person w15:author="Christian Villafañe">
    <w15:presenceInfo w15:providerId="Windows Live" w15:userId="4ad116e00aa21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C"/>
    <w:rsid w:val="00024C5C"/>
    <w:rsid w:val="000602D5"/>
    <w:rsid w:val="000819AB"/>
    <w:rsid w:val="000919E1"/>
    <w:rsid w:val="000B0DC2"/>
    <w:rsid w:val="000B177C"/>
    <w:rsid w:val="001021AD"/>
    <w:rsid w:val="00103606"/>
    <w:rsid w:val="00150147"/>
    <w:rsid w:val="00176ED0"/>
    <w:rsid w:val="0017757C"/>
    <w:rsid w:val="00191A09"/>
    <w:rsid w:val="001B16E4"/>
    <w:rsid w:val="001B4AB8"/>
    <w:rsid w:val="001F29F5"/>
    <w:rsid w:val="00223D30"/>
    <w:rsid w:val="00251683"/>
    <w:rsid w:val="00277B39"/>
    <w:rsid w:val="00285C5C"/>
    <w:rsid w:val="002A6739"/>
    <w:rsid w:val="002F07C3"/>
    <w:rsid w:val="002F766A"/>
    <w:rsid w:val="00310BDE"/>
    <w:rsid w:val="00311634"/>
    <w:rsid w:val="00314CCD"/>
    <w:rsid w:val="0033077B"/>
    <w:rsid w:val="003517B5"/>
    <w:rsid w:val="0036110E"/>
    <w:rsid w:val="0036530C"/>
    <w:rsid w:val="00370C2F"/>
    <w:rsid w:val="00376AE6"/>
    <w:rsid w:val="003905B2"/>
    <w:rsid w:val="00411671"/>
    <w:rsid w:val="00422C14"/>
    <w:rsid w:val="004242DF"/>
    <w:rsid w:val="004B00FC"/>
    <w:rsid w:val="004B05E6"/>
    <w:rsid w:val="004D30C2"/>
    <w:rsid w:val="004D760E"/>
    <w:rsid w:val="004E14FE"/>
    <w:rsid w:val="004E440C"/>
    <w:rsid w:val="004E725A"/>
    <w:rsid w:val="004E756B"/>
    <w:rsid w:val="00514481"/>
    <w:rsid w:val="005331B6"/>
    <w:rsid w:val="0054348E"/>
    <w:rsid w:val="00545278"/>
    <w:rsid w:val="00553BF1"/>
    <w:rsid w:val="005B2C4D"/>
    <w:rsid w:val="005B568E"/>
    <w:rsid w:val="005C7CF9"/>
    <w:rsid w:val="005F71AC"/>
    <w:rsid w:val="006613E7"/>
    <w:rsid w:val="006B0FF5"/>
    <w:rsid w:val="006E48EA"/>
    <w:rsid w:val="006F47A6"/>
    <w:rsid w:val="0070259F"/>
    <w:rsid w:val="0074078F"/>
    <w:rsid w:val="0076354E"/>
    <w:rsid w:val="007715E0"/>
    <w:rsid w:val="00777D52"/>
    <w:rsid w:val="007971D8"/>
    <w:rsid w:val="007A5528"/>
    <w:rsid w:val="007B617A"/>
    <w:rsid w:val="007D004F"/>
    <w:rsid w:val="007D2720"/>
    <w:rsid w:val="007E523B"/>
    <w:rsid w:val="007E5E52"/>
    <w:rsid w:val="00832E6F"/>
    <w:rsid w:val="00834C36"/>
    <w:rsid w:val="0086410F"/>
    <w:rsid w:val="00871599"/>
    <w:rsid w:val="0088502A"/>
    <w:rsid w:val="008B5AF3"/>
    <w:rsid w:val="008B6E54"/>
    <w:rsid w:val="008E66C4"/>
    <w:rsid w:val="00906E5A"/>
    <w:rsid w:val="00951052"/>
    <w:rsid w:val="00964A7D"/>
    <w:rsid w:val="00985804"/>
    <w:rsid w:val="009965C6"/>
    <w:rsid w:val="009977DA"/>
    <w:rsid w:val="009A7F5D"/>
    <w:rsid w:val="009C7C25"/>
    <w:rsid w:val="00A1367E"/>
    <w:rsid w:val="00A14A5D"/>
    <w:rsid w:val="00A33D71"/>
    <w:rsid w:val="00A468D9"/>
    <w:rsid w:val="00A739E8"/>
    <w:rsid w:val="00A73A50"/>
    <w:rsid w:val="00A779DB"/>
    <w:rsid w:val="00AA6E1E"/>
    <w:rsid w:val="00AD4871"/>
    <w:rsid w:val="00AE3319"/>
    <w:rsid w:val="00AE4E49"/>
    <w:rsid w:val="00AF0643"/>
    <w:rsid w:val="00B0748C"/>
    <w:rsid w:val="00B42793"/>
    <w:rsid w:val="00B4380A"/>
    <w:rsid w:val="00B50483"/>
    <w:rsid w:val="00B57173"/>
    <w:rsid w:val="00B74175"/>
    <w:rsid w:val="00B817AA"/>
    <w:rsid w:val="00BD4CCD"/>
    <w:rsid w:val="00C03D06"/>
    <w:rsid w:val="00C04680"/>
    <w:rsid w:val="00C33831"/>
    <w:rsid w:val="00C74868"/>
    <w:rsid w:val="00C74CA4"/>
    <w:rsid w:val="00C83459"/>
    <w:rsid w:val="00C85288"/>
    <w:rsid w:val="00CB2F63"/>
    <w:rsid w:val="00CB3856"/>
    <w:rsid w:val="00CB4EF0"/>
    <w:rsid w:val="00CD6A5A"/>
    <w:rsid w:val="00CE10E6"/>
    <w:rsid w:val="00CF5C92"/>
    <w:rsid w:val="00D02129"/>
    <w:rsid w:val="00D0535B"/>
    <w:rsid w:val="00D272A9"/>
    <w:rsid w:val="00D44C8F"/>
    <w:rsid w:val="00D55EE0"/>
    <w:rsid w:val="00D609A9"/>
    <w:rsid w:val="00D66D4B"/>
    <w:rsid w:val="00DD552D"/>
    <w:rsid w:val="00E06E31"/>
    <w:rsid w:val="00E824CC"/>
    <w:rsid w:val="00E83D65"/>
    <w:rsid w:val="00EA02A0"/>
    <w:rsid w:val="00ED6CB2"/>
    <w:rsid w:val="00ED7886"/>
    <w:rsid w:val="00EF08AC"/>
    <w:rsid w:val="00F03B0D"/>
    <w:rsid w:val="00F20DD7"/>
    <w:rsid w:val="00F5673A"/>
    <w:rsid w:val="00F568EC"/>
    <w:rsid w:val="00F71FA8"/>
    <w:rsid w:val="00F75FB8"/>
    <w:rsid w:val="00FA08E7"/>
    <w:rsid w:val="00FC3288"/>
    <w:rsid w:val="00FC66A4"/>
    <w:rsid w:val="00FD6712"/>
    <w:rsid w:val="00FE0F8A"/>
    <w:rsid w:val="00FE42FF"/>
    <w:rsid w:val="00FF21C3"/>
    <w:rsid w:val="00FF74FC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D864"/>
  <w15:chartTrackingRefBased/>
  <w15:docId w15:val="{C9540984-42C4-4D1C-AFBC-A52CFEA7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C4"/>
  </w:style>
  <w:style w:type="paragraph" w:styleId="Ttulo1">
    <w:name w:val="heading 1"/>
    <w:basedOn w:val="Normal"/>
    <w:next w:val="Normal"/>
    <w:link w:val="Ttulo1Car"/>
    <w:uiPriority w:val="9"/>
    <w:qFormat/>
    <w:rsid w:val="006E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66C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6C4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8E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E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0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03B0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B568E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B56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6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B568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9E8"/>
  </w:style>
  <w:style w:type="paragraph" w:styleId="Piedepgina">
    <w:name w:val="footer"/>
    <w:basedOn w:val="Normal"/>
    <w:link w:val="PiedepginaCar"/>
    <w:uiPriority w:val="99"/>
    <w:unhideWhenUsed/>
    <w:rsid w:val="00A7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E8"/>
  </w:style>
  <w:style w:type="paragraph" w:styleId="Textodeglobo">
    <w:name w:val="Balloon Text"/>
    <w:basedOn w:val="Normal"/>
    <w:link w:val="TextodegloboCar"/>
    <w:uiPriority w:val="99"/>
    <w:semiHidden/>
    <w:unhideWhenUsed/>
    <w:rsid w:val="00D44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C8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44C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4C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4C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C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C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B59DD-E3F7-4941-A4DB-C433F7EC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7102</Words>
  <Characters>39063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8</cp:revision>
  <dcterms:created xsi:type="dcterms:W3CDTF">2019-05-17T19:29:00Z</dcterms:created>
  <dcterms:modified xsi:type="dcterms:W3CDTF">2019-05-17T19:43:00Z</dcterms:modified>
</cp:coreProperties>
</file>